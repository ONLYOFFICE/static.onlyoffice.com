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15"/>
        <w:spacing w:after="340" w:before="1200"/>
        <w:rPr>
          <w:rFonts w:eastAsia="Arial" w:hint="default"/>
          <w:color w:val="1F3964"/>
          <w:sz w:val="36"/>
          <w:lang w:val="en-US"/>
        </w:rPr>
      </w:pPr>
      <w:r>
        <w:rPr>
          <w:rFonts w:eastAsia="Arial" w:hint="cs"/>
          <w:color w:val="2F5496" w:themeColor="accent5" w:themeShade="BF"/>
          <w:sz w:val="40"/>
          <w:lang w:val="en-US"/>
        </w:rPr>
        <w:t xml:space="preserve">Welcome to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NLYOFFICE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Online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Editors</w:t>
      </w:r>
      <w:r/>
    </w:p>
    <w:p>
      <w:pPr>
        <w:spacing w:lineRule="auto" w:line="240" w:after="240"/>
        <w:rPr>
          <w:rFonts w:ascii="Arial" w:hAnsi="Arial" w:cs="Arial" w:hint="cs"/>
          <w:lang w:val="en-US"/>
        </w:rPr>
      </w:pPr>
      <w:r>
        <w:rPr>
          <w:rFonts w:ascii="Arial" w:hAnsi="Arial" w:cs="Arial" w:hint="cs"/>
          <w:lang w:val="en-US"/>
        </w:rPr>
        <w:t xml:space="preserve">We are proud to present the first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HTML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5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Canvas-based online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 w:after="240"/>
        <w:rPr>
          <w:rFonts w:ascii="Arial" w:hAnsi="Arial" w:cs="Arial" w:eastAsia="Arial" w:hint="cs"/>
          <w:color w:val="000000"/>
          <w:lang w:val="en-US"/>
        </w:rPr>
      </w:pP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ONLYOFFICE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Online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Editors</w:t>
      </w:r>
      <w:r>
        <w:rPr>
          <w:rFonts w:ascii="Arial" w:hAnsi="Arial" w:cs="Arial" w:eastAsia="Arial" w:hint="cs"/>
          <w:b/>
          <w:color w:val="1F3864"/>
          <w:lang w:val="en-US" w:bidi="en-US"/>
        </w:rPr>
        <w:t xml:space="preserve"> 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can be easily integrated into your website or cloud application via API provided.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 Thus you get a chance to provide users with the most advanced online document editors for text </w:t>
      </w:r>
      <w:ins w:id="0" w:author="John Smith" w:date="2021-06-04T09:03:50Z" oouserid="uid-1">
        <w:r>
          <w:rPr>
            <w:rFonts w:ascii="Arial" w:hAnsi="Arial" w:cs="Arial" w:eastAsia="Arial" w:hint="cs"/>
            <w:color w:val="000000"/>
            <w:lang w:val="en-US" w:bidi="en-US"/>
          </w:rPr>
          <w:t xml:space="preserve">documents</w:t>
        </w:r>
      </w:ins>
      <w:del w:id="1" w:author="John Smith" w:date="2021-06-04T09:03:47Z" oouserid="uid-1">
        <w:r>
          <w:rPr>
            <w:rFonts w:ascii="Arial" w:hAnsi="Arial" w:cs="Arial" w:eastAsia="Arial" w:hint="cs"/>
            <w:color w:val="000000"/>
            <w:lang w:val="en-US" w:bidi="en-US"/>
          </w:rPr>
          <w:delText xml:space="preserve">docs</w:delText>
        </w:r>
      </w:del>
      <w:r>
        <w:rPr>
          <w:rFonts w:ascii="Arial" w:hAnsi="Arial" w:cs="Arial" w:eastAsia="Arial" w:hint="cs"/>
          <w:color w:val="000000"/>
          <w:lang w:val="en-US" w:bidi="en-US"/>
        </w:rPr>
        <w:t xml:space="preserve">, spreadsheets</w:t>
      </w:r>
      <w:ins w:id="2" w:author="John Smith" w:date="2021-06-04T09:04:01Z" oouserid="uid-1">
        <w:r>
          <w:rPr>
            <w:rFonts w:ascii="Arial" w:hAnsi="Arial" w:cs="Arial" w:eastAsia="Arial" w:hint="cs"/>
            <w:color w:val="000000"/>
            <w:lang w:val="en-US" w:bidi="en-US"/>
          </w:rPr>
          <w:t xml:space="preserve">,</w:t>
        </w:r>
      </w:ins>
      <w:r>
        <w:rPr>
          <w:rFonts w:ascii="Arial" w:hAnsi="Arial" w:cs="Arial" w:eastAsia="Arial" w:hint="cs"/>
          <w:color w:val="000000"/>
          <w:lang w:val="en-US" w:bidi="en-US"/>
        </w:rPr>
        <w:t xml:space="preserve"> and presentations.</w:t>
      </w:r>
      <w:r/>
    </w:p>
    <w:p>
      <w:pPr>
        <w:keepLines/>
        <w:keepNext/>
        <w:spacing w:lineRule="auto" w:line="240" w:after="0" w:before="200"/>
        <w:rPr>
          <w:rFonts w:ascii="Arial" w:hAnsi="Arial" w:cs="Arial" w:eastAsia="Arial" w:hint="cs"/>
          <w:i/>
          <w:color w:val="538135"/>
          <w:sz w:val="28"/>
          <w:szCs w:val="28"/>
          <w:lang w:val="en-US"/>
        </w:rPr>
      </w:pPr>
      <w:r>
        <w:rPr>
          <w:rFonts w:ascii="Arial" w:hAnsi="Arial" w:cs="Arial" w:eastAsia="Arial" w:hint="cs"/>
          <w:b/>
          <w:bCs/>
          <w:i w:val="false"/>
          <w:color w:val="538135"/>
          <w:sz w:val="28"/>
          <w:szCs w:val="28"/>
          <w:lang w:val="en-US" w:bidi="en-US"/>
          <w:rPrChange w:id="3" w:author="group-2 Mark Pottato" w:date="2021-06-04T09:03:18Z" oouserid="uid-2">
            <w:rPr>
              <w:rFonts w:ascii="Arial" w:hAnsi="Arial" w:cs="Arial" w:eastAsia="Arial" w:hint="cs"/>
              <w:b/>
              <w:bCs/>
              <w:i/>
              <w:color w:val="538135"/>
              <w:sz w:val="28"/>
              <w:szCs w:val="28"/>
              <w:lang w:val="en-US" w:bidi="en-US"/>
            </w:rPr>
          </w:rPrChange>
        </w:rPr>
        <w:t xml:space="preserve">Why ONLYOFFICE beats all the existing online processors?</w:t>
      </w:r>
      <w:r/>
    </w:p>
    <w:p>
      <w:pPr>
        <w:pStyle w:val="1064"/>
        <w:numPr>
          <w:ilvl w:val="0"/>
          <w:numId w:val="1"/>
        </w:numPr>
        <w:spacing w:lineRule="auto" w:line="240" w:before="240"/>
        <w:rPr>
          <w:rFonts w:ascii="Arial" w:hAnsi="Arial" w:cs="Arial" w:hint="cs"/>
          <w:color w:val="000000"/>
          <w:lang w:val="en-US"/>
        </w:rPr>
      </w:pPr>
      <w:r>
        <w:rPr>
          <w:rFonts w:ascii="Arial" w:hAnsi="Arial" w:cs="Arial" w:hint="cs"/>
          <w:i/>
          <w:lang w:val="en-US" w:bidi="en-US"/>
          <w:rPrChange w:id="4" w:author="group-3 Hamish Mitchell" w:date="2021-06-04T09:00:50Z" oouserid="uid-3">
            <w:rPr>
              <w:rFonts w:ascii="Arial" w:hAnsi="Arial" w:cs="Arial" w:hint="cs"/>
              <w:lang w:val="en-US" w:bidi="en-US"/>
            </w:rPr>
          </w:rPrChange>
        </w:rPr>
        <w:t xml:space="preserve">In the eye of users</w:t>
      </w:r>
      <w:r>
        <w:rPr>
          <w:rFonts w:ascii="Arial" w:hAnsi="Arial" w:cs="Arial" w:hint="cs"/>
          <w:lang w:val="en-US" w:bidi="en-US"/>
        </w:rPr>
        <w:t xml:space="preserve">: it combines the formatting quality of </w:t>
      </w:r>
      <w:r>
        <w:rPr>
          <w:rFonts w:ascii="Arial" w:hAnsi="Arial" w:cs="Arial" w:hint="cs"/>
          <w:lang w:val="en-US" w:bidi="en-US"/>
        </w:rPr>
        <w:t xml:space="preserve">MS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Office</w:t>
      </w:r>
      <w:r>
        <w:rPr>
          <w:rFonts w:ascii="Arial" w:hAnsi="Arial" w:cs="Arial" w:hint="cs"/>
          <w:lang w:val="en-US" w:bidi="en-US"/>
        </w:rPr>
        <w:t xml:space="preserve"> &amp; online collaboration of </w:t>
      </w:r>
      <w:r>
        <w:rPr>
          <w:rFonts w:ascii="Arial" w:hAnsi="Arial" w:cs="Arial" w:hint="cs"/>
          <w:lang w:val="en-US" w:bidi="en-US"/>
        </w:rPr>
        <w:t xml:space="preserve">Google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Docs (real-time co-editing and commenting).</w:t>
      </w:r>
      <w:r/>
    </w:p>
    <w:p>
      <w:pPr>
        <w:pStyle w:val="1064"/>
        <w:numPr>
          <w:ilvl w:val="0"/>
          <w:numId w:val="1"/>
        </w:numPr>
        <w:spacing w:lineRule="auto" w:line="240"/>
        <w:rPr>
          <w:rFonts w:ascii="Arial" w:hAnsi="Arial" w:cs="Arial" w:hint="cs"/>
          <w:color w:val="000000"/>
          <w:lang w:val="en-US"/>
        </w:rPr>
      </w:pPr>
      <w:r>
        <w:rPr>
          <w:rFonts w:ascii="Arial" w:hAnsi="Arial" w:cs="Arial" w:hint="cs"/>
          <w:i/>
          <w:color w:val="000000"/>
          <w:lang w:val="en-US" w:bidi="en-US"/>
          <w:rPrChange w:id="5" w:author="group-3 Hamish Mitchell" w:date="2021-06-04T09:00:59Z" oouserid="uid-3">
            <w:rPr>
              <w:rFonts w:ascii="Arial" w:hAnsi="Arial" w:cs="Arial" w:hint="cs"/>
              <w:color w:val="000000"/>
              <w:lang w:val="en-US" w:bidi="en-US"/>
            </w:rPr>
          </w:rPrChange>
        </w:rPr>
        <w:t xml:space="preserve">In the eye of tech enthusiasts</w:t>
      </w:r>
      <w:r>
        <w:rPr>
          <w:rFonts w:ascii="Arial" w:hAnsi="Arial" w:cs="Arial" w:hint="cs"/>
          <w:color w:val="000000"/>
          <w:lang w:val="en-US" w:bidi="en-US"/>
        </w:rPr>
        <w:t xml:space="preserve">: it's built with the use of </w:t>
      </w:r>
      <w:r>
        <w:rPr>
          <w:rFonts w:ascii="Arial" w:hAnsi="Arial" w:cs="Arial" w:hint="cs"/>
          <w:b/>
          <w:color w:val="2F5696"/>
          <w:lang w:val="en-US" w:bidi="en-US"/>
          <w:rPrChange w:id="6" w:author="group-2 Mark Pottato" w:date="2021-06-04T09:02:48Z" oouserid="uid-2">
            <w:rPr>
              <w:rFonts w:ascii="Arial" w:hAnsi="Arial" w:cs="Arial" w:hint="cs"/>
              <w:color w:val="000000"/>
              <w:lang w:val="en-US" w:bidi="en-US"/>
            </w:rPr>
          </w:rPrChange>
        </w:rPr>
        <w:t xml:space="preserve">HTML</w:t>
      </w:r>
      <w:r>
        <w:rPr>
          <w:rFonts w:ascii="Arial" w:hAnsi="Arial" w:cs="Arial" w:hint="cs"/>
          <w:b/>
          <w:color w:val="2F5696"/>
          <w:lang w:val="en-US" w:bidi="en-US"/>
          <w:rPrChange w:id="7" w:author="group-2 Mark Pottato" w:date="2021-06-04T09:02:48Z" oouserid="uid-2">
            <w:rPr>
              <w:rFonts w:ascii="Arial" w:hAnsi="Arial" w:cs="Arial" w:hint="cs"/>
              <w:color w:val="000000"/>
              <w:lang w:val="en-US" w:bidi="en-US"/>
            </w:rPr>
          </w:rPrChange>
        </w:rPr>
        <w:t xml:space="preserve">5</w:t>
      </w:r>
      <w:r>
        <w:rPr>
          <w:rFonts w:ascii="Arial" w:hAnsi="Arial" w:cs="Arial" w:hint="cs"/>
          <w:color w:val="000000"/>
          <w:lang w:val="en-US" w:bidi="en-US"/>
        </w:rPr>
        <w:t xml:space="preserve"> element, </w:t>
      </w:r>
      <w:r>
        <w:rPr>
          <w:rFonts w:ascii="Arial" w:hAnsi="Arial" w:cs="Arial" w:hint="cs"/>
          <w:color w:val="000000"/>
          <w:lang w:val="en-US" w:bidi="en-US"/>
        </w:rPr>
        <w:t xml:space="preserve">Canvas</w:t>
      </w:r>
      <w:r>
        <w:rPr>
          <w:rFonts w:ascii="Arial" w:hAnsi="Arial" w:cs="Arial" w:hint="cs"/>
          <w:color w:val="000000"/>
          <w:lang w:val="en-US" w:bidi="en-US"/>
        </w:rPr>
        <w:t xml:space="preserve">.</w:t>
      </w:r>
      <w:r/>
    </w:p>
    <w:p>
      <w:pPr>
        <w:spacing w:lineRule="auto" w:line="240"/>
        <w:rPr>
          <w:rFonts w:ascii="Arial" w:hAnsi="Arial" w:cs="Arial" w:hint="cs"/>
          <w:lang w:val="en-US"/>
        </w:rPr>
      </w:pPr>
      <w:r>
        <w:rPr>
          <w:lang w:val="en-US"/>
        </w:rPr>
      </w:r>
      <w:hyperlink r:id="rId12" w:tooltip="http://www.youtube.com/watch?v=0S0Op2MbLvw" w:history="1">
        <w:r>
          <w:rPr>
            <w:rStyle w:val="1065"/>
            <w:rFonts w:ascii="Arial" w:hAnsi="Arial" w:cs="Arial" w:eastAsia="Arial" w:hint="cs"/>
            <w:color w:val="1E4F79" w:themeColor="accent1" w:themeShade="80"/>
            <w:lang w:val="en-US"/>
          </w:rPr>
          <w:t xml:space="preserve">Click here</w:t>
        </w:r>
      </w:hyperlink>
      <w:r>
        <w:rPr>
          <w:rFonts w:ascii="Arial" w:hAnsi="Arial" w:cs="Arial" w:hint="cs"/>
          <w:bCs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to see the video comparison with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Google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and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Office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365</w:t>
      </w:r>
      <w:r>
        <w:rPr>
          <w:rFonts w:ascii="Arial" w:hAnsi="Arial" w:cs="Arial" w:eastAsia="Arial" w:hint="cs"/>
          <w:b w:val="false"/>
          <w:i w:val="false"/>
          <w:caps w:val="false"/>
          <w:smallCaps w:val="false"/>
          <w:strike w:val="false"/>
          <w:color w:val="auto"/>
          <w:spacing w:val="0"/>
          <w:position w:val="0"/>
          <w:sz w:val="22"/>
          <w:u w:val="none"/>
          <w:vertAlign w:val="baseline"/>
          <w:lang w:val="en-US" w:bidi="ar-SA" w:eastAsia="en-US"/>
        </w:rPr>
        <w:t xml:space="preserve">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/>
        <w:rPr>
          <w:lang w:val="en-US"/>
        </w:rPr>
      </w:pPr>
      <w:r>
        <w:rPr>
          <w:lang w:val="en-US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514" cy="1331865"/>
                <wp:effectExtent l="0" t="0" r="0" b="0"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52515" cy="1331865"/>
                          <a:chOff x="0" y="0"/>
                          <a:chExt cx="62296" cy="13486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62296" cy="13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4000"/>
                              <a:lumOff val="0"/>
                              <a:alpha val="2745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19"/>
                                <w:contextualSpacing w:val="false"/>
                                <w:ind w:left="990" w:right="-146" w:firstLine="283"/>
                                <w:jc w:val="left"/>
                                <w:keepLines/>
                                <w:pageBreakBefore w:val="false"/>
                                <w:spacing w:lineRule="auto" w:line="259" w:after="0" w:afterAutospacing="0" w:before="40"/>
                                <w:shd w:val="clear" w:fill="auto" w:color="auto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 w:eastAsia="Arial" w:hint="default"/>
                                  <w:b/>
                                  <w:color w:val="1F396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  <w:between w:val="none" w:color="000000" w:sz="4" w:space="0"/>
                                </w:pBdr>
                              </w:pP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olor w:val="2F5496" w:themeColor="accent5" w:themeShade="BF"/>
                                  <w:sz w:val="24"/>
                                </w:rPr>
                                <w:t xml:space="preserve">ONLYOFFICE Online Editors </w:t>
                              </w: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aps w:val="false"/>
                                  <w:smallCaps w:val="false"/>
                                  <w:strike w:val="false"/>
                                  <w:color w:val="2F5594" w:themeColor="accent5" w:themeShade="BF"/>
                                  <w:spacing w:val="0"/>
                                  <w:position w:val="0"/>
                                  <w:sz w:val="24"/>
                                  <w:u w:val="none"/>
                                  <w:vertAlign w:val="baseline"/>
                                  <w:lang w:val="en-US" w:bidi="ar-SA" w:eastAsia="en-US"/>
                                </w:rPr>
                                <w:t xml:space="preserve">enable you to:</w:t>
                              </w:r>
                              <w:r/>
                            </w:p>
                            <w:p>
                              <w:pPr>
                                <w:pStyle w:val="1064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 w:eastAsia="Arial" w:hint="cs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View &amp; Edit documents directly in browser</w:t>
                              </w:r>
                              <w:r/>
                            </w:p>
                            <w:p>
                              <w:pPr>
                                <w:pStyle w:val="1064"/>
                                <w:numPr>
                                  <w:ilvl w:val="0"/>
                                  <w:numId w:val="3"/>
                                </w:numPr>
                                <w:ind w:left="990" w:right="-219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Share files with friends and colleagues</w:t>
                              </w:r>
                              <w:r/>
                            </w:p>
                            <w:p>
                              <w:pPr>
                                <w:pStyle w:val="1064"/>
                                <w:numPr>
                                  <w:ilvl w:val="0"/>
                                  <w:numId w:val="3"/>
                                </w:numPr>
                                <w:ind w:left="990" w:right="-77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Co-edit and comment them in real time</w:t>
                              </w:r>
                              <w:r/>
                            </w:p>
                            <w:p>
                              <w:pPr>
                                <w:pStyle w:val="1064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Embed documents to websites and apps</w:t>
                              </w:r>
                              <w:r/>
                            </w:p>
                            <w:p>
                              <w:pPr>
                                <w:pStyle w:val="1064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Work with all the popular file types without formatting loss.</w:t>
                              </w:r>
                              <w:r/>
                            </w:p>
                          </w:txbxContent>
                        </wps:txbx>
                        <wps:bodyPr rot="0" vert="horz" wrap="square" lIns="91440" tIns="45720" rIns="91440" bIns="45720" anchor="ctr" anchorCtr="0" upright="1"/>
                      </wps:wsp>
                      <wps:wsp>
                        <wps:cNvSpPr/>
                        <wps:spPr bwMode="auto">
                          <a:xfrm>
                            <a:off x="4364" y="5930"/>
                            <a:ext cx="824" cy="2495"/>
                          </a:xfrm>
                          <a:prstGeom prst="flowChartManualOperat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53" y="5296"/>
                            <a:ext cx="4984" cy="489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409" y="8827"/>
                            <a:ext cx="762" cy="73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0000" style="mso-wrap-distance-left:0.0pt;mso-wrap-distance-top:0.0pt;mso-wrap-distance-right:0.0pt;mso-wrap-distance-bottom:0.0pt;width:484.4pt;height:104.9pt;" coordorigin="0,0" coordsize="622,134">
                <v:shape id="shape 40" o:spid="_x0000_s40" o:spt="1" style="position:absolute;left:0;top:0;width:622;height:134;v-text-anchor:middle;" coordsize="100000,100000" path="" fillcolor="#2D71AF" stroked="f">
                  <v:path textboxrect="0,0,0,0"/>
                  <v:fill opacity="-1442f"/>
                  <v:textbox>
                    <w:txbxContent>
                      <w:p>
                        <w:pPr>
                          <w:pStyle w:val="1019"/>
                          <w:contextualSpacing w:val="false"/>
                          <w:ind w:left="990" w:right="-146" w:firstLine="283"/>
                          <w:jc w:val="left"/>
                          <w:keepLines/>
                          <w:pageBreakBefore w:val="false"/>
                          <w:spacing w:lineRule="auto" w:line="259" w:after="0" w:afterAutospacing="0" w:before="40"/>
                          <w:shd w:val="clear" w:fill="auto" w:color="auto"/>
                          <w:tabs>
                            <w:tab w:val="left" w:pos="1273" w:leader="none"/>
                          </w:tabs>
                          <w:rPr>
                            <w:rFonts w:ascii="Arial" w:hAnsi="Arial" w:cs="Arial" w:eastAsia="Arial" w:hint="default"/>
                            <w:b/>
                            <w:color w:val="1F396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  <w:between w:val="none" w:color="000000" w:sz="4" w:space="0"/>
                          </w:pBdr>
                        </w:pP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olor w:val="2F5496" w:themeColor="accent5" w:themeShade="BF"/>
                            <w:sz w:val="24"/>
                          </w:rPr>
                          <w:t xml:space="preserve">ONLYOFFICE Online Editors </w:t>
                        </w: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aps w:val="false"/>
                            <w:smallCaps w:val="false"/>
                            <w:strike w:val="false"/>
                            <w:color w:val="2F5594" w:themeColor="accent5" w:themeShade="BF"/>
                            <w:spacing w:val="0"/>
                            <w:position w:val="0"/>
                            <w:sz w:val="24"/>
                            <w:u w:val="none"/>
                            <w:vertAlign w:val="baseline"/>
                            <w:lang w:val="en-US" w:bidi="ar-SA" w:eastAsia="en-US"/>
                          </w:rPr>
                          <w:t xml:space="preserve">enable you to:</w:t>
                        </w:r>
                        <w:r/>
                      </w:p>
                      <w:p>
                        <w:pPr>
                          <w:pStyle w:val="1064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 w:eastAsia="Arial" w:hint="cs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View &amp; Edit documents directly in browser</w:t>
                        </w:r>
                        <w:r/>
                      </w:p>
                      <w:p>
                        <w:pPr>
                          <w:pStyle w:val="1064"/>
                          <w:numPr>
                            <w:ilvl w:val="0"/>
                            <w:numId w:val="3"/>
                          </w:numPr>
                          <w:ind w:left="990" w:right="-219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Share files with friends and colleagues</w:t>
                        </w:r>
                        <w:r/>
                      </w:p>
                      <w:p>
                        <w:pPr>
                          <w:pStyle w:val="1064"/>
                          <w:numPr>
                            <w:ilvl w:val="0"/>
                            <w:numId w:val="3"/>
                          </w:numPr>
                          <w:ind w:left="990" w:right="-77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Co-edit and comment them in real time</w:t>
                        </w:r>
                        <w:r/>
                      </w:p>
                      <w:p>
                        <w:pPr>
                          <w:pStyle w:val="1064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Embed documents to websites and apps</w:t>
                        </w:r>
                        <w:r/>
                      </w:p>
                      <w:p>
                        <w:pPr>
                          <w:pStyle w:val="1064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Work with all the popular file types without formatting loss.</w:t>
                        </w:r>
                        <w:r/>
                      </w:p>
                    </w:txbxContent>
                  </v:textbox>
                </v:shape>
                <v:shape id="shape 41" o:spid="_x0000_s41" o:spt="119" style="position:absolute;left:43;top:59;width:8;height:24;" coordsize="100000,100000" path="m0,0l99998,0l79994,100000l19997,100000xe" fillcolor="#5A99D3" stroked="f">
                  <v:path textboxrect="19996,0,79994,100000"/>
                </v:shape>
                <v:shape id="shape 42" o:spid="_x0000_s42" o:spt="120" style="position:absolute;left:22;top:52;width:49;height:48;" coordsize="100000,100000" path="m0,49999l0,49999c0,22570,22571,0,50000,0c50000,0,50000,0,50000,0l50000,0c77429,0,100000,22570,100000,49998l100000,49999c100000,49999,100000,49999,100000,49999l100000,49998c100000,49998,100000,49998,100000,49998l100000,49999c100000,77427,77429,99997,50000,99997c50000,99997,50000,99997,50000,99997l50000,99997c22571,99997,0,77427,0,49999c0,49999,0,49999,0,49999xe" filled="f" strokecolor="#BEBEBE" strokeweight="1.00pt">
                  <v:path textboxrect="14643,14642,85354,85354"/>
                </v:shape>
                <v:shape id="shape 43" o:spid="_x0000_s43" o:spt="120" style="position:absolute;left:44;top:88;width:7;height:7;" coordsize="100000,100000" path="m0,50000l0,50000c0,22571,22571,0,50000,0c50000,0,50000,0,50000,0l50000,0c77429,0,100000,22571,100000,50000l100000,50000c100000,50000,100000,50000,100000,50000l100000,50000c100000,50000,100000,50000,100000,50000l100000,50000c100000,77430,77429,100000,50000,100000c50000,100000,50000,100000,50000,100000l50000,100000c22571,100000,0,77430,0,50000c0,50000,0,50000,0,50000xe" fillcolor="#5A99D3" stroked="f">
                  <v:path textboxrect="14643,14642,85354,85355"/>
                </v:shape>
              </v:group>
            </w:pict>
          </mc:Fallback>
        </mc:AlternateContent>
      </w:r>
      <w:r/>
    </w:p>
    <w:p>
      <w:pPr>
        <w:rPr>
          <w:lang w:val="en-US"/>
        </w:rPr>
      </w:pPr>
      <w:r>
        <w:rPr>
          <w:lang w:val="en-US" w:eastAsia="ru-RU"/>
        </w:rPr>
        <w:drawing>
          <wp:inline distT="0" distB="0" distL="0" distR="0">
            <wp:extent cx="6152511" cy="2649216"/>
            <wp:effectExtent l="0" t="0" r="0" b="0"/>
            <wp:docPr id="3" name="Chart 3" hidden="fals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/>
    </w:p>
    <w:sectPr>
      <w:headerReference w:type="default" r:id="rId9"/>
      <w:footerReference w:type="default" r:id="rId10"/>
      <w:footnotePr/>
      <w:endnotePr/>
      <w:type w:val="nextPage"/>
      <w:pgSz w:w="12240" w:h="15840" w:orient="portrait"/>
      <w:pgMar w:top="1134" w:right="850" w:bottom="1134" w:left="1701" w:header="720" w:footer="493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spacing w:lineRule="auto" w:line="240" w:after="600"/>
      <w:tabs>
        <w:tab w:val="left" w:pos="720" w:leader="none"/>
        <w:tab w:val="center" w:pos="4677" w:leader="none"/>
        <w:tab w:val="right" w:pos="9355" w:leader="none"/>
      </w:tabs>
      <w:rPr>
        <w:rFonts w:ascii="Arial" w:hAnsi="Arial" w:cs="Arial" w:eastAsia="Arial" w:hint="cs"/>
        <w:color w:val="000000"/>
        <w:sz w:val="20"/>
        <w:szCs w:val="20"/>
        <w:lang w:val="ru-RU" w:bidi="en-US"/>
      </w:rPr>
      <w:pBdr>
        <w:top w:val="single" w:color="9CC2E5" w:sz="36" w:space="10"/>
      </w:pBdr>
    </w:pP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Check the 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API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 documentation provided on the website and feel free to contact us at: </w:t>
    </w:r>
    <w:r>
      <w:rPr>
        <w:lang w:val="en-US"/>
      </w:rPr>
    </w:r>
    <w:hyperlink r:id="rId1" w:tooltip="http://server@teamlab.com" w:history="1">
      <w:r>
        <w:rPr>
          <w:lang w:val="en-US"/>
        </w:rPr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server</w:t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@</w:t>
      </w:r>
    </w:hyperlink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onlyoffice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.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com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8"/>
      <w:ind w:left="-1256"/>
    </w:pPr>
    <w:r>
      <w:rPr>
        <w:lang w:val="ru-RU" w:eastAsia="ru-RU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1000" behindDoc="0" locked="0" layoutInCell="1" allowOverlap="1">
              <wp:simplePos x="0" y="0"/>
              <wp:positionH relativeFrom="column">
                <wp:posOffset>-1069974</wp:posOffset>
              </wp:positionH>
              <wp:positionV relativeFrom="paragraph">
                <wp:posOffset>-450625</wp:posOffset>
              </wp:positionV>
              <wp:extent cx="7752162" cy="1132839"/>
              <wp:effectExtent l="0" t="0" r="0" b="0"/>
              <wp:wrapNone/>
              <wp:docPr id="1" name="" hidden="fals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752163" cy="1132840"/>
                        <a:chOff x="0" y="956310"/>
                        <a:chExt cx="6265295" cy="1132945"/>
                      </a:xfrm>
                    </wpg:grpSpPr>
                    <wps:wsp>
                      <wps:cNvSpPr/>
                      <wps:spPr bwMode="auto">
                        <a:xfrm>
                          <a:off x="3124200" y="956340"/>
                          <a:ext cx="569595" cy="540385"/>
                        </a:xfrm>
                        <a:custGeom>
                          <a:avLst/>
                          <a:gdLst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28650 w 685800"/>
                            <a:gd name="connsiteY4" fmla="*/ 9525 h 542925"/>
                            <a:gd name="connsiteX5" fmla="*/ 152400 w 685800"/>
                            <a:gd name="connsiteY5" fmla="*/ 0 h 542925"/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52400 w 685800"/>
                            <a:gd name="connsiteY5" fmla="*/ 0 h 542925"/>
                            <a:gd name="connsiteX0" fmla="*/ 19825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98259 w 685800"/>
                            <a:gd name="connsiteY5" fmla="*/ 1980 h 542925"/>
                            <a:gd name="connsiteX0" fmla="*/ 179915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5 w 685800"/>
                            <a:gd name="connsiteY5" fmla="*/ 1980 h 542925"/>
                            <a:gd name="connsiteX0" fmla="*/ 170743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3 w 685800"/>
                            <a:gd name="connsiteY5" fmla="*/ 1980 h 542925"/>
                            <a:gd name="connsiteX0" fmla="*/ 17532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5329 w 685800"/>
                            <a:gd name="connsiteY5" fmla="*/ 1980 h 542925"/>
                            <a:gd name="connsiteX0" fmla="*/ 175328 w 685800"/>
                            <a:gd name="connsiteY0" fmla="*/ 0 h 544839"/>
                            <a:gd name="connsiteX1" fmla="*/ 0 w 685800"/>
                            <a:gd name="connsiteY1" fmla="*/ 268614 h 544839"/>
                            <a:gd name="connsiteX2" fmla="*/ 142875 w 685800"/>
                            <a:gd name="connsiteY2" fmla="*/ 516264 h 544839"/>
                            <a:gd name="connsiteX3" fmla="*/ 685800 w 685800"/>
                            <a:gd name="connsiteY3" fmla="*/ 544839 h 544839"/>
                            <a:gd name="connsiteX4" fmla="*/ 632472 w 685800"/>
                            <a:gd name="connsiteY4" fmla="*/ 1914 h 544839"/>
                            <a:gd name="connsiteX5" fmla="*/ 175328 w 685800"/>
                            <a:gd name="connsiteY5" fmla="*/ 0 h 544839"/>
                            <a:gd name="connsiteX0" fmla="*/ 179916 w 685800"/>
                            <a:gd name="connsiteY0" fmla="*/ 1914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6 w 685800"/>
                            <a:gd name="connsiteY5" fmla="*/ 1914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206 w 685800"/>
                            <a:gd name="connsiteY2" fmla="*/ 510133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800" h="542925" fill="norm" stroke="1" extrusionOk="0">
                              <a:moveTo>
                                <a:pt x="170741" y="1883"/>
                              </a:moveTo>
                              <a:lnTo>
                                <a:pt x="0" y="266700"/>
                              </a:lnTo>
                              <a:lnTo>
                                <a:pt x="142206" y="510133"/>
                              </a:lnTo>
                              <a:lnTo>
                                <a:pt x="685800" y="542925"/>
                              </a:lnTo>
                              <a:lnTo>
                                <a:pt x="632472" y="0"/>
                              </a:lnTo>
                              <a:lnTo>
                                <a:pt x="170741" y="18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063365" y="956340"/>
                          <a:ext cx="739775" cy="683895"/>
                        </a:xfrm>
                        <a:custGeom>
                          <a:avLst/>
                          <a:gdLst>
                            <a:gd name="connsiteX0" fmla="*/ 0 w 1166884"/>
                            <a:gd name="connsiteY0" fmla="*/ 0 h 968991"/>
                            <a:gd name="connsiteX1" fmla="*/ 225188 w 1166884"/>
                            <a:gd name="connsiteY1" fmla="*/ 361665 h 968991"/>
                            <a:gd name="connsiteX2" fmla="*/ 812042 w 1166884"/>
                            <a:gd name="connsiteY2" fmla="*/ 968991 h 968991"/>
                            <a:gd name="connsiteX3" fmla="*/ 1084997 w 1166884"/>
                            <a:gd name="connsiteY3" fmla="*/ 968991 h 968991"/>
                            <a:gd name="connsiteX4" fmla="*/ 1166884 w 1166884"/>
                            <a:gd name="connsiteY4" fmla="*/ 470847 h 968991"/>
                            <a:gd name="connsiteX5" fmla="*/ 921224 w 1166884"/>
                            <a:gd name="connsiteY5" fmla="*/ 13647 h 968991"/>
                            <a:gd name="connsiteX6" fmla="*/ 0 w 1166884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921224 w 1296581"/>
                            <a:gd name="connsiteY5" fmla="*/ 13647 h 968991"/>
                            <a:gd name="connsiteX6" fmla="*/ 0 w 1296581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1228428 w 1296581"/>
                            <a:gd name="connsiteY5" fmla="*/ 0 h 968991"/>
                            <a:gd name="connsiteX6" fmla="*/ 0 w 1296581"/>
                            <a:gd name="connsiteY6" fmla="*/ 0 h 968991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1985 h 1092844"/>
                            <a:gd name="connsiteX1" fmla="*/ 210195 w 1281588"/>
                            <a:gd name="connsiteY1" fmla="*/ 485518 h 1092844"/>
                            <a:gd name="connsiteX2" fmla="*/ 797049 w 1281588"/>
                            <a:gd name="connsiteY2" fmla="*/ 1092844 h 1092844"/>
                            <a:gd name="connsiteX3" fmla="*/ 1070004 w 1281588"/>
                            <a:gd name="connsiteY3" fmla="*/ 1092844 h 1092844"/>
                            <a:gd name="connsiteX4" fmla="*/ 1281588 w 1281588"/>
                            <a:gd name="connsiteY4" fmla="*/ 485711 h 1092844"/>
                            <a:gd name="connsiteX5" fmla="*/ 1073507 w 1281588"/>
                            <a:gd name="connsiteY5" fmla="*/ 0 h 1092844"/>
                            <a:gd name="connsiteX6" fmla="*/ 0 w 1281588"/>
                            <a:gd name="connsiteY6" fmla="*/ 1985 h 1092844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65751 w 1281588"/>
                            <a:gd name="connsiteY2" fmla="*/ 594800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079179 w 1281588"/>
                            <a:gd name="connsiteY3" fmla="*/ 492622 h 594800"/>
                            <a:gd name="connsiteX4" fmla="*/ 1281588 w 1281588"/>
                            <a:gd name="connsiteY4" fmla="*/ 483726 h 594800"/>
                            <a:gd name="connsiteX5" fmla="*/ 1078094 w 1281588"/>
                            <a:gd name="connsiteY5" fmla="*/ 0 h 594800"/>
                            <a:gd name="connsiteX6" fmla="*/ 0 w 1281588"/>
                            <a:gd name="connsiteY6" fmla="*/ 0 h 594800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594800"/>
                            <a:gd name="connsiteX1" fmla="*/ 205607 w 1281588"/>
                            <a:gd name="connsiteY1" fmla="*/ 355807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685369"/>
                            <a:gd name="connsiteX1" fmla="*/ 205607 w 1281588"/>
                            <a:gd name="connsiteY1" fmla="*/ 355807 h 685369"/>
                            <a:gd name="connsiteX2" fmla="*/ 618941 w 1281588"/>
                            <a:gd name="connsiteY2" fmla="*/ 685369 h 685369"/>
                            <a:gd name="connsiteX3" fmla="*/ 1281588 w 1281588"/>
                            <a:gd name="connsiteY3" fmla="*/ 483726 h 685369"/>
                            <a:gd name="connsiteX4" fmla="*/ 1078094 w 1281588"/>
                            <a:gd name="connsiteY4" fmla="*/ 0 h 685369"/>
                            <a:gd name="connsiteX5" fmla="*/ 0 w 1281588"/>
                            <a:gd name="connsiteY5" fmla="*/ 0 h 685369"/>
                            <a:gd name="connsiteX0" fmla="*/ 0 w 1210477"/>
                            <a:gd name="connsiteY0" fmla="*/ 0 h 685369"/>
                            <a:gd name="connsiteX1" fmla="*/ 205607 w 1210477"/>
                            <a:gd name="connsiteY1" fmla="*/ 355807 h 685369"/>
                            <a:gd name="connsiteX2" fmla="*/ 618941 w 1210477"/>
                            <a:gd name="connsiteY2" fmla="*/ 685369 h 685369"/>
                            <a:gd name="connsiteX3" fmla="*/ 1210477 w 1210477"/>
                            <a:gd name="connsiteY3" fmla="*/ 352785 h 685369"/>
                            <a:gd name="connsiteX4" fmla="*/ 1078094 w 1210477"/>
                            <a:gd name="connsiteY4" fmla="*/ 0 h 685369"/>
                            <a:gd name="connsiteX5" fmla="*/ 0 w 1210477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5 w 1078094"/>
                            <a:gd name="connsiteY3" fmla="*/ 418499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891734"/>
                            <a:gd name="connsiteY0" fmla="*/ 1986 h 687355"/>
                            <a:gd name="connsiteX1" fmla="*/ 205607 w 891734"/>
                            <a:gd name="connsiteY1" fmla="*/ 357793 h 687355"/>
                            <a:gd name="connsiteX2" fmla="*/ 618941 w 891734"/>
                            <a:gd name="connsiteY2" fmla="*/ 687355 h 687355"/>
                            <a:gd name="connsiteX3" fmla="*/ 891734 w 891734"/>
                            <a:gd name="connsiteY3" fmla="*/ 418580 h 687355"/>
                            <a:gd name="connsiteX4" fmla="*/ 786769 w 891734"/>
                            <a:gd name="connsiteY4" fmla="*/ 0 h 687355"/>
                            <a:gd name="connsiteX5" fmla="*/ 0 w 891734"/>
                            <a:gd name="connsiteY5" fmla="*/ 1986 h 687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91734" h="687355" fill="norm" stroke="1" extrusionOk="0">
                              <a:moveTo>
                                <a:pt x="0" y="1986"/>
                              </a:moveTo>
                              <a:lnTo>
                                <a:pt x="205607" y="357793"/>
                              </a:lnTo>
                              <a:lnTo>
                                <a:pt x="618941" y="687355"/>
                              </a:lnTo>
                              <a:lnTo>
                                <a:pt x="891734" y="418580"/>
                              </a:lnTo>
                              <a:lnTo>
                                <a:pt x="786769" y="0"/>
                              </a:lnTo>
                              <a:lnTo>
                                <a:pt x="0" y="19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592580" y="960150"/>
                          <a:ext cx="563880" cy="481330"/>
                        </a:xfrm>
                        <a:custGeom>
                          <a:avLst/>
                          <a:gdLst>
                            <a:gd name="connsiteX0" fmla="*/ 0 w 600075"/>
                            <a:gd name="connsiteY0" fmla="*/ 0 h 504825"/>
                            <a:gd name="connsiteX1" fmla="*/ 276225 w 600075"/>
                            <a:gd name="connsiteY1" fmla="*/ 419100 h 504825"/>
                            <a:gd name="connsiteX2" fmla="*/ 581025 w 600075"/>
                            <a:gd name="connsiteY2" fmla="*/ 504825 h 504825"/>
                            <a:gd name="connsiteX3" fmla="*/ 600075 w 600075"/>
                            <a:gd name="connsiteY3" fmla="*/ 133350 h 504825"/>
                            <a:gd name="connsiteX4" fmla="*/ 523875 w 600075"/>
                            <a:gd name="connsiteY4" fmla="*/ 0 h 504825"/>
                            <a:gd name="connsiteX5" fmla="*/ 0 w 600075"/>
                            <a:gd name="connsiteY5" fmla="*/ 0 h 504825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10640 w 600075"/>
                            <a:gd name="connsiteY4" fmla="*/ 0 h 504826"/>
                            <a:gd name="connsiteX5" fmla="*/ 0 w 600075"/>
                            <a:gd name="connsiteY5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505729 w 600075"/>
                            <a:gd name="connsiteY4" fmla="*/ 69733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81684 w 600075"/>
                            <a:gd name="connsiteY4" fmla="*/ 155325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48166"/>
                            <a:gd name="connsiteY0" fmla="*/ 1 h 504826"/>
                            <a:gd name="connsiteX1" fmla="*/ 276225 w 648166"/>
                            <a:gd name="connsiteY1" fmla="*/ 419101 h 504826"/>
                            <a:gd name="connsiteX2" fmla="*/ 581025 w 648166"/>
                            <a:gd name="connsiteY2" fmla="*/ 504826 h 504826"/>
                            <a:gd name="connsiteX3" fmla="*/ 648165 w 648166"/>
                            <a:gd name="connsiteY3" fmla="*/ 192216 h 504826"/>
                            <a:gd name="connsiteX4" fmla="*/ 481684 w 648166"/>
                            <a:gd name="connsiteY4" fmla="*/ 155325 h 504826"/>
                            <a:gd name="connsiteX5" fmla="*/ 410640 w 648166"/>
                            <a:gd name="connsiteY5" fmla="*/ 0 h 504826"/>
                            <a:gd name="connsiteX6" fmla="*/ 0 w 648166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92216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10640 w 582901"/>
                            <a:gd name="connsiteY4" fmla="*/ 0 h 504826"/>
                            <a:gd name="connsiteX5" fmla="*/ 0 w 582901"/>
                            <a:gd name="connsiteY5" fmla="*/ 1 h 504826"/>
                            <a:gd name="connsiteX0" fmla="*/ 0 w 582900"/>
                            <a:gd name="connsiteY0" fmla="*/ 1 h 504826"/>
                            <a:gd name="connsiteX1" fmla="*/ 276225 w 582900"/>
                            <a:gd name="connsiteY1" fmla="*/ 419101 h 504826"/>
                            <a:gd name="connsiteX2" fmla="*/ 581025 w 582900"/>
                            <a:gd name="connsiteY2" fmla="*/ 504826 h 504826"/>
                            <a:gd name="connsiteX3" fmla="*/ 582900 w 582900"/>
                            <a:gd name="connsiteY3" fmla="*/ 10495 h 504826"/>
                            <a:gd name="connsiteX4" fmla="*/ 410640 w 582900"/>
                            <a:gd name="connsiteY4" fmla="*/ 0 h 504826"/>
                            <a:gd name="connsiteX5" fmla="*/ 0 w 582900"/>
                            <a:gd name="connsiteY5" fmla="*/ 1 h 504826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049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1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485255"/>
                            <a:gd name="connsiteX1" fmla="*/ 276225 w 582900"/>
                            <a:gd name="connsiteY1" fmla="*/ 419100 h 485255"/>
                            <a:gd name="connsiteX2" fmla="*/ 539805 w 582900"/>
                            <a:gd name="connsiteY2" fmla="*/ 485255 h 485255"/>
                            <a:gd name="connsiteX3" fmla="*/ 582900 w 582900"/>
                            <a:gd name="connsiteY3" fmla="*/ 114 h 485255"/>
                            <a:gd name="connsiteX4" fmla="*/ 0 w 582900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0 w 582901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320249 w 582901"/>
                            <a:gd name="connsiteY4" fmla="*/ 101427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467955 w 610381"/>
                            <a:gd name="connsiteY4" fmla="*/ 3168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517420 w 610381"/>
                            <a:gd name="connsiteY4" fmla="*/ 1900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1269 h 483355"/>
                            <a:gd name="connsiteX1" fmla="*/ 276225 w 610381"/>
                            <a:gd name="connsiteY1" fmla="*/ 417200 h 483355"/>
                            <a:gd name="connsiteX2" fmla="*/ 539805 w 610381"/>
                            <a:gd name="connsiteY2" fmla="*/ 483355 h 483355"/>
                            <a:gd name="connsiteX3" fmla="*/ 610381 w 610381"/>
                            <a:gd name="connsiteY3" fmla="*/ 190314 h 483355"/>
                            <a:gd name="connsiteX4" fmla="*/ 517420 w 610381"/>
                            <a:gd name="connsiteY4" fmla="*/ 0 h 483355"/>
                            <a:gd name="connsiteX5" fmla="*/ 0 w 610381"/>
                            <a:gd name="connsiteY5" fmla="*/ 1269 h 483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10381" h="483355" fill="norm" stroke="1" extrusionOk="0">
                              <a:moveTo>
                                <a:pt x="0" y="1269"/>
                              </a:moveTo>
                              <a:lnTo>
                                <a:pt x="276225" y="417200"/>
                              </a:lnTo>
                              <a:lnTo>
                                <a:pt x="539805" y="483355"/>
                              </a:lnTo>
                              <a:lnTo>
                                <a:pt x="610381" y="190314"/>
                              </a:lnTo>
                              <a:lnTo>
                                <a:pt x="517420" y="0"/>
                              </a:lnTo>
                              <a:lnTo>
                                <a:pt x="0" y="1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701415" y="1474506"/>
                          <a:ext cx="377821" cy="428446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255851 w 524426"/>
                            <a:gd name="connsiteY2" fmla="*/ 422637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451563"/>
                            <a:gd name="connsiteY0" fmla="*/ 0 h 422637"/>
                            <a:gd name="connsiteX1" fmla="*/ 0 w 451563"/>
                            <a:gd name="connsiteY1" fmla="*/ 154741 h 422637"/>
                            <a:gd name="connsiteX2" fmla="*/ 255851 w 451563"/>
                            <a:gd name="connsiteY2" fmla="*/ 422637 h 422637"/>
                            <a:gd name="connsiteX3" fmla="*/ 451563 w 451563"/>
                            <a:gd name="connsiteY3" fmla="*/ 356382 h 422637"/>
                            <a:gd name="connsiteX4" fmla="*/ 421001 w 451563"/>
                            <a:gd name="connsiteY4" fmla="*/ 132531 h 422637"/>
                            <a:gd name="connsiteX5" fmla="*/ 330591 w 451563"/>
                            <a:gd name="connsiteY5" fmla="*/ 0 h 4226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51563" h="422637" fill="norm" stroke="1" extrusionOk="0">
                              <a:moveTo>
                                <a:pt x="330591" y="0"/>
                              </a:moveTo>
                              <a:lnTo>
                                <a:pt x="0" y="154741"/>
                              </a:lnTo>
                              <a:lnTo>
                                <a:pt x="255851" y="422637"/>
                              </a:lnTo>
                              <a:lnTo>
                                <a:pt x="451563" y="356382"/>
                              </a:lnTo>
                              <a:lnTo>
                                <a:pt x="421001" y="132531"/>
                              </a:lnTo>
                              <a:lnTo>
                                <a:pt x="33059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14060" y="956337"/>
                          <a:ext cx="449580" cy="565785"/>
                        </a:xfrm>
                        <a:custGeom>
                          <a:avLst/>
                          <a:gdLst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45566 w 553250"/>
                            <a:gd name="connsiteY4" fmla="*/ 15368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7688 h 576307"/>
                            <a:gd name="connsiteX1" fmla="*/ 0 w 553250"/>
                            <a:gd name="connsiteY1" fmla="*/ 484098 h 576307"/>
                            <a:gd name="connsiteX2" fmla="*/ 353465 w 553250"/>
                            <a:gd name="connsiteY2" fmla="*/ 576307 h 576307"/>
                            <a:gd name="connsiteX3" fmla="*/ 553250 w 553250"/>
                            <a:gd name="connsiteY3" fmla="*/ 453362 h 576307"/>
                            <a:gd name="connsiteX4" fmla="*/ 553250 w 553250"/>
                            <a:gd name="connsiteY4" fmla="*/ 0 h 576307"/>
                            <a:gd name="connsiteX5" fmla="*/ 322729 w 553250"/>
                            <a:gd name="connsiteY5" fmla="*/ 7688 h 576307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8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72489 w 603010"/>
                            <a:gd name="connsiteY0" fmla="*/ 0 h 568619"/>
                            <a:gd name="connsiteX1" fmla="*/ 0 w 603010"/>
                            <a:gd name="connsiteY1" fmla="*/ 462370 h 568619"/>
                            <a:gd name="connsiteX2" fmla="*/ 403225 w 603010"/>
                            <a:gd name="connsiteY2" fmla="*/ 568619 h 568619"/>
                            <a:gd name="connsiteX3" fmla="*/ 603010 w 603010"/>
                            <a:gd name="connsiteY3" fmla="*/ 445674 h 568619"/>
                            <a:gd name="connsiteX4" fmla="*/ 603010 w 603010"/>
                            <a:gd name="connsiteY4" fmla="*/ 1 h 568619"/>
                            <a:gd name="connsiteX5" fmla="*/ 372489 w 603010"/>
                            <a:gd name="connsiteY5" fmla="*/ 0 h 568619"/>
                            <a:gd name="connsiteX0" fmla="*/ 335800 w 566321"/>
                            <a:gd name="connsiteY0" fmla="*/ 0 h 568619"/>
                            <a:gd name="connsiteX1" fmla="*/ 0 w 566321"/>
                            <a:gd name="connsiteY1" fmla="*/ 462369 h 568619"/>
                            <a:gd name="connsiteX2" fmla="*/ 366536 w 566321"/>
                            <a:gd name="connsiteY2" fmla="*/ 568619 h 568619"/>
                            <a:gd name="connsiteX3" fmla="*/ 566321 w 566321"/>
                            <a:gd name="connsiteY3" fmla="*/ 445674 h 568619"/>
                            <a:gd name="connsiteX4" fmla="*/ 566321 w 566321"/>
                            <a:gd name="connsiteY4" fmla="*/ 1 h 568619"/>
                            <a:gd name="connsiteX5" fmla="*/ 335800 w 566321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8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7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299793 w 530314"/>
                            <a:gd name="connsiteY0" fmla="*/ 0 h 568619"/>
                            <a:gd name="connsiteX1" fmla="*/ 0 w 530314"/>
                            <a:gd name="connsiteY1" fmla="*/ 473840 h 568619"/>
                            <a:gd name="connsiteX2" fmla="*/ 330529 w 530314"/>
                            <a:gd name="connsiteY2" fmla="*/ 568619 h 568619"/>
                            <a:gd name="connsiteX3" fmla="*/ 530314 w 530314"/>
                            <a:gd name="connsiteY3" fmla="*/ 445674 h 568619"/>
                            <a:gd name="connsiteX4" fmla="*/ 530314 w 530314"/>
                            <a:gd name="connsiteY4" fmla="*/ 1 h 568619"/>
                            <a:gd name="connsiteX5" fmla="*/ 299793 w 530314"/>
                            <a:gd name="connsiteY5" fmla="*/ 0 h 568619"/>
                            <a:gd name="connsiteX0" fmla="*/ 325022 w 555543"/>
                            <a:gd name="connsiteY0" fmla="*/ 0 h 568619"/>
                            <a:gd name="connsiteX1" fmla="*/ 0 w 555543"/>
                            <a:gd name="connsiteY1" fmla="*/ 462369 h 568619"/>
                            <a:gd name="connsiteX2" fmla="*/ 355758 w 555543"/>
                            <a:gd name="connsiteY2" fmla="*/ 568619 h 568619"/>
                            <a:gd name="connsiteX3" fmla="*/ 555543 w 555543"/>
                            <a:gd name="connsiteY3" fmla="*/ 445674 h 568619"/>
                            <a:gd name="connsiteX4" fmla="*/ 555543 w 555543"/>
                            <a:gd name="connsiteY4" fmla="*/ 1 h 568619"/>
                            <a:gd name="connsiteX5" fmla="*/ 325022 w 555543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192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64274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41782" h="568619" fill="norm" stroke="1" extrusionOk="0">
                              <a:moveTo>
                                <a:pt x="311261" y="0"/>
                              </a:moveTo>
                              <a:lnTo>
                                <a:pt x="0" y="464274"/>
                              </a:lnTo>
                              <a:lnTo>
                                <a:pt x="341997" y="568619"/>
                              </a:lnTo>
                              <a:lnTo>
                                <a:pt x="541782" y="445674"/>
                              </a:lnTo>
                              <a:lnTo>
                                <a:pt x="541782" y="1"/>
                              </a:lnTo>
                              <a:lnTo>
                                <a:pt x="3112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614035" y="1402113"/>
                          <a:ext cx="650875" cy="465454"/>
                        </a:xfrm>
                        <a:custGeom>
                          <a:avLst/>
                          <a:gdLst>
                            <a:gd name="connsiteX0" fmla="*/ 399569 w 783771"/>
                            <a:gd name="connsiteY0" fmla="*/ 0 h 645459"/>
                            <a:gd name="connsiteX1" fmla="*/ 215153 w 783771"/>
                            <a:gd name="connsiteY1" fmla="*/ 84525 h 645459"/>
                            <a:gd name="connsiteX2" fmla="*/ 0 w 783771"/>
                            <a:gd name="connsiteY2" fmla="*/ 645459 h 645459"/>
                            <a:gd name="connsiteX3" fmla="*/ 783771 w 783771"/>
                            <a:gd name="connsiteY3" fmla="*/ 622407 h 645459"/>
                            <a:gd name="connsiteX4" fmla="*/ 683879 w 783771"/>
                            <a:gd name="connsiteY4" fmla="*/ 199785 h 645459"/>
                            <a:gd name="connsiteX5" fmla="*/ 399569 w 783771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37750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45459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45459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57168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459321 w 858895"/>
                            <a:gd name="connsiteY0" fmla="*/ 0 h 657168"/>
                            <a:gd name="connsiteX1" fmla="*/ 274905 w 858895"/>
                            <a:gd name="connsiteY1" fmla="*/ 84525 h 657168"/>
                            <a:gd name="connsiteX2" fmla="*/ 0 w 858895"/>
                            <a:gd name="connsiteY2" fmla="*/ 657168 h 657168"/>
                            <a:gd name="connsiteX3" fmla="*/ 858895 w 858895"/>
                            <a:gd name="connsiteY3" fmla="*/ 657168 h 657168"/>
                            <a:gd name="connsiteX4" fmla="*/ 743631 w 858895"/>
                            <a:gd name="connsiteY4" fmla="*/ 199785 h 657168"/>
                            <a:gd name="connsiteX5" fmla="*/ 459321 w 858895"/>
                            <a:gd name="connsiteY5" fmla="*/ 0 h 657168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743631 w 819915"/>
                            <a:gd name="connsiteY4" fmla="*/ 199785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144799 w 819915"/>
                            <a:gd name="connsiteY1" fmla="*/ 150984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314522 w 675116"/>
                            <a:gd name="connsiteY0" fmla="*/ 0 h 792717"/>
                            <a:gd name="connsiteX1" fmla="*/ 0 w 675116"/>
                            <a:gd name="connsiteY1" fmla="*/ 150984 h 792717"/>
                            <a:gd name="connsiteX2" fmla="*/ 208026 w 675116"/>
                            <a:gd name="connsiteY2" fmla="*/ 622327 h 792717"/>
                            <a:gd name="connsiteX3" fmla="*/ 675116 w 675116"/>
                            <a:gd name="connsiteY3" fmla="*/ 792717 h 792717"/>
                            <a:gd name="connsiteX4" fmla="*/ 552971 w 675116"/>
                            <a:gd name="connsiteY4" fmla="*/ 206254 h 792717"/>
                            <a:gd name="connsiteX5" fmla="*/ 314522 w 675116"/>
                            <a:gd name="connsiteY5" fmla="*/ 0 h 792717"/>
                            <a:gd name="connsiteX0" fmla="*/ 314522 w 811036"/>
                            <a:gd name="connsiteY0" fmla="*/ 0 h 711423"/>
                            <a:gd name="connsiteX1" fmla="*/ 0 w 811036"/>
                            <a:gd name="connsiteY1" fmla="*/ 150984 h 711423"/>
                            <a:gd name="connsiteX2" fmla="*/ 208026 w 811036"/>
                            <a:gd name="connsiteY2" fmla="*/ 622327 h 711423"/>
                            <a:gd name="connsiteX3" fmla="*/ 811036 w 811036"/>
                            <a:gd name="connsiteY3" fmla="*/ 711423 h 711423"/>
                            <a:gd name="connsiteX4" fmla="*/ 552971 w 811036"/>
                            <a:gd name="connsiteY4" fmla="*/ 206254 h 711423"/>
                            <a:gd name="connsiteX5" fmla="*/ 314522 w 811036"/>
                            <a:gd name="connsiteY5" fmla="*/ 0 h 711423"/>
                            <a:gd name="connsiteX0" fmla="*/ 500833 w 997347"/>
                            <a:gd name="connsiteY0" fmla="*/ 0 h 711423"/>
                            <a:gd name="connsiteX1" fmla="*/ 0 w 997347"/>
                            <a:gd name="connsiteY1" fmla="*/ 81415 h 711423"/>
                            <a:gd name="connsiteX2" fmla="*/ 394337 w 997347"/>
                            <a:gd name="connsiteY2" fmla="*/ 622327 h 711423"/>
                            <a:gd name="connsiteX3" fmla="*/ 997347 w 997347"/>
                            <a:gd name="connsiteY3" fmla="*/ 711423 h 711423"/>
                            <a:gd name="connsiteX4" fmla="*/ 739282 w 997347"/>
                            <a:gd name="connsiteY4" fmla="*/ 206254 h 711423"/>
                            <a:gd name="connsiteX5" fmla="*/ 500833 w 997347"/>
                            <a:gd name="connsiteY5" fmla="*/ 0 h 711423"/>
                            <a:gd name="connsiteX0" fmla="*/ 446963 w 997347"/>
                            <a:gd name="connsiteY0" fmla="*/ 0 h 630008"/>
                            <a:gd name="connsiteX1" fmla="*/ 0 w 997347"/>
                            <a:gd name="connsiteY1" fmla="*/ 0 h 630008"/>
                            <a:gd name="connsiteX2" fmla="*/ 394337 w 997347"/>
                            <a:gd name="connsiteY2" fmla="*/ 540912 h 630008"/>
                            <a:gd name="connsiteX3" fmla="*/ 997347 w 997347"/>
                            <a:gd name="connsiteY3" fmla="*/ 630008 h 630008"/>
                            <a:gd name="connsiteX4" fmla="*/ 739282 w 997347"/>
                            <a:gd name="connsiteY4" fmla="*/ 124839 h 630008"/>
                            <a:gd name="connsiteX5" fmla="*/ 446963 w 997347"/>
                            <a:gd name="connsiteY5" fmla="*/ 0 h 630008"/>
                            <a:gd name="connsiteX0" fmla="*/ 209058 w 759442"/>
                            <a:gd name="connsiteY0" fmla="*/ 0 h 630008"/>
                            <a:gd name="connsiteX1" fmla="*/ 0 w 759442"/>
                            <a:gd name="connsiteY1" fmla="*/ 0 h 630008"/>
                            <a:gd name="connsiteX2" fmla="*/ 156432 w 759442"/>
                            <a:gd name="connsiteY2" fmla="*/ 540912 h 630008"/>
                            <a:gd name="connsiteX3" fmla="*/ 759442 w 759442"/>
                            <a:gd name="connsiteY3" fmla="*/ 630008 h 630008"/>
                            <a:gd name="connsiteX4" fmla="*/ 501377 w 759442"/>
                            <a:gd name="connsiteY4" fmla="*/ 124839 h 630008"/>
                            <a:gd name="connsiteX5" fmla="*/ 209058 w 759442"/>
                            <a:gd name="connsiteY5" fmla="*/ 0 h 630008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6432 w 762307"/>
                            <a:gd name="connsiteY2" fmla="*/ 558273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572210"/>
                            <a:gd name="connsiteX1" fmla="*/ 0 w 762307"/>
                            <a:gd name="connsiteY1" fmla="*/ 17361 h 572210"/>
                            <a:gd name="connsiteX2" fmla="*/ 127769 w 762307"/>
                            <a:gd name="connsiteY2" fmla="*/ 572210 h 572210"/>
                            <a:gd name="connsiteX3" fmla="*/ 392323 w 762307"/>
                            <a:gd name="connsiteY3" fmla="*/ 466855 h 572210"/>
                            <a:gd name="connsiteX4" fmla="*/ 762307 w 762307"/>
                            <a:gd name="connsiteY4" fmla="*/ 0 h 572210"/>
                            <a:gd name="connsiteX5" fmla="*/ 209058 w 762307"/>
                            <a:gd name="connsiteY5" fmla="*/ 17361 h 572210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466855"/>
                            <a:gd name="connsiteX1" fmla="*/ 0 w 762307"/>
                            <a:gd name="connsiteY1" fmla="*/ 17361 h 466855"/>
                            <a:gd name="connsiteX2" fmla="*/ 12543 w 762307"/>
                            <a:gd name="connsiteY2" fmla="*/ 315200 h 466855"/>
                            <a:gd name="connsiteX3" fmla="*/ 392323 w 762307"/>
                            <a:gd name="connsiteY3" fmla="*/ 466855 h 466855"/>
                            <a:gd name="connsiteX4" fmla="*/ 762307 w 762307"/>
                            <a:gd name="connsiteY4" fmla="*/ 0 h 466855"/>
                            <a:gd name="connsiteX5" fmla="*/ 209058 w 762307"/>
                            <a:gd name="connsiteY5" fmla="*/ 17361 h 466855"/>
                            <a:gd name="connsiteX0" fmla="*/ 221739 w 774988"/>
                            <a:gd name="connsiteY0" fmla="*/ 17361 h 466855"/>
                            <a:gd name="connsiteX1" fmla="*/ 12681 w 774988"/>
                            <a:gd name="connsiteY1" fmla="*/ 17361 h 466855"/>
                            <a:gd name="connsiteX2" fmla="*/ 0 w 774988"/>
                            <a:gd name="connsiteY2" fmla="*/ 352382 h 466855"/>
                            <a:gd name="connsiteX3" fmla="*/ 405004 w 774988"/>
                            <a:gd name="connsiteY3" fmla="*/ 466855 h 466855"/>
                            <a:gd name="connsiteX4" fmla="*/ 774988 w 774988"/>
                            <a:gd name="connsiteY4" fmla="*/ 0 h 466855"/>
                            <a:gd name="connsiteX5" fmla="*/ 221739 w 774988"/>
                            <a:gd name="connsiteY5" fmla="*/ 17361 h 46685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82968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05004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64997"/>
                            <a:gd name="connsiteX1" fmla="*/ 12681 w 774988"/>
                            <a:gd name="connsiteY1" fmla="*/ 17361 h 464997"/>
                            <a:gd name="connsiteX2" fmla="*/ 0 w 774988"/>
                            <a:gd name="connsiteY2" fmla="*/ 352382 h 464997"/>
                            <a:gd name="connsiteX3" fmla="*/ 398125 w 774988"/>
                            <a:gd name="connsiteY3" fmla="*/ 464997 h 464997"/>
                            <a:gd name="connsiteX4" fmla="*/ 774988 w 774988"/>
                            <a:gd name="connsiteY4" fmla="*/ 0 h 464997"/>
                            <a:gd name="connsiteX5" fmla="*/ 221739 w 774988"/>
                            <a:gd name="connsiteY5" fmla="*/ 17361 h 464997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50499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96365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488"/>
                            <a:gd name="connsiteX1" fmla="*/ 12681 w 774988"/>
                            <a:gd name="connsiteY1" fmla="*/ 17361 h 454488"/>
                            <a:gd name="connsiteX2" fmla="*/ 0 w 774988"/>
                            <a:gd name="connsiteY2" fmla="*/ 352382 h 454488"/>
                            <a:gd name="connsiteX3" fmla="*/ 303245 w 774988"/>
                            <a:gd name="connsiteY3" fmla="*/ 454488 h 454488"/>
                            <a:gd name="connsiteX4" fmla="*/ 774988 w 774988"/>
                            <a:gd name="connsiteY4" fmla="*/ 0 h 454488"/>
                            <a:gd name="connsiteX5" fmla="*/ 221739 w 774988"/>
                            <a:gd name="connsiteY5" fmla="*/ 17361 h 454488"/>
                            <a:gd name="connsiteX0" fmla="*/ 233207 w 786456"/>
                            <a:gd name="connsiteY0" fmla="*/ 17361 h 454488"/>
                            <a:gd name="connsiteX1" fmla="*/ 24149 w 786456"/>
                            <a:gd name="connsiteY1" fmla="*/ 17361 h 454488"/>
                            <a:gd name="connsiteX2" fmla="*/ 0 w 786456"/>
                            <a:gd name="connsiteY2" fmla="*/ 417652 h 454488"/>
                            <a:gd name="connsiteX3" fmla="*/ 314713 w 786456"/>
                            <a:gd name="connsiteY3" fmla="*/ 454488 h 454488"/>
                            <a:gd name="connsiteX4" fmla="*/ 786456 w 786456"/>
                            <a:gd name="connsiteY4" fmla="*/ 0 h 454488"/>
                            <a:gd name="connsiteX5" fmla="*/ 233207 w 786456"/>
                            <a:gd name="connsiteY5" fmla="*/ 17361 h 454488"/>
                            <a:gd name="connsiteX0" fmla="*/ 233207 w 784928"/>
                            <a:gd name="connsiteY0" fmla="*/ 0 h 437127"/>
                            <a:gd name="connsiteX1" fmla="*/ 24149 w 784928"/>
                            <a:gd name="connsiteY1" fmla="*/ 0 h 437127"/>
                            <a:gd name="connsiteX2" fmla="*/ 0 w 784928"/>
                            <a:gd name="connsiteY2" fmla="*/ 400291 h 437127"/>
                            <a:gd name="connsiteX3" fmla="*/ 314713 w 784928"/>
                            <a:gd name="connsiteY3" fmla="*/ 437127 h 437127"/>
                            <a:gd name="connsiteX4" fmla="*/ 784928 w 784928"/>
                            <a:gd name="connsiteY4" fmla="*/ 159794 h 437127"/>
                            <a:gd name="connsiteX5" fmla="*/ 233207 w 784928"/>
                            <a:gd name="connsiteY5" fmla="*/ 0 h 437127"/>
                            <a:gd name="connsiteX0" fmla="*/ 233207 w 786457"/>
                            <a:gd name="connsiteY0" fmla="*/ 0 h 437127"/>
                            <a:gd name="connsiteX1" fmla="*/ 24149 w 786457"/>
                            <a:gd name="connsiteY1" fmla="*/ 0 h 437127"/>
                            <a:gd name="connsiteX2" fmla="*/ 0 w 786457"/>
                            <a:gd name="connsiteY2" fmla="*/ 400291 h 437127"/>
                            <a:gd name="connsiteX3" fmla="*/ 314713 w 786457"/>
                            <a:gd name="connsiteY3" fmla="*/ 437127 h 437127"/>
                            <a:gd name="connsiteX4" fmla="*/ 786457 w 786457"/>
                            <a:gd name="connsiteY4" fmla="*/ 43664 h 437127"/>
                            <a:gd name="connsiteX5" fmla="*/ 233207 w 786457"/>
                            <a:gd name="connsiteY5" fmla="*/ 0 h 437127"/>
                            <a:gd name="connsiteX0" fmla="*/ 212565 w 786457"/>
                            <a:gd name="connsiteY0" fmla="*/ 0 h 494936"/>
                            <a:gd name="connsiteX1" fmla="*/ 24149 w 786457"/>
                            <a:gd name="connsiteY1" fmla="*/ 57809 h 494936"/>
                            <a:gd name="connsiteX2" fmla="*/ 0 w 786457"/>
                            <a:gd name="connsiteY2" fmla="*/ 458100 h 494936"/>
                            <a:gd name="connsiteX3" fmla="*/ 314713 w 786457"/>
                            <a:gd name="connsiteY3" fmla="*/ 494936 h 494936"/>
                            <a:gd name="connsiteX4" fmla="*/ 786457 w 786457"/>
                            <a:gd name="connsiteY4" fmla="*/ 101473 h 494936"/>
                            <a:gd name="connsiteX5" fmla="*/ 212565 w 786457"/>
                            <a:gd name="connsiteY5" fmla="*/ 0 h 494936"/>
                            <a:gd name="connsiteX0" fmla="*/ 212565 w 784162"/>
                            <a:gd name="connsiteY0" fmla="*/ 0 h 494936"/>
                            <a:gd name="connsiteX1" fmla="*/ 24149 w 784162"/>
                            <a:gd name="connsiteY1" fmla="*/ 57809 h 494936"/>
                            <a:gd name="connsiteX2" fmla="*/ 0 w 784162"/>
                            <a:gd name="connsiteY2" fmla="*/ 458100 h 494936"/>
                            <a:gd name="connsiteX3" fmla="*/ 314713 w 784162"/>
                            <a:gd name="connsiteY3" fmla="*/ 494936 h 494936"/>
                            <a:gd name="connsiteX4" fmla="*/ 784162 w 784162"/>
                            <a:gd name="connsiteY4" fmla="*/ 38592 h 494936"/>
                            <a:gd name="connsiteX5" fmla="*/ 212565 w 784162"/>
                            <a:gd name="connsiteY5" fmla="*/ 0 h 494936"/>
                            <a:gd name="connsiteX0" fmla="*/ 327242 w 784162"/>
                            <a:gd name="connsiteY0" fmla="*/ 40589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327242 w 784162"/>
                            <a:gd name="connsiteY5" fmla="*/ 40589 h 456344"/>
                            <a:gd name="connsiteX0" fmla="*/ 244677 w 784162"/>
                            <a:gd name="connsiteY0" fmla="*/ 17360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  <a:gd name="connsiteX0" fmla="*/ 244677 w 784162"/>
                            <a:gd name="connsiteY0" fmla="*/ 17360 h 456344"/>
                            <a:gd name="connsiteX1" fmla="*/ 12681 w 784162"/>
                            <a:gd name="connsiteY1" fmla="*/ 177724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4162" h="456344" fill="norm" stroke="1" extrusionOk="0">
                              <a:moveTo>
                                <a:pt x="244677" y="17360"/>
                              </a:moveTo>
                              <a:lnTo>
                                <a:pt x="12681" y="177724"/>
                              </a:lnTo>
                              <a:lnTo>
                                <a:pt x="0" y="419508"/>
                              </a:lnTo>
                              <a:lnTo>
                                <a:pt x="314713" y="456344"/>
                              </a:lnTo>
                              <a:lnTo>
                                <a:pt x="784162" y="0"/>
                              </a:lnTo>
                              <a:lnTo>
                                <a:pt x="244677" y="173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5176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17720" y="1163992"/>
                          <a:ext cx="485775" cy="211455"/>
                        </a:xfrm>
                        <a:custGeom>
                          <a:avLst/>
                          <a:gdLst>
                            <a:gd name="connsiteX0" fmla="*/ 6824 w 293427"/>
                            <a:gd name="connsiteY0" fmla="*/ 0 h 293427"/>
                            <a:gd name="connsiteX1" fmla="*/ 0 w 293427"/>
                            <a:gd name="connsiteY1" fmla="*/ 293427 h 293427"/>
                            <a:gd name="connsiteX2" fmla="*/ 293427 w 293427"/>
                            <a:gd name="connsiteY2" fmla="*/ 81887 h 293427"/>
                            <a:gd name="connsiteX3" fmla="*/ 6824 w 293427"/>
                            <a:gd name="connsiteY3" fmla="*/ 0 h 293427"/>
                            <a:gd name="connsiteX0" fmla="*/ 25192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25192 w 311795"/>
                            <a:gd name="connsiteY3" fmla="*/ 0 h 314050"/>
                            <a:gd name="connsiteX0" fmla="*/ 0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0 w 311795"/>
                            <a:gd name="connsiteY3" fmla="*/ 0 h 314050"/>
                            <a:gd name="connsiteX0" fmla="*/ 70190 w 381985"/>
                            <a:gd name="connsiteY0" fmla="*/ 0 h 145104"/>
                            <a:gd name="connsiteX1" fmla="*/ 0 w 381985"/>
                            <a:gd name="connsiteY1" fmla="*/ 145104 h 145104"/>
                            <a:gd name="connsiteX2" fmla="*/ 381985 w 381985"/>
                            <a:gd name="connsiteY2" fmla="*/ 81887 h 145104"/>
                            <a:gd name="connsiteX3" fmla="*/ 70190 w 381985"/>
                            <a:gd name="connsiteY3" fmla="*/ 0 h 145104"/>
                            <a:gd name="connsiteX0" fmla="*/ 70190 w 381985"/>
                            <a:gd name="connsiteY0" fmla="*/ 0 h 138898"/>
                            <a:gd name="connsiteX1" fmla="*/ 0 w 381985"/>
                            <a:gd name="connsiteY1" fmla="*/ 138898 h 138898"/>
                            <a:gd name="connsiteX2" fmla="*/ 381985 w 381985"/>
                            <a:gd name="connsiteY2" fmla="*/ 81887 h 138898"/>
                            <a:gd name="connsiteX3" fmla="*/ 70190 w 381985"/>
                            <a:gd name="connsiteY3" fmla="*/ 0 h 138898"/>
                            <a:gd name="connsiteX0" fmla="*/ 70190 w 179544"/>
                            <a:gd name="connsiteY0" fmla="*/ 0 h 187879"/>
                            <a:gd name="connsiteX1" fmla="*/ 0 w 179544"/>
                            <a:gd name="connsiteY1" fmla="*/ 138898 h 187879"/>
                            <a:gd name="connsiteX2" fmla="*/ 179544 w 179544"/>
                            <a:gd name="connsiteY2" fmla="*/ 187879 h 187879"/>
                            <a:gd name="connsiteX3" fmla="*/ 70190 w 179544"/>
                            <a:gd name="connsiteY3" fmla="*/ 0 h 187879"/>
                            <a:gd name="connsiteX0" fmla="*/ 405050 w 405050"/>
                            <a:gd name="connsiteY0" fmla="*/ 0 h 128073"/>
                            <a:gd name="connsiteX1" fmla="*/ 0 w 405050"/>
                            <a:gd name="connsiteY1" fmla="*/ 79092 h 128073"/>
                            <a:gd name="connsiteX2" fmla="*/ 179544 w 405050"/>
                            <a:gd name="connsiteY2" fmla="*/ 128073 h 128073"/>
                            <a:gd name="connsiteX3" fmla="*/ 405050 w 405050"/>
                            <a:gd name="connsiteY3" fmla="*/ 0 h 128073"/>
                            <a:gd name="connsiteX0" fmla="*/ 565749 w 565749"/>
                            <a:gd name="connsiteY0" fmla="*/ 0 h 179442"/>
                            <a:gd name="connsiteX1" fmla="*/ 0 w 565749"/>
                            <a:gd name="connsiteY1" fmla="*/ 130461 h 179442"/>
                            <a:gd name="connsiteX2" fmla="*/ 179544 w 565749"/>
                            <a:gd name="connsiteY2" fmla="*/ 179442 h 179442"/>
                            <a:gd name="connsiteX3" fmla="*/ 565749 w 565749"/>
                            <a:gd name="connsiteY3" fmla="*/ 0 h 179442"/>
                            <a:gd name="connsiteX0" fmla="*/ 471546 w 471546"/>
                            <a:gd name="connsiteY0" fmla="*/ 0 h 158083"/>
                            <a:gd name="connsiteX1" fmla="*/ 0 w 471546"/>
                            <a:gd name="connsiteY1" fmla="*/ 109102 h 158083"/>
                            <a:gd name="connsiteX2" fmla="*/ 179544 w 471546"/>
                            <a:gd name="connsiteY2" fmla="*/ 158083 h 158083"/>
                            <a:gd name="connsiteX3" fmla="*/ 471546 w 471546"/>
                            <a:gd name="connsiteY3" fmla="*/ 0 h 158083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69791"/>
                            <a:gd name="connsiteX1" fmla="*/ 0 w 471546"/>
                            <a:gd name="connsiteY1" fmla="*/ 120810 h 169791"/>
                            <a:gd name="connsiteX2" fmla="*/ 179544 w 471546"/>
                            <a:gd name="connsiteY2" fmla="*/ 169791 h 169791"/>
                            <a:gd name="connsiteX3" fmla="*/ 471546 w 471546"/>
                            <a:gd name="connsiteY3" fmla="*/ 0 h 169791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1546" h="159000" fill="norm" stroke="1" extrusionOk="0">
                              <a:moveTo>
                                <a:pt x="471546" y="0"/>
                              </a:moveTo>
                              <a:lnTo>
                                <a:pt x="0" y="110019"/>
                              </a:lnTo>
                              <a:lnTo>
                                <a:pt x="179544" y="159000"/>
                              </a:lnTo>
                              <a:lnTo>
                                <a:pt x="4715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727960" y="956340"/>
                          <a:ext cx="432435" cy="193040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35364"/>
                            <a:gd name="connsiteY0" fmla="*/ 173205 h 508114"/>
                            <a:gd name="connsiteX1" fmla="*/ 180448 w 735364"/>
                            <a:gd name="connsiteY1" fmla="*/ 441439 h 508114"/>
                            <a:gd name="connsiteX2" fmla="*/ 675748 w 735364"/>
                            <a:gd name="connsiteY2" fmla="*/ 508114 h 508114"/>
                            <a:gd name="connsiteX3" fmla="*/ 735363 w 735364"/>
                            <a:gd name="connsiteY3" fmla="*/ 88770 h 508114"/>
                            <a:gd name="connsiteX4" fmla="*/ 589622 w 735364"/>
                            <a:gd name="connsiteY4" fmla="*/ 3 h 508114"/>
                            <a:gd name="connsiteX5" fmla="*/ 356501 w 735364"/>
                            <a:gd name="connsiteY5" fmla="*/ 0 h 508114"/>
                            <a:gd name="connsiteX6" fmla="*/ 0 w 735364"/>
                            <a:gd name="connsiteY6" fmla="*/ 173205 h 508114"/>
                            <a:gd name="connsiteX0" fmla="*/ 461657 w 554914"/>
                            <a:gd name="connsiteY0" fmla="*/ 171302 h 508114"/>
                            <a:gd name="connsiteX1" fmla="*/ -1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461657 w 554914"/>
                            <a:gd name="connsiteY0" fmla="*/ 171302 h 508114"/>
                            <a:gd name="connsiteX1" fmla="*/ 0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171302"/>
                            <a:gd name="connsiteX1" fmla="*/ 378862 w 378862"/>
                            <a:gd name="connsiteY1" fmla="*/ 88770 h 171302"/>
                            <a:gd name="connsiteX2" fmla="*/ 233121 w 378862"/>
                            <a:gd name="connsiteY2" fmla="*/ 3 h 171302"/>
                            <a:gd name="connsiteX3" fmla="*/ 0 w 378862"/>
                            <a:gd name="connsiteY3" fmla="*/ 0 h 171302"/>
                            <a:gd name="connsiteX4" fmla="*/ 285605 w 378862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233121 w 414105"/>
                            <a:gd name="connsiteY2" fmla="*/ 3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352066 w 414105"/>
                            <a:gd name="connsiteY2" fmla="*/ 666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40537"/>
                            <a:gd name="connsiteY0" fmla="*/ 171302 h 171302"/>
                            <a:gd name="connsiteX1" fmla="*/ 440537 w 440537"/>
                            <a:gd name="connsiteY1" fmla="*/ 34675 h 171302"/>
                            <a:gd name="connsiteX2" fmla="*/ 352066 w 440537"/>
                            <a:gd name="connsiteY2" fmla="*/ 666 h 171302"/>
                            <a:gd name="connsiteX3" fmla="*/ 0 w 440537"/>
                            <a:gd name="connsiteY3" fmla="*/ 0 h 171302"/>
                            <a:gd name="connsiteX4" fmla="*/ 285605 w 440537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2984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6365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0459" h="171302" fill="norm" stroke="1" extrusionOk="0">
                              <a:moveTo>
                                <a:pt x="285605" y="171302"/>
                              </a:moveTo>
                              <a:lnTo>
                                <a:pt x="450459" y="36365"/>
                              </a:lnTo>
                              <a:lnTo>
                                <a:pt x="352066" y="666"/>
                              </a:lnTo>
                              <a:lnTo>
                                <a:pt x="0" y="0"/>
                              </a:lnTo>
                              <a:lnTo>
                                <a:pt x="285605" y="1713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5058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396490" y="958215"/>
                          <a:ext cx="329542" cy="354865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  <a:gd name="connsiteX0" fmla="*/ 0 w 478705"/>
                            <a:gd name="connsiteY0" fmla="*/ 115 h 231954"/>
                            <a:gd name="connsiteX1" fmla="*/ 0 w 478705"/>
                            <a:gd name="connsiteY1" fmla="*/ 115 h 231954"/>
                            <a:gd name="connsiteX2" fmla="*/ 10923 w 478705"/>
                            <a:gd name="connsiteY2" fmla="*/ 231954 h 231954"/>
                            <a:gd name="connsiteX3" fmla="*/ 459590 w 478705"/>
                            <a:gd name="connsiteY3" fmla="*/ 122772 h 231954"/>
                            <a:gd name="connsiteX4" fmla="*/ 478705 w 478705"/>
                            <a:gd name="connsiteY4" fmla="*/ 0 h 231954"/>
                            <a:gd name="connsiteX5" fmla="*/ 0 w 478705"/>
                            <a:gd name="connsiteY5" fmla="*/ 115 h 231954"/>
                            <a:gd name="connsiteX0" fmla="*/ 0 w 478705"/>
                            <a:gd name="connsiteY0" fmla="*/ 115 h 346702"/>
                            <a:gd name="connsiteX1" fmla="*/ 0 w 478705"/>
                            <a:gd name="connsiteY1" fmla="*/ 115 h 346702"/>
                            <a:gd name="connsiteX2" fmla="*/ 10923 w 478705"/>
                            <a:gd name="connsiteY2" fmla="*/ 231954 h 346702"/>
                            <a:gd name="connsiteX3" fmla="*/ 103786 w 478705"/>
                            <a:gd name="connsiteY3" fmla="*/ 346702 h 346702"/>
                            <a:gd name="connsiteX4" fmla="*/ 478705 w 478705"/>
                            <a:gd name="connsiteY4" fmla="*/ 0 h 346702"/>
                            <a:gd name="connsiteX5" fmla="*/ 0 w 478705"/>
                            <a:gd name="connsiteY5" fmla="*/ 115 h 346702"/>
                            <a:gd name="connsiteX0" fmla="*/ 0 w 353669"/>
                            <a:gd name="connsiteY0" fmla="*/ 0 h 346587"/>
                            <a:gd name="connsiteX1" fmla="*/ 0 w 353669"/>
                            <a:gd name="connsiteY1" fmla="*/ 0 h 346587"/>
                            <a:gd name="connsiteX2" fmla="*/ 10923 w 353669"/>
                            <a:gd name="connsiteY2" fmla="*/ 231839 h 346587"/>
                            <a:gd name="connsiteX3" fmla="*/ 103786 w 353669"/>
                            <a:gd name="connsiteY3" fmla="*/ 346587 h 346587"/>
                            <a:gd name="connsiteX4" fmla="*/ 353670 w 353669"/>
                            <a:gd name="connsiteY4" fmla="*/ 3060 h 346587"/>
                            <a:gd name="connsiteX5" fmla="*/ 0 w 353669"/>
                            <a:gd name="connsiteY5" fmla="*/ 0 h 346587"/>
                            <a:gd name="connsiteX0" fmla="*/ 128607 w 353670"/>
                            <a:gd name="connsiteY0" fmla="*/ 12292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5" fmla="*/ 128607 w 353670"/>
                            <a:gd name="connsiteY5" fmla="*/ 122920 h 346587"/>
                            <a:gd name="connsiteX0" fmla="*/ 353670 w 353670"/>
                            <a:gd name="connsiteY0" fmla="*/ 306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0" fmla="*/ 364387 w 364387"/>
                            <a:gd name="connsiteY0" fmla="*/ 250 h 343777"/>
                            <a:gd name="connsiteX1" fmla="*/ 0 w 364387"/>
                            <a:gd name="connsiteY1" fmla="*/ 0 h 343777"/>
                            <a:gd name="connsiteX2" fmla="*/ 21640 w 364387"/>
                            <a:gd name="connsiteY2" fmla="*/ 229029 h 343777"/>
                            <a:gd name="connsiteX3" fmla="*/ 114503 w 364387"/>
                            <a:gd name="connsiteY3" fmla="*/ 343777 h 343777"/>
                            <a:gd name="connsiteX4" fmla="*/ 364387 w 364387"/>
                            <a:gd name="connsiteY4" fmla="*/ 250 h 343777"/>
                            <a:gd name="connsiteX0" fmla="*/ 327948 w 327948"/>
                            <a:gd name="connsiteY0" fmla="*/ 0 h 343777"/>
                            <a:gd name="connsiteX1" fmla="*/ 0 w 327948"/>
                            <a:gd name="connsiteY1" fmla="*/ 0 h 343777"/>
                            <a:gd name="connsiteX2" fmla="*/ 21640 w 327948"/>
                            <a:gd name="connsiteY2" fmla="*/ 229029 h 343777"/>
                            <a:gd name="connsiteX3" fmla="*/ 114503 w 327948"/>
                            <a:gd name="connsiteY3" fmla="*/ 343777 h 343777"/>
                            <a:gd name="connsiteX4" fmla="*/ 327948 w 327948"/>
                            <a:gd name="connsiteY4" fmla="*/ 0 h 343777"/>
                            <a:gd name="connsiteX0" fmla="*/ 370817 w 370818"/>
                            <a:gd name="connsiteY0" fmla="*/ 0 h 343777"/>
                            <a:gd name="connsiteX1" fmla="*/ 0 w 370818"/>
                            <a:gd name="connsiteY1" fmla="*/ 0 h 343777"/>
                            <a:gd name="connsiteX2" fmla="*/ 21640 w 370818"/>
                            <a:gd name="connsiteY2" fmla="*/ 229029 h 343777"/>
                            <a:gd name="connsiteX3" fmla="*/ 114503 w 370818"/>
                            <a:gd name="connsiteY3" fmla="*/ 343777 h 343777"/>
                            <a:gd name="connsiteX4" fmla="*/ 370817 w 370818"/>
                            <a:gd name="connsiteY4" fmla="*/ 0 h 343777"/>
                            <a:gd name="connsiteX0" fmla="*/ 370817 w 370817"/>
                            <a:gd name="connsiteY0" fmla="*/ 0 h 354887"/>
                            <a:gd name="connsiteX1" fmla="*/ 0 w 370817"/>
                            <a:gd name="connsiteY1" fmla="*/ 0 h 354887"/>
                            <a:gd name="connsiteX2" fmla="*/ 21640 w 370817"/>
                            <a:gd name="connsiteY2" fmla="*/ 229029 h 354887"/>
                            <a:gd name="connsiteX3" fmla="*/ 114503 w 370817"/>
                            <a:gd name="connsiteY3" fmla="*/ 354887 h 354887"/>
                            <a:gd name="connsiteX4" fmla="*/ 370817 w 370817"/>
                            <a:gd name="connsiteY4" fmla="*/ 0 h 354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0817" h="354887" fill="norm" stroke="1" extrusionOk="0">
                              <a:moveTo>
                                <a:pt x="370817" y="0"/>
                              </a:moveTo>
                              <a:lnTo>
                                <a:pt x="0" y="0"/>
                              </a:lnTo>
                              <a:lnTo>
                                <a:pt x="21640" y="229029"/>
                              </a:lnTo>
                              <a:lnTo>
                                <a:pt x="114503" y="354887"/>
                              </a:lnTo>
                              <a:lnTo>
                                <a:pt x="37081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532120" y="1327785"/>
                          <a:ext cx="525206" cy="761470"/>
                        </a:xfrm>
                        <a:custGeom>
                          <a:avLst/>
                          <a:gdLst>
                            <a:gd name="connsiteX0" fmla="*/ 15368 w 868295"/>
                            <a:gd name="connsiteY0" fmla="*/ 53788 h 607038"/>
                            <a:gd name="connsiteX1" fmla="*/ 0 w 868295"/>
                            <a:gd name="connsiteY1" fmla="*/ 553250 h 607038"/>
                            <a:gd name="connsiteX2" fmla="*/ 122944 w 868295"/>
                            <a:gd name="connsiteY2" fmla="*/ 599354 h 607038"/>
                            <a:gd name="connsiteX3" fmla="*/ 722299 w 868295"/>
                            <a:gd name="connsiteY3" fmla="*/ 607038 h 607038"/>
                            <a:gd name="connsiteX4" fmla="*/ 868295 w 868295"/>
                            <a:gd name="connsiteY4" fmla="*/ 437990 h 607038"/>
                            <a:gd name="connsiteX5" fmla="*/ 614722 w 868295"/>
                            <a:gd name="connsiteY5" fmla="*/ 0 h 607038"/>
                            <a:gd name="connsiteX6" fmla="*/ 15368 w 868295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107576 w 852927"/>
                            <a:gd name="connsiteY2" fmla="*/ 599354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332284 w 852927"/>
                            <a:gd name="connsiteY2" fmla="*/ 359471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272668 w 852927"/>
                            <a:gd name="connsiteY2" fmla="*/ 408970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34584"/>
                            <a:gd name="connsiteY0" fmla="*/ 13808 h 607038"/>
                            <a:gd name="connsiteX1" fmla="*/ 23612 w 834584"/>
                            <a:gd name="connsiteY1" fmla="*/ 195687 h 607038"/>
                            <a:gd name="connsiteX2" fmla="*/ 254325 w 834584"/>
                            <a:gd name="connsiteY2" fmla="*/ 408970 h 607038"/>
                            <a:gd name="connsiteX3" fmla="*/ 688588 w 834584"/>
                            <a:gd name="connsiteY3" fmla="*/ 607038 h 607038"/>
                            <a:gd name="connsiteX4" fmla="*/ 834584 w 834584"/>
                            <a:gd name="connsiteY4" fmla="*/ 437990 h 607038"/>
                            <a:gd name="connsiteX5" fmla="*/ 581011 w 834584"/>
                            <a:gd name="connsiteY5" fmla="*/ 0 h 607038"/>
                            <a:gd name="connsiteX6" fmla="*/ 0 w 834584"/>
                            <a:gd name="connsiteY6" fmla="*/ 13808 h 607038"/>
                            <a:gd name="connsiteX0" fmla="*/ 70276 w 904860"/>
                            <a:gd name="connsiteY0" fmla="*/ 13808 h 607038"/>
                            <a:gd name="connsiteX1" fmla="*/ 0 w 904860"/>
                            <a:gd name="connsiteY1" fmla="*/ 165226 h 607038"/>
                            <a:gd name="connsiteX2" fmla="*/ 324601 w 904860"/>
                            <a:gd name="connsiteY2" fmla="*/ 408970 h 607038"/>
                            <a:gd name="connsiteX3" fmla="*/ 758864 w 904860"/>
                            <a:gd name="connsiteY3" fmla="*/ 607038 h 607038"/>
                            <a:gd name="connsiteX4" fmla="*/ 904860 w 904860"/>
                            <a:gd name="connsiteY4" fmla="*/ 437990 h 607038"/>
                            <a:gd name="connsiteX5" fmla="*/ 651287 w 904860"/>
                            <a:gd name="connsiteY5" fmla="*/ 0 h 607038"/>
                            <a:gd name="connsiteX6" fmla="*/ 70276 w 904860"/>
                            <a:gd name="connsiteY6" fmla="*/ 13808 h 607038"/>
                            <a:gd name="connsiteX0" fmla="*/ 182630 w 1017214"/>
                            <a:gd name="connsiteY0" fmla="*/ 13808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182630 w 1017214"/>
                            <a:gd name="connsiteY6" fmla="*/ 13808 h 607038"/>
                            <a:gd name="connsiteX0" fmla="*/ 45771 w 1017214"/>
                            <a:gd name="connsiteY0" fmla="*/ 27216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45771 w 1017214"/>
                            <a:gd name="connsiteY6" fmla="*/ 27216 h 607038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436955 w 1017214"/>
                            <a:gd name="connsiteY2" fmla="*/ 444409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198490 w 1017214"/>
                            <a:gd name="connsiteY2" fmla="*/ 231127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0 w 971443"/>
                            <a:gd name="connsiteY0" fmla="*/ 62655 h 642477"/>
                            <a:gd name="connsiteX1" fmla="*/ 66583 w 971443"/>
                            <a:gd name="connsiteY1" fmla="*/ 203428 h 642477"/>
                            <a:gd name="connsiteX2" fmla="*/ 152719 w 971443"/>
                            <a:gd name="connsiteY2" fmla="*/ 231127 h 642477"/>
                            <a:gd name="connsiteX3" fmla="*/ 825447 w 971443"/>
                            <a:gd name="connsiteY3" fmla="*/ 642477 h 642477"/>
                            <a:gd name="connsiteX4" fmla="*/ 971443 w 971443"/>
                            <a:gd name="connsiteY4" fmla="*/ 473429 h 642477"/>
                            <a:gd name="connsiteX5" fmla="*/ 683475 w 971443"/>
                            <a:gd name="connsiteY5" fmla="*/ 0 h 642477"/>
                            <a:gd name="connsiteX6" fmla="*/ 0 w 971443"/>
                            <a:gd name="connsiteY6" fmla="*/ 62655 h 642477"/>
                            <a:gd name="connsiteX0" fmla="*/ 87922 w 904860"/>
                            <a:gd name="connsiteY0" fmla="*/ 0 h 724899"/>
                            <a:gd name="connsiteX1" fmla="*/ 0 w 904860"/>
                            <a:gd name="connsiteY1" fmla="*/ 285850 h 724899"/>
                            <a:gd name="connsiteX2" fmla="*/ 86136 w 904860"/>
                            <a:gd name="connsiteY2" fmla="*/ 313549 h 724899"/>
                            <a:gd name="connsiteX3" fmla="*/ 758864 w 904860"/>
                            <a:gd name="connsiteY3" fmla="*/ 724899 h 724899"/>
                            <a:gd name="connsiteX4" fmla="*/ 904860 w 904860"/>
                            <a:gd name="connsiteY4" fmla="*/ 555851 h 724899"/>
                            <a:gd name="connsiteX5" fmla="*/ 616892 w 904860"/>
                            <a:gd name="connsiteY5" fmla="*/ 82422 h 724899"/>
                            <a:gd name="connsiteX6" fmla="*/ 87922 w 904860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170975 w 989699"/>
                            <a:gd name="connsiteY2" fmla="*/ 313549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358910 w 989699"/>
                            <a:gd name="connsiteY5" fmla="*/ 112303 h 724899"/>
                            <a:gd name="connsiteX6" fmla="*/ 172761 w 989699"/>
                            <a:gd name="connsiteY6" fmla="*/ 0 h 724899"/>
                            <a:gd name="connsiteX0" fmla="*/ 172761 w 843703"/>
                            <a:gd name="connsiteY0" fmla="*/ 0 h 724899"/>
                            <a:gd name="connsiteX1" fmla="*/ 0 w 843703"/>
                            <a:gd name="connsiteY1" fmla="*/ 655207 h 724899"/>
                            <a:gd name="connsiteX2" fmla="*/ 319586 w 843703"/>
                            <a:gd name="connsiteY2" fmla="*/ 633222 h 724899"/>
                            <a:gd name="connsiteX3" fmla="*/ 843703 w 843703"/>
                            <a:gd name="connsiteY3" fmla="*/ 724899 h 724899"/>
                            <a:gd name="connsiteX4" fmla="*/ 455146 w 843703"/>
                            <a:gd name="connsiteY4" fmla="*/ 525389 h 724899"/>
                            <a:gd name="connsiteX5" fmla="*/ 358910 w 843703"/>
                            <a:gd name="connsiteY5" fmla="*/ 112303 h 724899"/>
                            <a:gd name="connsiteX6" fmla="*/ 172761 w 843703"/>
                            <a:gd name="connsiteY6" fmla="*/ 0 h 724899"/>
                            <a:gd name="connsiteX0" fmla="*/ 172761 w 455146"/>
                            <a:gd name="connsiteY0" fmla="*/ 0 h 655207"/>
                            <a:gd name="connsiteX1" fmla="*/ 0 w 455146"/>
                            <a:gd name="connsiteY1" fmla="*/ 655207 h 655207"/>
                            <a:gd name="connsiteX2" fmla="*/ 319586 w 455146"/>
                            <a:gd name="connsiteY2" fmla="*/ 633222 h 655207"/>
                            <a:gd name="connsiteX3" fmla="*/ 455146 w 455146"/>
                            <a:gd name="connsiteY3" fmla="*/ 525389 h 655207"/>
                            <a:gd name="connsiteX4" fmla="*/ 358910 w 455146"/>
                            <a:gd name="connsiteY4" fmla="*/ 112303 h 655207"/>
                            <a:gd name="connsiteX5" fmla="*/ 172761 w 455146"/>
                            <a:gd name="connsiteY5" fmla="*/ 0 h 655207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19586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58912 w 542278"/>
                            <a:gd name="connsiteY2" fmla="*/ 700548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455148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455148"/>
                            <a:gd name="connsiteY0" fmla="*/ 0 h 655207"/>
                            <a:gd name="connsiteX1" fmla="*/ 0 w 455148"/>
                            <a:gd name="connsiteY1" fmla="*/ 655207 h 655207"/>
                            <a:gd name="connsiteX2" fmla="*/ 455148 w 455148"/>
                            <a:gd name="connsiteY2" fmla="*/ 633222 h 655207"/>
                            <a:gd name="connsiteX3" fmla="*/ 358910 w 455148"/>
                            <a:gd name="connsiteY3" fmla="*/ 112303 h 655207"/>
                            <a:gd name="connsiteX4" fmla="*/ 172761 w 455148"/>
                            <a:gd name="connsiteY4" fmla="*/ 0 h 655207"/>
                            <a:gd name="connsiteX0" fmla="*/ 352077 w 634464"/>
                            <a:gd name="connsiteY0" fmla="*/ 0 h 674421"/>
                            <a:gd name="connsiteX1" fmla="*/ 0 w 634464"/>
                            <a:gd name="connsiteY1" fmla="*/ 674421 h 674421"/>
                            <a:gd name="connsiteX2" fmla="*/ 634464 w 634464"/>
                            <a:gd name="connsiteY2" fmla="*/ 633222 h 674421"/>
                            <a:gd name="connsiteX3" fmla="*/ 538226 w 634464"/>
                            <a:gd name="connsiteY3" fmla="*/ 112303 h 674421"/>
                            <a:gd name="connsiteX4" fmla="*/ 352077 w 634464"/>
                            <a:gd name="connsiteY4" fmla="*/ 0 h 674421"/>
                            <a:gd name="connsiteX0" fmla="*/ 352077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52077 w 1028371"/>
                            <a:gd name="connsiteY4" fmla="*/ 0 h 674421"/>
                            <a:gd name="connsiteX0" fmla="*/ 349211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49211 w 1028371"/>
                            <a:gd name="connsiteY4" fmla="*/ 0 h 674421"/>
                            <a:gd name="connsiteX0" fmla="*/ 349211 w 1234609"/>
                            <a:gd name="connsiteY0" fmla="*/ 0 h 674421"/>
                            <a:gd name="connsiteX1" fmla="*/ 0 w 1234609"/>
                            <a:gd name="connsiteY1" fmla="*/ 674421 h 674421"/>
                            <a:gd name="connsiteX2" fmla="*/ 634464 w 1234609"/>
                            <a:gd name="connsiteY2" fmla="*/ 633222 h 674421"/>
                            <a:gd name="connsiteX3" fmla="*/ 1234609 w 1234609"/>
                            <a:gd name="connsiteY3" fmla="*/ 72654 h 674421"/>
                            <a:gd name="connsiteX4" fmla="*/ 349211 w 1234609"/>
                            <a:gd name="connsiteY4" fmla="*/ 0 h 674421"/>
                            <a:gd name="connsiteX0" fmla="*/ 349211 w 681357"/>
                            <a:gd name="connsiteY0" fmla="*/ 0 h 674421"/>
                            <a:gd name="connsiteX1" fmla="*/ 0 w 681357"/>
                            <a:gd name="connsiteY1" fmla="*/ 674421 h 674421"/>
                            <a:gd name="connsiteX2" fmla="*/ 634464 w 681357"/>
                            <a:gd name="connsiteY2" fmla="*/ 633222 h 674421"/>
                            <a:gd name="connsiteX3" fmla="*/ 681357 w 681357"/>
                            <a:gd name="connsiteY3" fmla="*/ 90385 h 674421"/>
                            <a:gd name="connsiteX4" fmla="*/ 349211 w 681357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8163 h 674421"/>
                            <a:gd name="connsiteX4" fmla="*/ 349211 w 658426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6259 h 674421"/>
                            <a:gd name="connsiteX4" fmla="*/ 349211 w 658426"/>
                            <a:gd name="connsiteY4" fmla="*/ 0 h 674421"/>
                            <a:gd name="connsiteX0" fmla="*/ 349211 w 898167"/>
                            <a:gd name="connsiteY0" fmla="*/ 0 h 674421"/>
                            <a:gd name="connsiteX1" fmla="*/ 0 w 898167"/>
                            <a:gd name="connsiteY1" fmla="*/ 674421 h 674421"/>
                            <a:gd name="connsiteX2" fmla="*/ 898167 w 898167"/>
                            <a:gd name="connsiteY2" fmla="*/ 652292 h 674421"/>
                            <a:gd name="connsiteX3" fmla="*/ 658426 w 898167"/>
                            <a:gd name="connsiteY3" fmla="*/ 46259 h 674421"/>
                            <a:gd name="connsiteX4" fmla="*/ 349211 w 898167"/>
                            <a:gd name="connsiteY4" fmla="*/ 0 h 674421"/>
                            <a:gd name="connsiteX0" fmla="*/ 349211 w 801848"/>
                            <a:gd name="connsiteY0" fmla="*/ 0 h 674421"/>
                            <a:gd name="connsiteX1" fmla="*/ 0 w 801848"/>
                            <a:gd name="connsiteY1" fmla="*/ 674421 h 674421"/>
                            <a:gd name="connsiteX2" fmla="*/ 801848 w 801848"/>
                            <a:gd name="connsiteY2" fmla="*/ 644660 h 674421"/>
                            <a:gd name="connsiteX3" fmla="*/ 658426 w 801848"/>
                            <a:gd name="connsiteY3" fmla="*/ 46259 h 674421"/>
                            <a:gd name="connsiteX4" fmla="*/ 349211 w 801848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58426 w 710116"/>
                            <a:gd name="connsiteY3" fmla="*/ 46259 h 674421"/>
                            <a:gd name="connsiteX4" fmla="*/ 349211 w 710116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81358 w 710116"/>
                            <a:gd name="connsiteY3" fmla="*/ 90164 h 674421"/>
                            <a:gd name="connsiteX4" fmla="*/ 349211 w 710116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52292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0838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2747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58276"/>
                            <a:gd name="connsiteY0" fmla="*/ 0 h 764517"/>
                            <a:gd name="connsiteX1" fmla="*/ 0 w 758276"/>
                            <a:gd name="connsiteY1" fmla="*/ 674421 h 764517"/>
                            <a:gd name="connsiteX2" fmla="*/ 758276 w 758276"/>
                            <a:gd name="connsiteY2" fmla="*/ 764517 h 764517"/>
                            <a:gd name="connsiteX3" fmla="*/ 681358 w 758276"/>
                            <a:gd name="connsiteY3" fmla="*/ 90164 h 764517"/>
                            <a:gd name="connsiteX4" fmla="*/ 349211 w 758276"/>
                            <a:gd name="connsiteY4" fmla="*/ 0 h 764517"/>
                            <a:gd name="connsiteX0" fmla="*/ 349211 w 681358"/>
                            <a:gd name="connsiteY0" fmla="*/ 0 h 674421"/>
                            <a:gd name="connsiteX1" fmla="*/ 0 w 681358"/>
                            <a:gd name="connsiteY1" fmla="*/ 674421 h 674421"/>
                            <a:gd name="connsiteX2" fmla="*/ 658225 w 681358"/>
                            <a:gd name="connsiteY2" fmla="*/ 647995 h 674421"/>
                            <a:gd name="connsiteX3" fmla="*/ 681358 w 681358"/>
                            <a:gd name="connsiteY3" fmla="*/ 90164 h 674421"/>
                            <a:gd name="connsiteX4" fmla="*/ 349211 w 681358"/>
                            <a:gd name="connsiteY4" fmla="*/ 0 h 674421"/>
                            <a:gd name="connsiteX0" fmla="*/ 349211 w 681358"/>
                            <a:gd name="connsiteY0" fmla="*/ 0 h 696387"/>
                            <a:gd name="connsiteX1" fmla="*/ 0 w 681358"/>
                            <a:gd name="connsiteY1" fmla="*/ 674421 h 696387"/>
                            <a:gd name="connsiteX2" fmla="*/ 628412 w 681358"/>
                            <a:gd name="connsiteY2" fmla="*/ 696387 h 696387"/>
                            <a:gd name="connsiteX3" fmla="*/ 681358 w 681358"/>
                            <a:gd name="connsiteY3" fmla="*/ 90164 h 696387"/>
                            <a:gd name="connsiteX4" fmla="*/ 349211 w 681358"/>
                            <a:gd name="connsiteY4" fmla="*/ 0 h 696387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756837 w 756837"/>
                            <a:gd name="connsiteY2" fmla="*/ 541159 h 674421"/>
                            <a:gd name="connsiteX3" fmla="*/ 681358 w 756837"/>
                            <a:gd name="connsiteY3" fmla="*/ 90164 h 674421"/>
                            <a:gd name="connsiteX4" fmla="*/ 349211 w 756837"/>
                            <a:gd name="connsiteY4" fmla="*/ 0 h 674421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460999 w 756837"/>
                            <a:gd name="connsiteY2" fmla="*/ 590832 h 674421"/>
                            <a:gd name="connsiteX3" fmla="*/ 756837 w 756837"/>
                            <a:gd name="connsiteY3" fmla="*/ 541159 h 674421"/>
                            <a:gd name="connsiteX4" fmla="*/ 681358 w 756837"/>
                            <a:gd name="connsiteY4" fmla="*/ 90164 h 674421"/>
                            <a:gd name="connsiteX5" fmla="*/ 349211 w 756837"/>
                            <a:gd name="connsiteY5" fmla="*/ 0 h 674421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628411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756837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764845"/>
                            <a:gd name="connsiteX1" fmla="*/ 0 w 756837"/>
                            <a:gd name="connsiteY1" fmla="*/ 674421 h 764845"/>
                            <a:gd name="connsiteX2" fmla="*/ 756837 w 756837"/>
                            <a:gd name="connsiteY2" fmla="*/ 764845 h 764845"/>
                            <a:gd name="connsiteX3" fmla="*/ 756837 w 756837"/>
                            <a:gd name="connsiteY3" fmla="*/ 541159 h 764845"/>
                            <a:gd name="connsiteX4" fmla="*/ 681358 w 756837"/>
                            <a:gd name="connsiteY4" fmla="*/ 90164 h 764845"/>
                            <a:gd name="connsiteX5" fmla="*/ 349211 w 756837"/>
                            <a:gd name="connsiteY5" fmla="*/ 0 h 764845"/>
                            <a:gd name="connsiteX0" fmla="*/ 0 w 407626"/>
                            <a:gd name="connsiteY0" fmla="*/ 0 h 764845"/>
                            <a:gd name="connsiteX1" fmla="*/ 93397 w 407626"/>
                            <a:gd name="connsiteY1" fmla="*/ 610710 h 764845"/>
                            <a:gd name="connsiteX2" fmla="*/ 407626 w 407626"/>
                            <a:gd name="connsiteY2" fmla="*/ 764845 h 764845"/>
                            <a:gd name="connsiteX3" fmla="*/ 407626 w 407626"/>
                            <a:gd name="connsiteY3" fmla="*/ 541159 h 764845"/>
                            <a:gd name="connsiteX4" fmla="*/ 332147 w 407626"/>
                            <a:gd name="connsiteY4" fmla="*/ 90164 h 764845"/>
                            <a:gd name="connsiteX5" fmla="*/ 0 w 407626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332147 w 632370"/>
                            <a:gd name="connsiteY4" fmla="*/ 9016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79525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62322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85798 w 632370"/>
                            <a:gd name="connsiteY4" fmla="*/ 137062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42225 w 632370"/>
                            <a:gd name="connsiteY4" fmla="*/ 12559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23877 w 632370"/>
                            <a:gd name="connsiteY4" fmla="*/ 114204 h 764845"/>
                            <a:gd name="connsiteX5" fmla="*/ 0 w 632370"/>
                            <a:gd name="connsiteY5" fmla="*/ 0 h 764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2370" h="764845" fill="norm" stroke="1" extrusionOk="0">
                              <a:moveTo>
                                <a:pt x="0" y="0"/>
                              </a:moveTo>
                              <a:lnTo>
                                <a:pt x="93397" y="610710"/>
                              </a:lnTo>
                              <a:lnTo>
                                <a:pt x="407626" y="764845"/>
                              </a:lnTo>
                              <a:lnTo>
                                <a:pt x="632370" y="560831"/>
                              </a:lnTo>
                              <a:lnTo>
                                <a:pt x="423877" y="1142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242310" y="958215"/>
                          <a:ext cx="927962" cy="917280"/>
                        </a:xfrm>
                        <a:custGeom>
                          <a:avLst/>
                          <a:gdLst>
                            <a:gd name="connsiteX0" fmla="*/ 133350 w 1047750"/>
                            <a:gd name="connsiteY0" fmla="*/ 819150 h 952500"/>
                            <a:gd name="connsiteX1" fmla="*/ 457200 w 1047750"/>
                            <a:gd name="connsiteY1" fmla="*/ 952500 h 952500"/>
                            <a:gd name="connsiteX2" fmla="*/ 857250 w 1047750"/>
                            <a:gd name="connsiteY2" fmla="*/ 552450 h 952500"/>
                            <a:gd name="connsiteX3" fmla="*/ 1047750 w 1047750"/>
                            <a:gd name="connsiteY3" fmla="*/ 219075 h 952500"/>
                            <a:gd name="connsiteX4" fmla="*/ 914400 w 1047750"/>
                            <a:gd name="connsiteY4" fmla="*/ 9525 h 952500"/>
                            <a:gd name="connsiteX5" fmla="*/ 457200 w 1047750"/>
                            <a:gd name="connsiteY5" fmla="*/ 0 h 952500"/>
                            <a:gd name="connsiteX6" fmla="*/ 0 w 1047750"/>
                            <a:gd name="connsiteY6" fmla="*/ 466725 h 952500"/>
                            <a:gd name="connsiteX7" fmla="*/ 133350 w 1047750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956436 w 1089786"/>
                            <a:gd name="connsiteY4" fmla="*/ 9525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1025222 w 1089786"/>
                            <a:gd name="connsiteY4" fmla="*/ 0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202901 w 1117301"/>
                            <a:gd name="connsiteY0" fmla="*/ 819150 h 952500"/>
                            <a:gd name="connsiteX1" fmla="*/ 526751 w 1117301"/>
                            <a:gd name="connsiteY1" fmla="*/ 952500 h 952500"/>
                            <a:gd name="connsiteX2" fmla="*/ 926801 w 1117301"/>
                            <a:gd name="connsiteY2" fmla="*/ 552450 h 952500"/>
                            <a:gd name="connsiteX3" fmla="*/ 1117301 w 1117301"/>
                            <a:gd name="connsiteY3" fmla="*/ 219075 h 952500"/>
                            <a:gd name="connsiteX4" fmla="*/ 1052737 w 1117301"/>
                            <a:gd name="connsiteY4" fmla="*/ 0 h 952500"/>
                            <a:gd name="connsiteX5" fmla="*/ 526751 w 1117301"/>
                            <a:gd name="connsiteY5" fmla="*/ 0 h 952500"/>
                            <a:gd name="connsiteX6" fmla="*/ 0 w 1117301"/>
                            <a:gd name="connsiteY6" fmla="*/ 502139 h 952500"/>
                            <a:gd name="connsiteX7" fmla="*/ 202901 w 1117301"/>
                            <a:gd name="connsiteY7" fmla="*/ 819150 h 952500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2737 w 1117301"/>
                            <a:gd name="connsiteY4" fmla="*/ 6974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0444 w 1117301"/>
                            <a:gd name="connsiteY4" fmla="*/ 0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76266 w 1117301"/>
                            <a:gd name="connsiteY4" fmla="*/ 22832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87730 w 1117301"/>
                            <a:gd name="connsiteY4" fmla="*/ 1981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26801 w 1117301"/>
                            <a:gd name="connsiteY2" fmla="*/ 559424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489659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96537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890114 w 1117301"/>
                            <a:gd name="connsiteY2" fmla="*/ 517187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7301" h="921343" fill="norm" stroke="1" extrusionOk="0">
                              <a:moveTo>
                                <a:pt x="202901" y="824143"/>
                              </a:moveTo>
                              <a:lnTo>
                                <a:pt x="529044" y="921343"/>
                              </a:lnTo>
                              <a:lnTo>
                                <a:pt x="890114" y="517187"/>
                              </a:lnTo>
                              <a:lnTo>
                                <a:pt x="1117301" y="224068"/>
                              </a:lnTo>
                              <a:lnTo>
                                <a:pt x="987730" y="0"/>
                              </a:lnTo>
                              <a:lnTo>
                                <a:pt x="489659" y="0"/>
                              </a:lnTo>
                              <a:lnTo>
                                <a:pt x="0" y="507132"/>
                              </a:lnTo>
                              <a:lnTo>
                                <a:pt x="202901" y="8241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254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188720" y="958215"/>
                          <a:ext cx="649869" cy="388802"/>
                        </a:xfrm>
                        <a:custGeom>
                          <a:avLst/>
                          <a:gdLst>
                            <a:gd name="connsiteX0" fmla="*/ 0 w 676275"/>
                            <a:gd name="connsiteY0" fmla="*/ 0 h 390525"/>
                            <a:gd name="connsiteX1" fmla="*/ 9525 w 676275"/>
                            <a:gd name="connsiteY1" fmla="*/ 133350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40368 w 716643"/>
                            <a:gd name="connsiteY0" fmla="*/ 0 h 390525"/>
                            <a:gd name="connsiteX1" fmla="*/ 0 w 716643"/>
                            <a:gd name="connsiteY1" fmla="*/ 127010 h 390525"/>
                            <a:gd name="connsiteX2" fmla="*/ 354693 w 716643"/>
                            <a:gd name="connsiteY2" fmla="*/ 381000 h 390525"/>
                            <a:gd name="connsiteX3" fmla="*/ 640443 w 716643"/>
                            <a:gd name="connsiteY3" fmla="*/ 390525 h 390525"/>
                            <a:gd name="connsiteX4" fmla="*/ 716643 w 716643"/>
                            <a:gd name="connsiteY4" fmla="*/ 238125 h 390525"/>
                            <a:gd name="connsiteX5" fmla="*/ 716643 w 716643"/>
                            <a:gd name="connsiteY5" fmla="*/ 0 h 390525"/>
                            <a:gd name="connsiteX6" fmla="*/ 40368 w 716643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676275 w 785848"/>
                            <a:gd name="connsiteY4" fmla="*/ 238125 h 390525"/>
                            <a:gd name="connsiteX5" fmla="*/ 785848 w 785848"/>
                            <a:gd name="connsiteY5" fmla="*/ 0 h 390525"/>
                            <a:gd name="connsiteX6" fmla="*/ 0 w 785848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0 w 676275"/>
                            <a:gd name="connsiteY5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785848 w 785848"/>
                            <a:gd name="connsiteY4" fmla="*/ 2691 h 390525"/>
                            <a:gd name="connsiteX5" fmla="*/ 0 w 785848"/>
                            <a:gd name="connsiteY5" fmla="*/ 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5848" h="390525" fill="norm" stroke="1" extrusionOk="0">
                              <a:moveTo>
                                <a:pt x="0" y="0"/>
                              </a:moveTo>
                              <a:cubicBezTo>
                                <a:pt x="19" y="40886"/>
                                <a:pt x="38" y="81771"/>
                                <a:pt x="57" y="122657"/>
                              </a:cubicBezTo>
                              <a:lnTo>
                                <a:pt x="314325" y="381000"/>
                              </a:lnTo>
                              <a:lnTo>
                                <a:pt x="600075" y="390525"/>
                              </a:lnTo>
                              <a:lnTo>
                                <a:pt x="785848" y="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752475" y="958215"/>
                          <a:ext cx="435097" cy="284490"/>
                        </a:xfrm>
                        <a:custGeom>
                          <a:avLst/>
                          <a:gdLst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95250 w 504825"/>
                            <a:gd name="connsiteY3" fmla="*/ 200025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39147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75364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4825" h="276225" fill="norm" stroke="1" extrusionOk="0">
                              <a:moveTo>
                                <a:pt x="504825" y="0"/>
                              </a:moveTo>
                              <a:lnTo>
                                <a:pt x="482729" y="118568"/>
                              </a:lnTo>
                              <a:lnTo>
                                <a:pt x="247650" y="276225"/>
                              </a:lnTo>
                              <a:lnTo>
                                <a:pt x="131964" y="181610"/>
                              </a:lnTo>
                              <a:lnTo>
                                <a:pt x="0" y="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0" y="958215"/>
                          <a:ext cx="237326" cy="417251"/>
                        </a:xfrm>
                        <a:custGeom>
                          <a:avLst/>
                          <a:gdLst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09550 w 238125"/>
                            <a:gd name="connsiteY2" fmla="*/ 209550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38125 w 238125"/>
                            <a:gd name="connsiteY2" fmla="*/ 238125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85750"/>
                            <a:gd name="connsiteY0" fmla="*/ 9525 h 361950"/>
                            <a:gd name="connsiteX1" fmla="*/ 285750 w 285750"/>
                            <a:gd name="connsiteY1" fmla="*/ 0 h 361950"/>
                            <a:gd name="connsiteX2" fmla="*/ 238125 w 285750"/>
                            <a:gd name="connsiteY2" fmla="*/ 247650 h 361950"/>
                            <a:gd name="connsiteX3" fmla="*/ 9525 w 285750"/>
                            <a:gd name="connsiteY3" fmla="*/ 361950 h 361950"/>
                            <a:gd name="connsiteX4" fmla="*/ 0 w 285750"/>
                            <a:gd name="connsiteY4" fmla="*/ 9525 h 361950"/>
                            <a:gd name="connsiteX0" fmla="*/ 0 w 285750"/>
                            <a:gd name="connsiteY0" fmla="*/ 9525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9525 h 419100"/>
                            <a:gd name="connsiteX0" fmla="*/ 0 w 285750"/>
                            <a:gd name="connsiteY0" fmla="*/ 0 h 428625"/>
                            <a:gd name="connsiteX1" fmla="*/ 285750 w 285750"/>
                            <a:gd name="connsiteY1" fmla="*/ 9525 h 428625"/>
                            <a:gd name="connsiteX2" fmla="*/ 238125 w 285750"/>
                            <a:gd name="connsiteY2" fmla="*/ 257175 h 428625"/>
                            <a:gd name="connsiteX3" fmla="*/ 0 w 285750"/>
                            <a:gd name="connsiteY3" fmla="*/ 428625 h 428625"/>
                            <a:gd name="connsiteX4" fmla="*/ 0 w 285750"/>
                            <a:gd name="connsiteY4" fmla="*/ 0 h 428625"/>
                            <a:gd name="connsiteX0" fmla="*/ 9525 w 285750"/>
                            <a:gd name="connsiteY0" fmla="*/ 0 h 438150"/>
                            <a:gd name="connsiteX1" fmla="*/ 285750 w 285750"/>
                            <a:gd name="connsiteY1" fmla="*/ 19050 h 438150"/>
                            <a:gd name="connsiteX2" fmla="*/ 238125 w 285750"/>
                            <a:gd name="connsiteY2" fmla="*/ 266700 h 438150"/>
                            <a:gd name="connsiteX3" fmla="*/ 0 w 285750"/>
                            <a:gd name="connsiteY3" fmla="*/ 438150 h 438150"/>
                            <a:gd name="connsiteX4" fmla="*/ 9525 w 285750"/>
                            <a:gd name="connsiteY4" fmla="*/ 0 h 438150"/>
                            <a:gd name="connsiteX0" fmla="*/ 9525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9525 w 285750"/>
                            <a:gd name="connsiteY4" fmla="*/ 0 h 419100"/>
                            <a:gd name="connsiteX0" fmla="*/ 0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750" h="419100" fill="norm" stroke="1" extrusionOk="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  <a:lnTo>
                                <a:pt x="238125" y="247650"/>
                              </a:lnTo>
                              <a:lnTo>
                                <a:pt x="0" y="4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50520" y="958215"/>
                          <a:ext cx="474653" cy="275006"/>
                        </a:xfrm>
                        <a:custGeom>
                          <a:avLst/>
                          <a:gdLst>
                            <a:gd name="connsiteX0" fmla="*/ 0 w 514350"/>
                            <a:gd name="connsiteY0" fmla="*/ 0 h 276225"/>
                            <a:gd name="connsiteX1" fmla="*/ 85725 w 514350"/>
                            <a:gd name="connsiteY1" fmla="*/ 2667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  <a:gd name="connsiteX0" fmla="*/ 0 w 514350"/>
                            <a:gd name="connsiteY0" fmla="*/ 0 h 276225"/>
                            <a:gd name="connsiteX1" fmla="*/ 102870 w 514350"/>
                            <a:gd name="connsiteY1" fmla="*/ 2286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4350" h="276225" fill="norm" stroke="1" extrusionOk="0">
                              <a:moveTo>
                                <a:pt x="0" y="0"/>
                              </a:moveTo>
                              <a:lnTo>
                                <a:pt x="102870" y="228600"/>
                              </a:lnTo>
                              <a:lnTo>
                                <a:pt x="400050" y="276225"/>
                              </a:lnTo>
                              <a:lnTo>
                                <a:pt x="5143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775460" y="958215"/>
                          <a:ext cx="278528" cy="515819"/>
                        </a:xfrm>
                        <a:custGeom>
                          <a:avLst/>
                          <a:gdLst>
                            <a:gd name="connsiteX0" fmla="*/ 0 w 219075"/>
                            <a:gd name="connsiteY0" fmla="*/ 247650 h 247650"/>
                            <a:gd name="connsiteX1" fmla="*/ 219075 w 219075"/>
                            <a:gd name="connsiteY1" fmla="*/ 85725 h 247650"/>
                            <a:gd name="connsiteX2" fmla="*/ 171450 w 219075"/>
                            <a:gd name="connsiteY2" fmla="*/ 0 h 247650"/>
                            <a:gd name="connsiteX3" fmla="*/ 0 w 21907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76200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104775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57175"/>
                            <a:gd name="connsiteY0" fmla="*/ 247650 h 247650"/>
                            <a:gd name="connsiteX1" fmla="*/ 257175 w 257175"/>
                            <a:gd name="connsiteY1" fmla="*/ 95250 h 247650"/>
                            <a:gd name="connsiteX2" fmla="*/ 171450 w 257175"/>
                            <a:gd name="connsiteY2" fmla="*/ 0 h 247650"/>
                            <a:gd name="connsiteX3" fmla="*/ 0 w 257175"/>
                            <a:gd name="connsiteY3" fmla="*/ 247650 h 247650"/>
                            <a:gd name="connsiteX0" fmla="*/ 0 w 234736"/>
                            <a:gd name="connsiteY0" fmla="*/ 247650 h 247650"/>
                            <a:gd name="connsiteX1" fmla="*/ 234736 w 234736"/>
                            <a:gd name="connsiteY1" fmla="*/ 93731 h 247650"/>
                            <a:gd name="connsiteX2" fmla="*/ 171450 w 234736"/>
                            <a:gd name="connsiteY2" fmla="*/ 0 h 247650"/>
                            <a:gd name="connsiteX3" fmla="*/ 0 w 234736"/>
                            <a:gd name="connsiteY3" fmla="*/ 247650 h 247650"/>
                            <a:gd name="connsiteX0" fmla="*/ 0 w 290364"/>
                            <a:gd name="connsiteY0" fmla="*/ 247650 h 247650"/>
                            <a:gd name="connsiteX1" fmla="*/ 290364 w 290364"/>
                            <a:gd name="connsiteY1" fmla="*/ 68072 h 247650"/>
                            <a:gd name="connsiteX2" fmla="*/ 171450 w 290364"/>
                            <a:gd name="connsiteY2" fmla="*/ 0 h 247650"/>
                            <a:gd name="connsiteX3" fmla="*/ 0 w 290364"/>
                            <a:gd name="connsiteY3" fmla="*/ 247650 h 247650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0949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3038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341422 h 341422"/>
                            <a:gd name="connsiteX1" fmla="*/ 290364 w 290364"/>
                            <a:gd name="connsiteY1" fmla="*/ 163933 h 341422"/>
                            <a:gd name="connsiteX2" fmla="*/ 137570 w 290364"/>
                            <a:gd name="connsiteY2" fmla="*/ 0 h 341422"/>
                            <a:gd name="connsiteX3" fmla="*/ 0 w 290364"/>
                            <a:gd name="connsiteY3" fmla="*/ 341422 h 34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0364" h="341422" fill="norm" stroke="1" extrusionOk="0">
                              <a:moveTo>
                                <a:pt x="0" y="341422"/>
                              </a:moveTo>
                              <a:lnTo>
                                <a:pt x="290364" y="163933"/>
                              </a:lnTo>
                              <a:lnTo>
                                <a:pt x="137570" y="0"/>
                              </a:lnTo>
                              <a:lnTo>
                                <a:pt x="0" y="341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6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263015" y="958215"/>
                          <a:ext cx="425863" cy="328986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78705" h="330444" fill="norm" stroke="1" extrusionOk="0">
                              <a:moveTo>
                                <a:pt x="0" y="115"/>
                              </a:moveTo>
                              <a:lnTo>
                                <a:pt x="0" y="115"/>
                              </a:lnTo>
                              <a:lnTo>
                                <a:pt x="152432" y="330444"/>
                              </a:lnTo>
                              <a:lnTo>
                                <a:pt x="459590" y="122772"/>
                              </a:lnTo>
                              <a:lnTo>
                                <a:pt x="478705" y="0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011680" y="958215"/>
                          <a:ext cx="660268" cy="505873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94987"/>
                            <a:gd name="connsiteY0" fmla="*/ 177033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7033 h 508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987" h="508114" fill="norm" stroke="1" extrusionOk="0">
                              <a:moveTo>
                                <a:pt x="0" y="177033"/>
                              </a:moveTo>
                              <a:lnTo>
                                <a:pt x="180448" y="441439"/>
                              </a:lnTo>
                              <a:lnTo>
                                <a:pt x="675748" y="508114"/>
                              </a:lnTo>
                              <a:lnTo>
                                <a:pt x="794987" y="307621"/>
                              </a:lnTo>
                              <a:lnTo>
                                <a:pt x="589622" y="3"/>
                              </a:lnTo>
                              <a:lnTo>
                                <a:pt x="356501" y="0"/>
                              </a:lnTo>
                              <a:lnTo>
                                <a:pt x="0" y="1770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120265" y="1148715"/>
                          <a:ext cx="380040" cy="291749"/>
                        </a:xfrm>
                        <a:custGeom>
                          <a:avLst/>
                          <a:gdLst>
                            <a:gd name="connsiteX0" fmla="*/ 95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95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33375"/>
                            <a:gd name="connsiteX1" fmla="*/ 0 w 438150"/>
                            <a:gd name="connsiteY1" fmla="*/ 161925 h 333375"/>
                            <a:gd name="connsiteX2" fmla="*/ 47625 w 438150"/>
                            <a:gd name="connsiteY2" fmla="*/ 266700 h 333375"/>
                            <a:gd name="connsiteX3" fmla="*/ 409575 w 438150"/>
                            <a:gd name="connsiteY3" fmla="*/ 333375 h 333375"/>
                            <a:gd name="connsiteX4" fmla="*/ 438150 w 438150"/>
                            <a:gd name="connsiteY4" fmla="*/ 190500 h 333375"/>
                            <a:gd name="connsiteX5" fmla="*/ 333375 w 438150"/>
                            <a:gd name="connsiteY5" fmla="*/ 47625 h 333375"/>
                            <a:gd name="connsiteX6" fmla="*/ 47625 w 438150"/>
                            <a:gd name="connsiteY6" fmla="*/ 0 h 333375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90500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35561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35561 w 438150"/>
                            <a:gd name="connsiteY6" fmla="*/ 0 h 311100"/>
                            <a:gd name="connsiteX0" fmla="*/ 0 w 402589"/>
                            <a:gd name="connsiteY0" fmla="*/ 0 h 311100"/>
                            <a:gd name="connsiteX1" fmla="*/ 0 w 402589"/>
                            <a:gd name="connsiteY1" fmla="*/ 196937 h 311100"/>
                            <a:gd name="connsiteX2" fmla="*/ 12064 w 402589"/>
                            <a:gd name="connsiteY2" fmla="*/ 266700 h 311100"/>
                            <a:gd name="connsiteX3" fmla="*/ 366839 w 402589"/>
                            <a:gd name="connsiteY3" fmla="*/ 311100 h 311100"/>
                            <a:gd name="connsiteX4" fmla="*/ 402589 w 402589"/>
                            <a:gd name="connsiteY4" fmla="*/ 182593 h 311100"/>
                            <a:gd name="connsiteX5" fmla="*/ 297814 w 402589"/>
                            <a:gd name="connsiteY5" fmla="*/ 47625 h 311100"/>
                            <a:gd name="connsiteX6" fmla="*/ 0 w 402589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159456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65124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9842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75336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75336 w 42052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53681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64346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104036 w 418816"/>
                            <a:gd name="connsiteY0" fmla="*/ 0 h 289874"/>
                            <a:gd name="connsiteX1" fmla="*/ 0 w 418816"/>
                            <a:gd name="connsiteY1" fmla="*/ 186616 h 289874"/>
                            <a:gd name="connsiteX2" fmla="*/ 30001 w 418816"/>
                            <a:gd name="connsiteY2" fmla="*/ 245474 h 289874"/>
                            <a:gd name="connsiteX3" fmla="*/ 365124 w 418816"/>
                            <a:gd name="connsiteY3" fmla="*/ 289874 h 289874"/>
                            <a:gd name="connsiteX4" fmla="*/ 418816 w 418816"/>
                            <a:gd name="connsiteY4" fmla="*/ 164347 h 289874"/>
                            <a:gd name="connsiteX5" fmla="*/ 315751 w 418816"/>
                            <a:gd name="connsiteY5" fmla="*/ 26399 h 289874"/>
                            <a:gd name="connsiteX6" fmla="*/ 104036 w 418816"/>
                            <a:gd name="connsiteY6" fmla="*/ 0 h 28987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15751 w 418816"/>
                            <a:gd name="connsiteY5" fmla="*/ 42249 h 305724"/>
                            <a:gd name="connsiteX6" fmla="*/ 82511 w 418816"/>
                            <a:gd name="connsiteY6" fmla="*/ 0 h 30572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22926 w 418816"/>
                            <a:gd name="connsiteY5" fmla="*/ 32739 h 305724"/>
                            <a:gd name="connsiteX6" fmla="*/ 82511 w 418816"/>
                            <a:gd name="connsiteY6" fmla="*/ 0 h 305724"/>
                            <a:gd name="connsiteX0" fmla="*/ 50223 w 418816"/>
                            <a:gd name="connsiteY0" fmla="*/ 3745 h 272985"/>
                            <a:gd name="connsiteX1" fmla="*/ 0 w 418816"/>
                            <a:gd name="connsiteY1" fmla="*/ 169727 h 272985"/>
                            <a:gd name="connsiteX2" fmla="*/ 30001 w 418816"/>
                            <a:gd name="connsiteY2" fmla="*/ 228585 h 272985"/>
                            <a:gd name="connsiteX3" fmla="*/ 365124 w 418816"/>
                            <a:gd name="connsiteY3" fmla="*/ 272985 h 272985"/>
                            <a:gd name="connsiteX4" fmla="*/ 418816 w 418816"/>
                            <a:gd name="connsiteY4" fmla="*/ 147458 h 272985"/>
                            <a:gd name="connsiteX5" fmla="*/ 322926 w 418816"/>
                            <a:gd name="connsiteY5" fmla="*/ 0 h 272985"/>
                            <a:gd name="connsiteX6" fmla="*/ 50223 w 418816"/>
                            <a:gd name="connsiteY6" fmla="*/ 3745 h 272985"/>
                            <a:gd name="connsiteX0" fmla="*/ 71748 w 440341"/>
                            <a:gd name="connsiteY0" fmla="*/ 3745 h 272985"/>
                            <a:gd name="connsiteX1" fmla="*/ 0 w 440341"/>
                            <a:gd name="connsiteY1" fmla="*/ 152483 h 272985"/>
                            <a:gd name="connsiteX2" fmla="*/ 51526 w 440341"/>
                            <a:gd name="connsiteY2" fmla="*/ 228585 h 272985"/>
                            <a:gd name="connsiteX3" fmla="*/ 386649 w 440341"/>
                            <a:gd name="connsiteY3" fmla="*/ 272985 h 272985"/>
                            <a:gd name="connsiteX4" fmla="*/ 440341 w 440341"/>
                            <a:gd name="connsiteY4" fmla="*/ 147458 h 272985"/>
                            <a:gd name="connsiteX5" fmla="*/ 344451 w 440341"/>
                            <a:gd name="connsiteY5" fmla="*/ 0 h 272985"/>
                            <a:gd name="connsiteX6" fmla="*/ 71748 w 440341"/>
                            <a:gd name="connsiteY6" fmla="*/ 3745 h 272985"/>
                            <a:gd name="connsiteX0" fmla="*/ 50226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50226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66697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50587 w 440341"/>
                            <a:gd name="connsiteY5" fmla="*/ 32279 h 293042"/>
                            <a:gd name="connsiteX6" fmla="*/ 66697 w 440341"/>
                            <a:gd name="connsiteY6" fmla="*/ 0 h 293042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461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540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61565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3041"/>
                            <a:gd name="connsiteX1" fmla="*/ 0 w 440341"/>
                            <a:gd name="connsiteY1" fmla="*/ 161565 h 293041"/>
                            <a:gd name="connsiteX2" fmla="*/ 51526 w 440341"/>
                            <a:gd name="connsiteY2" fmla="*/ 248563 h 293041"/>
                            <a:gd name="connsiteX3" fmla="*/ 380160 w 440341"/>
                            <a:gd name="connsiteY3" fmla="*/ 293041 h 293041"/>
                            <a:gd name="connsiteX4" fmla="*/ 440341 w 440341"/>
                            <a:gd name="connsiteY4" fmla="*/ 167436 h 293041"/>
                            <a:gd name="connsiteX5" fmla="*/ 350587 w 440341"/>
                            <a:gd name="connsiteY5" fmla="*/ 32200 h 293041"/>
                            <a:gd name="connsiteX6" fmla="*/ 48826 w 440341"/>
                            <a:gd name="connsiteY6" fmla="*/ 0 h 293041"/>
                            <a:gd name="connsiteX0" fmla="*/ 81273 w 440341"/>
                            <a:gd name="connsiteY0" fmla="*/ 0 h 272118"/>
                            <a:gd name="connsiteX1" fmla="*/ 0 w 440341"/>
                            <a:gd name="connsiteY1" fmla="*/ 140642 h 272118"/>
                            <a:gd name="connsiteX2" fmla="*/ 51526 w 440341"/>
                            <a:gd name="connsiteY2" fmla="*/ 227640 h 272118"/>
                            <a:gd name="connsiteX3" fmla="*/ 380160 w 440341"/>
                            <a:gd name="connsiteY3" fmla="*/ 272118 h 272118"/>
                            <a:gd name="connsiteX4" fmla="*/ 440341 w 440341"/>
                            <a:gd name="connsiteY4" fmla="*/ 146513 h 272118"/>
                            <a:gd name="connsiteX5" fmla="*/ 350587 w 440341"/>
                            <a:gd name="connsiteY5" fmla="*/ 11277 h 272118"/>
                            <a:gd name="connsiteX6" fmla="*/ 81273 w 440341"/>
                            <a:gd name="connsiteY6" fmla="*/ 0 h 272118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83437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83437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41089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6058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3382 w 394897"/>
                            <a:gd name="connsiteY0" fmla="*/ 0 h 293040"/>
                            <a:gd name="connsiteX1" fmla="*/ 0 w 394897"/>
                            <a:gd name="connsiteY1" fmla="*/ 179862 h 293040"/>
                            <a:gd name="connsiteX2" fmla="*/ 15145 w 394897"/>
                            <a:gd name="connsiteY2" fmla="*/ 250660 h 293040"/>
                            <a:gd name="connsiteX3" fmla="*/ 334716 w 394897"/>
                            <a:gd name="connsiteY3" fmla="*/ 293040 h 293040"/>
                            <a:gd name="connsiteX4" fmla="*/ 394897 w 394897"/>
                            <a:gd name="connsiteY4" fmla="*/ 167435 h 293040"/>
                            <a:gd name="connsiteX5" fmla="*/ 305143 w 394897"/>
                            <a:gd name="connsiteY5" fmla="*/ 32199 h 293040"/>
                            <a:gd name="connsiteX6" fmla="*/ 3382 w 394897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1685" h="293040" fill="norm" stroke="1" extrusionOk="0">
                              <a:moveTo>
                                <a:pt x="40170" y="0"/>
                              </a:moveTo>
                              <a:lnTo>
                                <a:pt x="0" y="179862"/>
                              </a:lnTo>
                              <a:lnTo>
                                <a:pt x="51933" y="250660"/>
                              </a:lnTo>
                              <a:lnTo>
                                <a:pt x="371504" y="293040"/>
                              </a:lnTo>
                              <a:lnTo>
                                <a:pt x="431685" y="167435"/>
                              </a:lnTo>
                              <a:lnTo>
                                <a:pt x="341931" y="32199"/>
                              </a:lnTo>
                              <a:lnTo>
                                <a:pt x="4017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541270" y="956310"/>
                          <a:ext cx="663242" cy="344691"/>
                        </a:xfrm>
                        <a:custGeom>
                          <a:avLst/>
                          <a:gdLst>
                            <a:gd name="connsiteX0" fmla="*/ 76200 w 857250"/>
                            <a:gd name="connsiteY0" fmla="*/ 0 h 304800"/>
                            <a:gd name="connsiteX1" fmla="*/ 0 w 857250"/>
                            <a:gd name="connsiteY1" fmla="*/ 57150 h 304800"/>
                            <a:gd name="connsiteX2" fmla="*/ 152400 w 857250"/>
                            <a:gd name="connsiteY2" fmla="*/ 266700 h 304800"/>
                            <a:gd name="connsiteX3" fmla="*/ 419100 w 857250"/>
                            <a:gd name="connsiteY3" fmla="*/ 304800 h 304800"/>
                            <a:gd name="connsiteX4" fmla="*/ 857250 w 857250"/>
                            <a:gd name="connsiteY4" fmla="*/ 0 h 304800"/>
                            <a:gd name="connsiteX5" fmla="*/ 76200 w 857250"/>
                            <a:gd name="connsiteY5" fmla="*/ 0 h 304800"/>
                            <a:gd name="connsiteX0" fmla="*/ 0 w 781050"/>
                            <a:gd name="connsiteY0" fmla="*/ 0 h 304800"/>
                            <a:gd name="connsiteX1" fmla="*/ 76200 w 781050"/>
                            <a:gd name="connsiteY1" fmla="*/ 2667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781050"/>
                            <a:gd name="connsiteY0" fmla="*/ 0 h 304800"/>
                            <a:gd name="connsiteX1" fmla="*/ 206229 w 781050"/>
                            <a:gd name="connsiteY1" fmla="*/ 3048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122155 w 696976"/>
                            <a:gd name="connsiteY1" fmla="*/ 304800 h 304800"/>
                            <a:gd name="connsiteX2" fmla="*/ 258826 w 696976"/>
                            <a:gd name="connsiteY2" fmla="*/ 304800 h 304800"/>
                            <a:gd name="connsiteX3" fmla="*/ 696976 w 696976"/>
                            <a:gd name="connsiteY3" fmla="*/ 0 h 304800"/>
                            <a:gd name="connsiteX4" fmla="*/ 0 w 696976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45205 w 696976"/>
                            <a:gd name="connsiteY1" fmla="*/ 126672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0 w 696976"/>
                            <a:gd name="connsiteY0" fmla="*/ 0 h 304800"/>
                            <a:gd name="connsiteX1" fmla="*/ 0 w 696976"/>
                            <a:gd name="connsiteY1" fmla="*/ 122657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1 w 723728"/>
                            <a:gd name="connsiteY1" fmla="*/ 74501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3559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61070 w 758046"/>
                            <a:gd name="connsiteY0" fmla="*/ 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61070 w 758046"/>
                            <a:gd name="connsiteY5" fmla="*/ 0 h 304800"/>
                            <a:gd name="connsiteX0" fmla="*/ 37907 w 758046"/>
                            <a:gd name="connsiteY0" fmla="*/ 586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37907 w 758046"/>
                            <a:gd name="connsiteY5" fmla="*/ 5860 h 304800"/>
                            <a:gd name="connsiteX0" fmla="*/ 34047 w 758046"/>
                            <a:gd name="connsiteY0" fmla="*/ 0 h 304915"/>
                            <a:gd name="connsiteX1" fmla="*/ 0 w 758046"/>
                            <a:gd name="connsiteY1" fmla="*/ 56279 h 304915"/>
                            <a:gd name="connsiteX2" fmla="*/ 177877 w 758046"/>
                            <a:gd name="connsiteY2" fmla="*/ 304915 h 304915"/>
                            <a:gd name="connsiteX3" fmla="*/ 319896 w 758046"/>
                            <a:gd name="connsiteY3" fmla="*/ 304915 h 304915"/>
                            <a:gd name="connsiteX4" fmla="*/ 758046 w 758046"/>
                            <a:gd name="connsiteY4" fmla="*/ 115 h 304915"/>
                            <a:gd name="connsiteX5" fmla="*/ 34047 w 758046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4715 w 734884"/>
                            <a:gd name="connsiteY2" fmla="*/ 304915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49234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37085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64995"/>
                            <a:gd name="connsiteY0" fmla="*/ 0 h 304915"/>
                            <a:gd name="connsiteX1" fmla="*/ 0 w 764995"/>
                            <a:gd name="connsiteY1" fmla="*/ 66345 h 304915"/>
                            <a:gd name="connsiteX2" fmla="*/ 158003 w 764995"/>
                            <a:gd name="connsiteY2" fmla="*/ 274388 h 304915"/>
                            <a:gd name="connsiteX3" fmla="*/ 370854 w 764995"/>
                            <a:gd name="connsiteY3" fmla="*/ 304915 h 304915"/>
                            <a:gd name="connsiteX4" fmla="*/ 764995 w 764995"/>
                            <a:gd name="connsiteY4" fmla="*/ 1424 h 304915"/>
                            <a:gd name="connsiteX5" fmla="*/ 10885 w 764995"/>
                            <a:gd name="connsiteY5" fmla="*/ 0 h 304915"/>
                            <a:gd name="connsiteX0" fmla="*/ 10885 w 806687"/>
                            <a:gd name="connsiteY0" fmla="*/ 323 h 305238"/>
                            <a:gd name="connsiteX1" fmla="*/ 0 w 806687"/>
                            <a:gd name="connsiteY1" fmla="*/ 66668 h 305238"/>
                            <a:gd name="connsiteX2" fmla="*/ 158003 w 806687"/>
                            <a:gd name="connsiteY2" fmla="*/ 274711 h 305238"/>
                            <a:gd name="connsiteX3" fmla="*/ 370854 w 806687"/>
                            <a:gd name="connsiteY3" fmla="*/ 305238 h 305238"/>
                            <a:gd name="connsiteX4" fmla="*/ 806687 w 806687"/>
                            <a:gd name="connsiteY4" fmla="*/ 0 h 305238"/>
                            <a:gd name="connsiteX5" fmla="*/ 10885 w 806687"/>
                            <a:gd name="connsiteY5" fmla="*/ 323 h 305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6687" h="305238" fill="norm" stroke="1" extrusionOk="0">
                              <a:moveTo>
                                <a:pt x="10885" y="323"/>
                              </a:moveTo>
                              <a:lnTo>
                                <a:pt x="0" y="66668"/>
                              </a:lnTo>
                              <a:lnTo>
                                <a:pt x="158003" y="274711"/>
                              </a:lnTo>
                              <a:lnTo>
                                <a:pt x="370854" y="305238"/>
                              </a:lnTo>
                              <a:lnTo>
                                <a:pt x="806687" y="0"/>
                              </a:lnTo>
                              <a:lnTo>
                                <a:pt x="10885" y="3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501265" y="958215"/>
                          <a:ext cx="530053" cy="521680"/>
                        </a:xfrm>
                        <a:custGeom>
                          <a:avLst/>
                          <a:gdLst>
                            <a:gd name="connsiteX0" fmla="*/ 276225 w 685800"/>
                            <a:gd name="connsiteY0" fmla="*/ 0 h 523875"/>
                            <a:gd name="connsiteX1" fmla="*/ 0 w 685800"/>
                            <a:gd name="connsiteY1" fmla="*/ 352425 h 523875"/>
                            <a:gd name="connsiteX2" fmla="*/ 247650 w 685800"/>
                            <a:gd name="connsiteY2" fmla="*/ 523875 h 523875"/>
                            <a:gd name="connsiteX3" fmla="*/ 685800 w 685800"/>
                            <a:gd name="connsiteY3" fmla="*/ 438150 h 523875"/>
                            <a:gd name="connsiteX4" fmla="*/ 609600 w 685800"/>
                            <a:gd name="connsiteY4" fmla="*/ 161925 h 523875"/>
                            <a:gd name="connsiteX5" fmla="*/ 276225 w 685800"/>
                            <a:gd name="connsiteY5" fmla="*/ 0 h 523875"/>
                            <a:gd name="connsiteX0" fmla="*/ 273634 w 685800"/>
                            <a:gd name="connsiteY0" fmla="*/ 0 h 520821"/>
                            <a:gd name="connsiteX1" fmla="*/ 0 w 685800"/>
                            <a:gd name="connsiteY1" fmla="*/ 349371 h 520821"/>
                            <a:gd name="connsiteX2" fmla="*/ 247650 w 685800"/>
                            <a:gd name="connsiteY2" fmla="*/ 520821 h 520821"/>
                            <a:gd name="connsiteX3" fmla="*/ 685800 w 685800"/>
                            <a:gd name="connsiteY3" fmla="*/ 435096 h 520821"/>
                            <a:gd name="connsiteX4" fmla="*/ 609600 w 685800"/>
                            <a:gd name="connsiteY4" fmla="*/ 158871 h 520821"/>
                            <a:gd name="connsiteX5" fmla="*/ 273634 w 685800"/>
                            <a:gd name="connsiteY5" fmla="*/ 0 h 520821"/>
                            <a:gd name="connsiteX0" fmla="*/ 273634 w 685800"/>
                            <a:gd name="connsiteY0" fmla="*/ 0 h 523991"/>
                            <a:gd name="connsiteX1" fmla="*/ 0 w 685800"/>
                            <a:gd name="connsiteY1" fmla="*/ 352541 h 523991"/>
                            <a:gd name="connsiteX2" fmla="*/ 247650 w 685800"/>
                            <a:gd name="connsiteY2" fmla="*/ 523991 h 523991"/>
                            <a:gd name="connsiteX3" fmla="*/ 685800 w 685800"/>
                            <a:gd name="connsiteY3" fmla="*/ 438266 h 523991"/>
                            <a:gd name="connsiteX4" fmla="*/ 609600 w 685800"/>
                            <a:gd name="connsiteY4" fmla="*/ 162041 h 523991"/>
                            <a:gd name="connsiteX5" fmla="*/ 273634 w 685800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610155 w 686355"/>
                            <a:gd name="connsiteY4" fmla="*/ 162041 h 523991"/>
                            <a:gd name="connsiteX5" fmla="*/ 274189 w 686355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571175 w 686355"/>
                            <a:gd name="connsiteY4" fmla="*/ 192107 h 523991"/>
                            <a:gd name="connsiteX5" fmla="*/ 274189 w 686355"/>
                            <a:gd name="connsiteY5" fmla="*/ 0 h 523991"/>
                            <a:gd name="connsiteX0" fmla="*/ 274189 w 638203"/>
                            <a:gd name="connsiteY0" fmla="*/ 0 h 523991"/>
                            <a:gd name="connsiteX1" fmla="*/ 0 w 638203"/>
                            <a:gd name="connsiteY1" fmla="*/ 356563 h 523991"/>
                            <a:gd name="connsiteX2" fmla="*/ 248205 w 638203"/>
                            <a:gd name="connsiteY2" fmla="*/ 523991 h 523991"/>
                            <a:gd name="connsiteX3" fmla="*/ 638203 w 638203"/>
                            <a:gd name="connsiteY3" fmla="*/ 434461 h 523991"/>
                            <a:gd name="connsiteX4" fmla="*/ 571175 w 638203"/>
                            <a:gd name="connsiteY4" fmla="*/ 192107 h 523991"/>
                            <a:gd name="connsiteX5" fmla="*/ 274189 w 638203"/>
                            <a:gd name="connsiteY5" fmla="*/ 0 h 52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8203" h="523991" fill="norm" stroke="1" extrusionOk="0">
                              <a:moveTo>
                                <a:pt x="274189" y="0"/>
                              </a:moveTo>
                              <a:lnTo>
                                <a:pt x="0" y="356563"/>
                              </a:lnTo>
                              <a:lnTo>
                                <a:pt x="248205" y="523991"/>
                              </a:lnTo>
                              <a:lnTo>
                                <a:pt x="638203" y="434461"/>
                              </a:lnTo>
                              <a:lnTo>
                                <a:pt x="571175" y="192107"/>
                              </a:lnTo>
                              <a:lnTo>
                                <a:pt x="2741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649980" y="958215"/>
                          <a:ext cx="1319137" cy="917280"/>
                        </a:xfrm>
                        <a:custGeom>
                          <a:avLst/>
                          <a:gdLst>
                            <a:gd name="connsiteX0" fmla="*/ 0 w 852985"/>
                            <a:gd name="connsiteY0" fmla="*/ 354842 h 873456"/>
                            <a:gd name="connsiteX1" fmla="*/ 211540 w 852985"/>
                            <a:gd name="connsiteY1" fmla="*/ 0 h 873456"/>
                            <a:gd name="connsiteX2" fmla="*/ 573206 w 852985"/>
                            <a:gd name="connsiteY2" fmla="*/ 0 h 873456"/>
                            <a:gd name="connsiteX3" fmla="*/ 852985 w 852985"/>
                            <a:gd name="connsiteY3" fmla="*/ 361665 h 873456"/>
                            <a:gd name="connsiteX4" fmla="*/ 839337 w 852985"/>
                            <a:gd name="connsiteY4" fmla="*/ 689212 h 873456"/>
                            <a:gd name="connsiteX5" fmla="*/ 348018 w 852985"/>
                            <a:gd name="connsiteY5" fmla="*/ 873456 h 873456"/>
                            <a:gd name="connsiteX6" fmla="*/ 0 w 852985"/>
                            <a:gd name="connsiteY6" fmla="*/ 354842 h 873456"/>
                            <a:gd name="connsiteX0" fmla="*/ 283838 w 1136823"/>
                            <a:gd name="connsiteY0" fmla="*/ 356822 h 875436"/>
                            <a:gd name="connsiteX1" fmla="*/ 0 w 1136823"/>
                            <a:gd name="connsiteY1" fmla="*/ 0 h 875436"/>
                            <a:gd name="connsiteX2" fmla="*/ 857044 w 1136823"/>
                            <a:gd name="connsiteY2" fmla="*/ 1980 h 875436"/>
                            <a:gd name="connsiteX3" fmla="*/ 1136823 w 1136823"/>
                            <a:gd name="connsiteY3" fmla="*/ 363645 h 875436"/>
                            <a:gd name="connsiteX4" fmla="*/ 1123175 w 1136823"/>
                            <a:gd name="connsiteY4" fmla="*/ 691192 h 875436"/>
                            <a:gd name="connsiteX5" fmla="*/ 631856 w 1136823"/>
                            <a:gd name="connsiteY5" fmla="*/ 875436 h 875436"/>
                            <a:gd name="connsiteX6" fmla="*/ 283838 w 1136823"/>
                            <a:gd name="connsiteY6" fmla="*/ 356822 h 875436"/>
                            <a:gd name="connsiteX0" fmla="*/ 283838 w 1136823"/>
                            <a:gd name="connsiteY0" fmla="*/ 354842 h 873456"/>
                            <a:gd name="connsiteX1" fmla="*/ 0 w 1136823"/>
                            <a:gd name="connsiteY1" fmla="*/ 1 h 873456"/>
                            <a:gd name="connsiteX2" fmla="*/ 857044 w 1136823"/>
                            <a:gd name="connsiteY2" fmla="*/ 0 h 873456"/>
                            <a:gd name="connsiteX3" fmla="*/ 1136823 w 1136823"/>
                            <a:gd name="connsiteY3" fmla="*/ 361665 h 873456"/>
                            <a:gd name="connsiteX4" fmla="*/ 1123175 w 1136823"/>
                            <a:gd name="connsiteY4" fmla="*/ 689212 h 873456"/>
                            <a:gd name="connsiteX5" fmla="*/ 631856 w 1136823"/>
                            <a:gd name="connsiteY5" fmla="*/ 873456 h 873456"/>
                            <a:gd name="connsiteX6" fmla="*/ 283838 w 1136823"/>
                            <a:gd name="connsiteY6" fmla="*/ 354842 h 873456"/>
                            <a:gd name="connsiteX0" fmla="*/ 283838 w 1402859"/>
                            <a:gd name="connsiteY0" fmla="*/ 354842 h 873456"/>
                            <a:gd name="connsiteX1" fmla="*/ 0 w 1402859"/>
                            <a:gd name="connsiteY1" fmla="*/ 1 h 873456"/>
                            <a:gd name="connsiteX2" fmla="*/ 857044 w 1402859"/>
                            <a:gd name="connsiteY2" fmla="*/ 0 h 873456"/>
                            <a:gd name="connsiteX3" fmla="*/ 1402859 w 1402859"/>
                            <a:gd name="connsiteY3" fmla="*/ 284992 h 873456"/>
                            <a:gd name="connsiteX4" fmla="*/ 1123175 w 1402859"/>
                            <a:gd name="connsiteY4" fmla="*/ 689212 h 873456"/>
                            <a:gd name="connsiteX5" fmla="*/ 631856 w 1402859"/>
                            <a:gd name="connsiteY5" fmla="*/ 873456 h 873456"/>
                            <a:gd name="connsiteX6" fmla="*/ 283838 w 1402859"/>
                            <a:gd name="connsiteY6" fmla="*/ 354842 h 873456"/>
                            <a:gd name="connsiteX0" fmla="*/ 283838 w 1402859"/>
                            <a:gd name="connsiteY0" fmla="*/ 354841 h 873455"/>
                            <a:gd name="connsiteX1" fmla="*/ 0 w 1402859"/>
                            <a:gd name="connsiteY1" fmla="*/ 0 h 873455"/>
                            <a:gd name="connsiteX2" fmla="*/ 1272170 w 1402859"/>
                            <a:gd name="connsiteY2" fmla="*/ 1973 h 873455"/>
                            <a:gd name="connsiteX3" fmla="*/ 1402859 w 1402859"/>
                            <a:gd name="connsiteY3" fmla="*/ 284991 h 873455"/>
                            <a:gd name="connsiteX4" fmla="*/ 1123175 w 1402859"/>
                            <a:gd name="connsiteY4" fmla="*/ 689211 h 873455"/>
                            <a:gd name="connsiteX5" fmla="*/ 631856 w 1402859"/>
                            <a:gd name="connsiteY5" fmla="*/ 873455 h 873455"/>
                            <a:gd name="connsiteX6" fmla="*/ 283838 w 1402859"/>
                            <a:gd name="connsiteY6" fmla="*/ 354841 h 873455"/>
                            <a:gd name="connsiteX0" fmla="*/ 283838 w 1418913"/>
                            <a:gd name="connsiteY0" fmla="*/ 354841 h 873455"/>
                            <a:gd name="connsiteX1" fmla="*/ 0 w 1418913"/>
                            <a:gd name="connsiteY1" fmla="*/ 0 h 873455"/>
                            <a:gd name="connsiteX2" fmla="*/ 1272170 w 1418913"/>
                            <a:gd name="connsiteY2" fmla="*/ 1973 h 873455"/>
                            <a:gd name="connsiteX3" fmla="*/ 1418913 w 1418913"/>
                            <a:gd name="connsiteY3" fmla="*/ 296412 h 873455"/>
                            <a:gd name="connsiteX4" fmla="*/ 1123175 w 1418913"/>
                            <a:gd name="connsiteY4" fmla="*/ 689211 h 873455"/>
                            <a:gd name="connsiteX5" fmla="*/ 631856 w 1418913"/>
                            <a:gd name="connsiteY5" fmla="*/ 873455 h 873455"/>
                            <a:gd name="connsiteX6" fmla="*/ 283838 w 1418913"/>
                            <a:gd name="connsiteY6" fmla="*/ 354841 h 873455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23175 w 1418913"/>
                            <a:gd name="connsiteY4" fmla="*/ 691195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10842 w 1418913"/>
                            <a:gd name="connsiteY4" fmla="*/ 687176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1024018"/>
                            <a:gd name="connsiteX1" fmla="*/ 0 w 1418913"/>
                            <a:gd name="connsiteY1" fmla="*/ 1984 h 1024018"/>
                            <a:gd name="connsiteX2" fmla="*/ 1272169 w 1418913"/>
                            <a:gd name="connsiteY2" fmla="*/ 0 h 1024018"/>
                            <a:gd name="connsiteX3" fmla="*/ 1418913 w 1418913"/>
                            <a:gd name="connsiteY3" fmla="*/ 298396 h 1024018"/>
                            <a:gd name="connsiteX4" fmla="*/ 1309299 w 1418913"/>
                            <a:gd name="connsiteY4" fmla="*/ 1024018 h 1024018"/>
                            <a:gd name="connsiteX5" fmla="*/ 1110842 w 1418913"/>
                            <a:gd name="connsiteY5" fmla="*/ 687176 h 1024018"/>
                            <a:gd name="connsiteX6" fmla="*/ 631856 w 1418913"/>
                            <a:gd name="connsiteY6" fmla="*/ 875439 h 1024018"/>
                            <a:gd name="connsiteX7" fmla="*/ 283838 w 1418913"/>
                            <a:gd name="connsiteY7" fmla="*/ 356825 h 1024018"/>
                            <a:gd name="connsiteX0" fmla="*/ 283838 w 1501476"/>
                            <a:gd name="connsiteY0" fmla="*/ 356825 h 1024018"/>
                            <a:gd name="connsiteX1" fmla="*/ 0 w 1501476"/>
                            <a:gd name="connsiteY1" fmla="*/ 1984 h 1024018"/>
                            <a:gd name="connsiteX2" fmla="*/ 1272169 w 1501476"/>
                            <a:gd name="connsiteY2" fmla="*/ 0 h 1024018"/>
                            <a:gd name="connsiteX3" fmla="*/ 1501476 w 1501476"/>
                            <a:gd name="connsiteY3" fmla="*/ 454648 h 1024018"/>
                            <a:gd name="connsiteX4" fmla="*/ 1309299 w 1501476"/>
                            <a:gd name="connsiteY4" fmla="*/ 1024018 h 1024018"/>
                            <a:gd name="connsiteX5" fmla="*/ 1110842 w 1501476"/>
                            <a:gd name="connsiteY5" fmla="*/ 687176 h 1024018"/>
                            <a:gd name="connsiteX6" fmla="*/ 631856 w 1501476"/>
                            <a:gd name="connsiteY6" fmla="*/ 875439 h 1024018"/>
                            <a:gd name="connsiteX7" fmla="*/ 283838 w 1501476"/>
                            <a:gd name="connsiteY7" fmla="*/ 356825 h 1024018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54648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69876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70278"/>
                            <a:gd name="connsiteY0" fmla="*/ 356825 h 923679"/>
                            <a:gd name="connsiteX1" fmla="*/ 0 w 1570278"/>
                            <a:gd name="connsiteY1" fmla="*/ 1984 h 923679"/>
                            <a:gd name="connsiteX2" fmla="*/ 1272169 w 1570278"/>
                            <a:gd name="connsiteY2" fmla="*/ 0 h 923679"/>
                            <a:gd name="connsiteX3" fmla="*/ 1570278 w 1570278"/>
                            <a:gd name="connsiteY3" fmla="*/ 420377 h 923679"/>
                            <a:gd name="connsiteX4" fmla="*/ 1290951 w 1570278"/>
                            <a:gd name="connsiteY4" fmla="*/ 923679 h 923679"/>
                            <a:gd name="connsiteX5" fmla="*/ 1110842 w 1570278"/>
                            <a:gd name="connsiteY5" fmla="*/ 687176 h 923679"/>
                            <a:gd name="connsiteX6" fmla="*/ 631856 w 1570278"/>
                            <a:gd name="connsiteY6" fmla="*/ 875439 h 923679"/>
                            <a:gd name="connsiteX7" fmla="*/ 283838 w 1570278"/>
                            <a:gd name="connsiteY7" fmla="*/ 356825 h 923679"/>
                            <a:gd name="connsiteX0" fmla="*/ 283838 w 1570278"/>
                            <a:gd name="connsiteY0" fmla="*/ 354841 h 921695"/>
                            <a:gd name="connsiteX1" fmla="*/ 0 w 1570278"/>
                            <a:gd name="connsiteY1" fmla="*/ 0 h 921695"/>
                            <a:gd name="connsiteX2" fmla="*/ 1357025 w 1570278"/>
                            <a:gd name="connsiteY2" fmla="*/ 70 h 921695"/>
                            <a:gd name="connsiteX3" fmla="*/ 1570278 w 1570278"/>
                            <a:gd name="connsiteY3" fmla="*/ 418393 h 921695"/>
                            <a:gd name="connsiteX4" fmla="*/ 1290951 w 1570278"/>
                            <a:gd name="connsiteY4" fmla="*/ 921695 h 921695"/>
                            <a:gd name="connsiteX5" fmla="*/ 1110842 w 1570278"/>
                            <a:gd name="connsiteY5" fmla="*/ 685192 h 921695"/>
                            <a:gd name="connsiteX6" fmla="*/ 631856 w 1570278"/>
                            <a:gd name="connsiteY6" fmla="*/ 873455 h 921695"/>
                            <a:gd name="connsiteX7" fmla="*/ 283838 w 1570278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7025 w 1588625"/>
                            <a:gd name="connsiteY2" fmla="*/ 70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8056 w 1588625"/>
                            <a:gd name="connsiteY2" fmla="*/ 1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88625" h="921695" fill="norm" stroke="1" extrusionOk="0">
                              <a:moveTo>
                                <a:pt x="283838" y="354841"/>
                              </a:moveTo>
                              <a:lnTo>
                                <a:pt x="0" y="0"/>
                              </a:lnTo>
                              <a:lnTo>
                                <a:pt x="1358056" y="1"/>
                              </a:lnTo>
                              <a:lnTo>
                                <a:pt x="1588625" y="452663"/>
                              </a:lnTo>
                              <a:lnTo>
                                <a:pt x="1290951" y="921695"/>
                              </a:lnTo>
                              <a:lnTo>
                                <a:pt x="1110842" y="685192"/>
                              </a:lnTo>
                              <a:lnTo>
                                <a:pt x="631856" y="873455"/>
                              </a:lnTo>
                              <a:lnTo>
                                <a:pt x="283838" y="3548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173855" y="1312545"/>
                          <a:ext cx="551667" cy="685871"/>
                        </a:xfrm>
                        <a:custGeom>
                          <a:avLst/>
                          <a:gdLst>
                            <a:gd name="connsiteX0" fmla="*/ 75063 w 716508"/>
                            <a:gd name="connsiteY0" fmla="*/ 0 h 627797"/>
                            <a:gd name="connsiteX1" fmla="*/ 0 w 716508"/>
                            <a:gd name="connsiteY1" fmla="*/ 518615 h 627797"/>
                            <a:gd name="connsiteX2" fmla="*/ 150125 w 716508"/>
                            <a:gd name="connsiteY2" fmla="*/ 627797 h 627797"/>
                            <a:gd name="connsiteX3" fmla="*/ 716508 w 716508"/>
                            <a:gd name="connsiteY3" fmla="*/ 620973 h 627797"/>
                            <a:gd name="connsiteX4" fmla="*/ 634621 w 716508"/>
                            <a:gd name="connsiteY4" fmla="*/ 232012 h 627797"/>
                            <a:gd name="connsiteX5" fmla="*/ 75063 w 716508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5186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4900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7357 w 634621"/>
                            <a:gd name="connsiteY0" fmla="*/ 0 h 617901"/>
                            <a:gd name="connsiteX1" fmla="*/ 0 w 634621"/>
                            <a:gd name="connsiteY1" fmla="*/ 480119 h 617901"/>
                            <a:gd name="connsiteX2" fmla="*/ 150125 w 634621"/>
                            <a:gd name="connsiteY2" fmla="*/ 617901 h 617901"/>
                            <a:gd name="connsiteX3" fmla="*/ 480261 w 634621"/>
                            <a:gd name="connsiteY3" fmla="*/ 558366 h 617901"/>
                            <a:gd name="connsiteX4" fmla="*/ 634621 w 634621"/>
                            <a:gd name="connsiteY4" fmla="*/ 222116 h 617901"/>
                            <a:gd name="connsiteX5" fmla="*/ 77357 w 634621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480261 w 595629"/>
                            <a:gd name="connsiteY3" fmla="*/ 558366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595629 w 595629"/>
                            <a:gd name="connsiteY3" fmla="*/ 563664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563664"/>
                            <a:gd name="connsiteX1" fmla="*/ 0 w 595629"/>
                            <a:gd name="connsiteY1" fmla="*/ 480119 h 563664"/>
                            <a:gd name="connsiteX2" fmla="*/ 285451 w 595629"/>
                            <a:gd name="connsiteY2" fmla="*/ 550790 h 563664"/>
                            <a:gd name="connsiteX3" fmla="*/ 595629 w 595629"/>
                            <a:gd name="connsiteY3" fmla="*/ 563664 h 563664"/>
                            <a:gd name="connsiteX4" fmla="*/ 595629 w 595629"/>
                            <a:gd name="connsiteY4" fmla="*/ 206455 h 563664"/>
                            <a:gd name="connsiteX5" fmla="*/ 77357 w 595629"/>
                            <a:gd name="connsiteY5" fmla="*/ 0 h 563664"/>
                            <a:gd name="connsiteX0" fmla="*/ 77357 w 595629"/>
                            <a:gd name="connsiteY0" fmla="*/ 0 h 639094"/>
                            <a:gd name="connsiteX1" fmla="*/ 0 w 595629"/>
                            <a:gd name="connsiteY1" fmla="*/ 480119 h 639094"/>
                            <a:gd name="connsiteX2" fmla="*/ 260221 w 595629"/>
                            <a:gd name="connsiteY2" fmla="*/ 639094 h 639094"/>
                            <a:gd name="connsiteX3" fmla="*/ 595629 w 595629"/>
                            <a:gd name="connsiteY3" fmla="*/ 563664 h 639094"/>
                            <a:gd name="connsiteX4" fmla="*/ 595629 w 595629"/>
                            <a:gd name="connsiteY4" fmla="*/ 206455 h 639094"/>
                            <a:gd name="connsiteX5" fmla="*/ 77357 w 595629"/>
                            <a:gd name="connsiteY5" fmla="*/ 0 h 639094"/>
                            <a:gd name="connsiteX0" fmla="*/ 77357 w 664439"/>
                            <a:gd name="connsiteY0" fmla="*/ 0 h 639094"/>
                            <a:gd name="connsiteX1" fmla="*/ 0 w 664439"/>
                            <a:gd name="connsiteY1" fmla="*/ 480119 h 639094"/>
                            <a:gd name="connsiteX2" fmla="*/ 260221 w 664439"/>
                            <a:gd name="connsiteY2" fmla="*/ 639094 h 639094"/>
                            <a:gd name="connsiteX3" fmla="*/ 664439 w 664439"/>
                            <a:gd name="connsiteY3" fmla="*/ 524853 h 639094"/>
                            <a:gd name="connsiteX4" fmla="*/ 595629 w 664439"/>
                            <a:gd name="connsiteY4" fmla="*/ 206455 h 639094"/>
                            <a:gd name="connsiteX5" fmla="*/ 77357 w 664439"/>
                            <a:gd name="connsiteY5" fmla="*/ 0 h 639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4439" h="639094" fill="norm" stroke="1" extrusionOk="0">
                              <a:moveTo>
                                <a:pt x="77357" y="0"/>
                              </a:moveTo>
                              <a:lnTo>
                                <a:pt x="0" y="480119"/>
                              </a:lnTo>
                              <a:lnTo>
                                <a:pt x="260221" y="639094"/>
                              </a:lnTo>
                              <a:lnTo>
                                <a:pt x="664439" y="524853"/>
                              </a:lnTo>
                              <a:lnTo>
                                <a:pt x="595629" y="206455"/>
                              </a:lnTo>
                              <a:lnTo>
                                <a:pt x="7735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777740" y="958215"/>
                          <a:ext cx="776320" cy="584152"/>
                        </a:xfrm>
                        <a:custGeom>
                          <a:avLst/>
                          <a:gdLst>
                            <a:gd name="connsiteX0" fmla="*/ 0 w 921224"/>
                            <a:gd name="connsiteY0" fmla="*/ 0 h 586853"/>
                            <a:gd name="connsiteX1" fmla="*/ 218364 w 921224"/>
                            <a:gd name="connsiteY1" fmla="*/ 457200 h 586853"/>
                            <a:gd name="connsiteX2" fmla="*/ 600501 w 921224"/>
                            <a:gd name="connsiteY2" fmla="*/ 586853 h 586853"/>
                            <a:gd name="connsiteX3" fmla="*/ 893928 w 921224"/>
                            <a:gd name="connsiteY3" fmla="*/ 375313 h 586853"/>
                            <a:gd name="connsiteX4" fmla="*/ 921224 w 921224"/>
                            <a:gd name="connsiteY4" fmla="*/ 0 h 586853"/>
                            <a:gd name="connsiteX5" fmla="*/ 0 w 921224"/>
                            <a:gd name="connsiteY5" fmla="*/ 0 h 586853"/>
                            <a:gd name="connsiteX0" fmla="*/ 0 w 934878"/>
                            <a:gd name="connsiteY0" fmla="*/ 0 h 586853"/>
                            <a:gd name="connsiteX1" fmla="*/ 232018 w 934878"/>
                            <a:gd name="connsiteY1" fmla="*/ 457200 h 586853"/>
                            <a:gd name="connsiteX2" fmla="*/ 614155 w 934878"/>
                            <a:gd name="connsiteY2" fmla="*/ 586853 h 586853"/>
                            <a:gd name="connsiteX3" fmla="*/ 907582 w 934878"/>
                            <a:gd name="connsiteY3" fmla="*/ 375313 h 586853"/>
                            <a:gd name="connsiteX4" fmla="*/ 934878 w 934878"/>
                            <a:gd name="connsiteY4" fmla="*/ 0 h 586853"/>
                            <a:gd name="connsiteX5" fmla="*/ 0 w 934878"/>
                            <a:gd name="connsiteY5" fmla="*/ 0 h 586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4878" h="586853" fill="norm" stroke="1" extrusionOk="0">
                              <a:moveTo>
                                <a:pt x="0" y="0"/>
                              </a:moveTo>
                              <a:lnTo>
                                <a:pt x="232018" y="457200"/>
                              </a:lnTo>
                              <a:lnTo>
                                <a:pt x="614155" y="586853"/>
                              </a:lnTo>
                              <a:lnTo>
                                <a:pt x="907582" y="375313"/>
                              </a:lnTo>
                              <a:lnTo>
                                <a:pt x="9348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8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10175" y="958215"/>
                          <a:ext cx="709123" cy="458439"/>
                        </a:xfrm>
                        <a:custGeom>
                          <a:avLst/>
                          <a:gdLst>
                            <a:gd name="connsiteX0" fmla="*/ 146304 w 680314"/>
                            <a:gd name="connsiteY0" fmla="*/ 7315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46304 w 680314"/>
                            <a:gd name="connsiteY6" fmla="*/ 7315 h 482803"/>
                            <a:gd name="connsiteX0" fmla="*/ 138661 w 680314"/>
                            <a:gd name="connsiteY0" fmla="*/ 0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38661 w 680314"/>
                            <a:gd name="connsiteY6" fmla="*/ 0 h 482803"/>
                            <a:gd name="connsiteX0" fmla="*/ 138661 w 718530"/>
                            <a:gd name="connsiteY0" fmla="*/ 0 h 482803"/>
                            <a:gd name="connsiteX1" fmla="*/ 0 w 718530"/>
                            <a:gd name="connsiteY1" fmla="*/ 131674 h 482803"/>
                            <a:gd name="connsiteX2" fmla="*/ 175565 w 718530"/>
                            <a:gd name="connsiteY2" fmla="*/ 482803 h 482803"/>
                            <a:gd name="connsiteX3" fmla="*/ 446227 w 718530"/>
                            <a:gd name="connsiteY3" fmla="*/ 482803 h 482803"/>
                            <a:gd name="connsiteX4" fmla="*/ 577901 w 718530"/>
                            <a:gd name="connsiteY4" fmla="*/ 416966 h 482803"/>
                            <a:gd name="connsiteX5" fmla="*/ 718529 w 718530"/>
                            <a:gd name="connsiteY5" fmla="*/ 0 h 482803"/>
                            <a:gd name="connsiteX6" fmla="*/ 138661 w 718530"/>
                            <a:gd name="connsiteY6" fmla="*/ 0 h 482803"/>
                            <a:gd name="connsiteX0" fmla="*/ 216621 w 796489"/>
                            <a:gd name="connsiteY0" fmla="*/ 0 h 482803"/>
                            <a:gd name="connsiteX1" fmla="*/ 0 w 796489"/>
                            <a:gd name="connsiteY1" fmla="*/ 141192 h 482803"/>
                            <a:gd name="connsiteX2" fmla="*/ 253525 w 796489"/>
                            <a:gd name="connsiteY2" fmla="*/ 482803 h 482803"/>
                            <a:gd name="connsiteX3" fmla="*/ 524187 w 796489"/>
                            <a:gd name="connsiteY3" fmla="*/ 482803 h 482803"/>
                            <a:gd name="connsiteX4" fmla="*/ 655861 w 796489"/>
                            <a:gd name="connsiteY4" fmla="*/ 416966 h 482803"/>
                            <a:gd name="connsiteX5" fmla="*/ 796489 w 796489"/>
                            <a:gd name="connsiteY5" fmla="*/ 0 h 482803"/>
                            <a:gd name="connsiteX6" fmla="*/ 216621 w 796489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310848 w 853812"/>
                            <a:gd name="connsiteY2" fmla="*/ 482803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687387 w 853812"/>
                            <a:gd name="connsiteY4" fmla="*/ 370083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87387 w 853812"/>
                            <a:gd name="connsiteY4" fmla="*/ 370083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69512 w 853812"/>
                            <a:gd name="connsiteY4" fmla="*/ 389672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82384"/>
                            <a:gd name="connsiteX1" fmla="*/ 0 w 853812"/>
                            <a:gd name="connsiteY1" fmla="*/ 178343 h 482384"/>
                            <a:gd name="connsiteX2" fmla="*/ 275795 w 853812"/>
                            <a:gd name="connsiteY2" fmla="*/ 452504 h 482384"/>
                            <a:gd name="connsiteX3" fmla="*/ 441059 w 853812"/>
                            <a:gd name="connsiteY3" fmla="*/ 482384 h 482384"/>
                            <a:gd name="connsiteX4" fmla="*/ 669512 w 853812"/>
                            <a:gd name="connsiteY4" fmla="*/ 389672 h 482384"/>
                            <a:gd name="connsiteX5" fmla="*/ 853812 w 853812"/>
                            <a:gd name="connsiteY5" fmla="*/ 0 h 482384"/>
                            <a:gd name="connsiteX6" fmla="*/ 273944 w 853812"/>
                            <a:gd name="connsiteY6" fmla="*/ 0 h 482384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18451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06985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2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83843 w 853812"/>
                            <a:gd name="connsiteY4" fmla="*/ 37008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706201 w 853812"/>
                            <a:gd name="connsiteY4" fmla="*/ 37008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932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41634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6140 w 853812"/>
                            <a:gd name="connsiteY4" fmla="*/ 404893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53812" h="460468" fill="norm" stroke="1" extrusionOk="0">
                              <a:moveTo>
                                <a:pt x="273944" y="0"/>
                              </a:moveTo>
                              <a:lnTo>
                                <a:pt x="0" y="178343"/>
                              </a:lnTo>
                              <a:lnTo>
                                <a:pt x="275795" y="452504"/>
                              </a:lnTo>
                              <a:lnTo>
                                <a:pt x="512719" y="460468"/>
                              </a:lnTo>
                              <a:lnTo>
                                <a:pt x="696140" y="404893"/>
                              </a:lnTo>
                              <a:lnTo>
                                <a:pt x="853812" y="0"/>
                              </a:lnTo>
                              <a:lnTo>
                                <a:pt x="27394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42560" y="1327785"/>
                          <a:ext cx="393258" cy="729613"/>
                        </a:xfrm>
                        <a:custGeom>
                          <a:avLst/>
                          <a:gdLst>
                            <a:gd name="connsiteX0" fmla="*/ 15368 w 660827"/>
                            <a:gd name="connsiteY0" fmla="*/ 38420 h 591670"/>
                            <a:gd name="connsiteX1" fmla="*/ 0 w 660827"/>
                            <a:gd name="connsiteY1" fmla="*/ 530198 h 591670"/>
                            <a:gd name="connsiteX2" fmla="*/ 84524 w 660827"/>
                            <a:gd name="connsiteY2" fmla="*/ 591670 h 591670"/>
                            <a:gd name="connsiteX3" fmla="*/ 660827 w 660827"/>
                            <a:gd name="connsiteY3" fmla="*/ 591670 h 591670"/>
                            <a:gd name="connsiteX4" fmla="*/ 484094 w 660827"/>
                            <a:gd name="connsiteY4" fmla="*/ 0 h 591670"/>
                            <a:gd name="connsiteX5" fmla="*/ 15368 w 660827"/>
                            <a:gd name="connsiteY5" fmla="*/ 38420 h 591670"/>
                            <a:gd name="connsiteX0" fmla="*/ 15368 w 660827"/>
                            <a:gd name="connsiteY0" fmla="*/ 38420 h 607038"/>
                            <a:gd name="connsiteX1" fmla="*/ 0 w 660827"/>
                            <a:gd name="connsiteY1" fmla="*/ 530198 h 607038"/>
                            <a:gd name="connsiteX2" fmla="*/ 84524 w 660827"/>
                            <a:gd name="connsiteY2" fmla="*/ 591670 h 607038"/>
                            <a:gd name="connsiteX3" fmla="*/ 660827 w 660827"/>
                            <a:gd name="connsiteY3" fmla="*/ 607038 h 607038"/>
                            <a:gd name="connsiteX4" fmla="*/ 484094 w 660827"/>
                            <a:gd name="connsiteY4" fmla="*/ 0 h 607038"/>
                            <a:gd name="connsiteX5" fmla="*/ 15368 w 660827"/>
                            <a:gd name="connsiteY5" fmla="*/ 38420 h 607038"/>
                            <a:gd name="connsiteX0" fmla="*/ 15368 w 660827"/>
                            <a:gd name="connsiteY0" fmla="*/ 38420 h 607226"/>
                            <a:gd name="connsiteX1" fmla="*/ 0 w 660827"/>
                            <a:gd name="connsiteY1" fmla="*/ 530198 h 607226"/>
                            <a:gd name="connsiteX2" fmla="*/ 84524 w 660827"/>
                            <a:gd name="connsiteY2" fmla="*/ 607226 h 607226"/>
                            <a:gd name="connsiteX3" fmla="*/ 660827 w 660827"/>
                            <a:gd name="connsiteY3" fmla="*/ 607038 h 607226"/>
                            <a:gd name="connsiteX4" fmla="*/ 484094 w 660827"/>
                            <a:gd name="connsiteY4" fmla="*/ 0 h 607226"/>
                            <a:gd name="connsiteX5" fmla="*/ 15368 w 660827"/>
                            <a:gd name="connsiteY5" fmla="*/ 38420 h 607226"/>
                            <a:gd name="connsiteX0" fmla="*/ 0 w 684439"/>
                            <a:gd name="connsiteY0" fmla="*/ 15789 h 607226"/>
                            <a:gd name="connsiteX1" fmla="*/ 23612 w 684439"/>
                            <a:gd name="connsiteY1" fmla="*/ 530198 h 607226"/>
                            <a:gd name="connsiteX2" fmla="*/ 108136 w 684439"/>
                            <a:gd name="connsiteY2" fmla="*/ 607226 h 607226"/>
                            <a:gd name="connsiteX3" fmla="*/ 684439 w 684439"/>
                            <a:gd name="connsiteY3" fmla="*/ 607038 h 607226"/>
                            <a:gd name="connsiteX4" fmla="*/ 507706 w 684439"/>
                            <a:gd name="connsiteY4" fmla="*/ 0 h 607226"/>
                            <a:gd name="connsiteX5" fmla="*/ 0 w 684439"/>
                            <a:gd name="connsiteY5" fmla="*/ 15789 h 607226"/>
                            <a:gd name="connsiteX0" fmla="*/ 0 w 672974"/>
                            <a:gd name="connsiteY0" fmla="*/ 15789 h 607226"/>
                            <a:gd name="connsiteX1" fmla="*/ 12147 w 672974"/>
                            <a:gd name="connsiteY1" fmla="*/ 530198 h 607226"/>
                            <a:gd name="connsiteX2" fmla="*/ 96671 w 672974"/>
                            <a:gd name="connsiteY2" fmla="*/ 607226 h 607226"/>
                            <a:gd name="connsiteX3" fmla="*/ 672974 w 672974"/>
                            <a:gd name="connsiteY3" fmla="*/ 607038 h 607226"/>
                            <a:gd name="connsiteX4" fmla="*/ 496241 w 672974"/>
                            <a:gd name="connsiteY4" fmla="*/ 0 h 607226"/>
                            <a:gd name="connsiteX5" fmla="*/ 0 w 672974"/>
                            <a:gd name="connsiteY5" fmla="*/ 15789 h 607226"/>
                            <a:gd name="connsiteX0" fmla="*/ 0 w 672974"/>
                            <a:gd name="connsiteY0" fmla="*/ 25310 h 616747"/>
                            <a:gd name="connsiteX1" fmla="*/ 12147 w 672974"/>
                            <a:gd name="connsiteY1" fmla="*/ 539719 h 616747"/>
                            <a:gd name="connsiteX2" fmla="*/ 96671 w 672974"/>
                            <a:gd name="connsiteY2" fmla="*/ 616747 h 616747"/>
                            <a:gd name="connsiteX3" fmla="*/ 672974 w 672974"/>
                            <a:gd name="connsiteY3" fmla="*/ 616559 h 616747"/>
                            <a:gd name="connsiteX4" fmla="*/ 227968 w 672974"/>
                            <a:gd name="connsiteY4" fmla="*/ 0 h 616747"/>
                            <a:gd name="connsiteX5" fmla="*/ 0 w 672974"/>
                            <a:gd name="connsiteY5" fmla="*/ 25310 h 616747"/>
                            <a:gd name="connsiteX0" fmla="*/ 0 w 672974"/>
                            <a:gd name="connsiteY0" fmla="*/ 25310 h 641413"/>
                            <a:gd name="connsiteX1" fmla="*/ 12147 w 672974"/>
                            <a:gd name="connsiteY1" fmla="*/ 53971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25310 h 641413"/>
                            <a:gd name="connsiteX1" fmla="*/ 37369 w 672974"/>
                            <a:gd name="connsiteY1" fmla="*/ 58657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36733 h 652836"/>
                            <a:gd name="connsiteX1" fmla="*/ 37369 w 672974"/>
                            <a:gd name="connsiteY1" fmla="*/ 598002 h 652836"/>
                            <a:gd name="connsiteX2" fmla="*/ 351610 w 672974"/>
                            <a:gd name="connsiteY2" fmla="*/ 652836 h 652836"/>
                            <a:gd name="connsiteX3" fmla="*/ 672974 w 672974"/>
                            <a:gd name="connsiteY3" fmla="*/ 627982 h 652836"/>
                            <a:gd name="connsiteX4" fmla="*/ 395352 w 672974"/>
                            <a:gd name="connsiteY4" fmla="*/ 0 h 652836"/>
                            <a:gd name="connsiteX5" fmla="*/ 0 w 672974"/>
                            <a:gd name="connsiteY5" fmla="*/ 36733 h 652836"/>
                            <a:gd name="connsiteX0" fmla="*/ 56641 w 635605"/>
                            <a:gd name="connsiteY0" fmla="*/ 207110 h 652836"/>
                            <a:gd name="connsiteX1" fmla="*/ 0 w 635605"/>
                            <a:gd name="connsiteY1" fmla="*/ 598002 h 652836"/>
                            <a:gd name="connsiteX2" fmla="*/ 314241 w 635605"/>
                            <a:gd name="connsiteY2" fmla="*/ 652836 h 652836"/>
                            <a:gd name="connsiteX3" fmla="*/ 635605 w 635605"/>
                            <a:gd name="connsiteY3" fmla="*/ 627982 h 652836"/>
                            <a:gd name="connsiteX4" fmla="*/ 357983 w 635605"/>
                            <a:gd name="connsiteY4" fmla="*/ 0 h 652836"/>
                            <a:gd name="connsiteX5" fmla="*/ 56641 w 635605"/>
                            <a:gd name="connsiteY5" fmla="*/ 207110 h 652836"/>
                            <a:gd name="connsiteX0" fmla="*/ 56641 w 635605"/>
                            <a:gd name="connsiteY0" fmla="*/ 218540 h 664266"/>
                            <a:gd name="connsiteX1" fmla="*/ 0 w 635605"/>
                            <a:gd name="connsiteY1" fmla="*/ 609432 h 664266"/>
                            <a:gd name="connsiteX2" fmla="*/ 314241 w 635605"/>
                            <a:gd name="connsiteY2" fmla="*/ 664266 h 664266"/>
                            <a:gd name="connsiteX3" fmla="*/ 635605 w 635605"/>
                            <a:gd name="connsiteY3" fmla="*/ 639412 h 664266"/>
                            <a:gd name="connsiteX4" fmla="*/ 353397 w 635605"/>
                            <a:gd name="connsiteY4" fmla="*/ 0 h 664266"/>
                            <a:gd name="connsiteX5" fmla="*/ 56641 w 635605"/>
                            <a:gd name="connsiteY5" fmla="*/ 218540 h 664266"/>
                            <a:gd name="connsiteX0" fmla="*/ 38298 w 617262"/>
                            <a:gd name="connsiteY0" fmla="*/ 218540 h 664266"/>
                            <a:gd name="connsiteX1" fmla="*/ 0 w 617262"/>
                            <a:gd name="connsiteY1" fmla="*/ 542758 h 664266"/>
                            <a:gd name="connsiteX2" fmla="*/ 295898 w 617262"/>
                            <a:gd name="connsiteY2" fmla="*/ 664266 h 664266"/>
                            <a:gd name="connsiteX3" fmla="*/ 617262 w 617262"/>
                            <a:gd name="connsiteY3" fmla="*/ 639412 h 664266"/>
                            <a:gd name="connsiteX4" fmla="*/ 335054 w 617262"/>
                            <a:gd name="connsiteY4" fmla="*/ 0 h 664266"/>
                            <a:gd name="connsiteX5" fmla="*/ 38298 w 617262"/>
                            <a:gd name="connsiteY5" fmla="*/ 218540 h 664266"/>
                            <a:gd name="connsiteX0" fmla="*/ 38298 w 617262"/>
                            <a:gd name="connsiteY0" fmla="*/ 218540 h 732846"/>
                            <a:gd name="connsiteX1" fmla="*/ 0 w 617262"/>
                            <a:gd name="connsiteY1" fmla="*/ 542758 h 732846"/>
                            <a:gd name="connsiteX2" fmla="*/ 295897 w 617262"/>
                            <a:gd name="connsiteY2" fmla="*/ 732846 h 732846"/>
                            <a:gd name="connsiteX3" fmla="*/ 617262 w 617262"/>
                            <a:gd name="connsiteY3" fmla="*/ 639412 h 732846"/>
                            <a:gd name="connsiteX4" fmla="*/ 335054 w 617262"/>
                            <a:gd name="connsiteY4" fmla="*/ 0 h 732846"/>
                            <a:gd name="connsiteX5" fmla="*/ 38298 w 617262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349387 w 631595"/>
                            <a:gd name="connsiteY4" fmla="*/ 0 h 732846"/>
                            <a:gd name="connsiteX5" fmla="*/ 52631 w 631595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90386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755421"/>
                            <a:gd name="connsiteY0" fmla="*/ 218540 h 732846"/>
                            <a:gd name="connsiteX1" fmla="*/ 0 w 755421"/>
                            <a:gd name="connsiteY1" fmla="*/ 674421 h 732846"/>
                            <a:gd name="connsiteX2" fmla="*/ 310230 w 755421"/>
                            <a:gd name="connsiteY2" fmla="*/ 732846 h 732846"/>
                            <a:gd name="connsiteX3" fmla="*/ 755421 w 755421"/>
                            <a:gd name="connsiteY3" fmla="*/ 660381 h 732846"/>
                            <a:gd name="connsiteX4" fmla="*/ 473499 w 755421"/>
                            <a:gd name="connsiteY4" fmla="*/ 90386 h 732846"/>
                            <a:gd name="connsiteX5" fmla="*/ 349387 w 755421"/>
                            <a:gd name="connsiteY5" fmla="*/ 0 h 732846"/>
                            <a:gd name="connsiteX6" fmla="*/ 52631 w 755421"/>
                            <a:gd name="connsiteY6" fmla="*/ 218540 h 732846"/>
                            <a:gd name="connsiteX0" fmla="*/ 52631 w 636181"/>
                            <a:gd name="connsiteY0" fmla="*/ 218540 h 732846"/>
                            <a:gd name="connsiteX1" fmla="*/ 0 w 636181"/>
                            <a:gd name="connsiteY1" fmla="*/ 674421 h 732846"/>
                            <a:gd name="connsiteX2" fmla="*/ 310230 w 636181"/>
                            <a:gd name="connsiteY2" fmla="*/ 732846 h 732846"/>
                            <a:gd name="connsiteX3" fmla="*/ 636181 w 636181"/>
                            <a:gd name="connsiteY3" fmla="*/ 639412 h 732846"/>
                            <a:gd name="connsiteX4" fmla="*/ 473499 w 636181"/>
                            <a:gd name="connsiteY4" fmla="*/ 90386 h 732846"/>
                            <a:gd name="connsiteX5" fmla="*/ 349387 w 636181"/>
                            <a:gd name="connsiteY5" fmla="*/ 0 h 732846"/>
                            <a:gd name="connsiteX6" fmla="*/ 52631 w 636181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62296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8479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45114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39378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8137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13733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3777 w 473499"/>
                            <a:gd name="connsiteY0" fmla="*/ 215534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3777 w 473499"/>
                            <a:gd name="connsiteY6" fmla="*/ 215534 h 732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3499" h="732846" fill="norm" stroke="1" extrusionOk="0">
                              <a:moveTo>
                                <a:pt x="53777" y="215534"/>
                              </a:moveTo>
                              <a:lnTo>
                                <a:pt x="0" y="674421"/>
                              </a:lnTo>
                              <a:lnTo>
                                <a:pt x="310230" y="732846"/>
                              </a:lnTo>
                              <a:lnTo>
                                <a:pt x="443549" y="611418"/>
                              </a:lnTo>
                              <a:lnTo>
                                <a:pt x="473499" y="90386"/>
                              </a:lnTo>
                              <a:lnTo>
                                <a:pt x="349387" y="0"/>
                              </a:lnTo>
                              <a:lnTo>
                                <a:pt x="53777" y="2155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78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473065" y="1196340"/>
                          <a:ext cx="792230" cy="878504"/>
                        </a:xfrm>
                        <a:custGeom>
                          <a:avLst/>
                          <a:gdLst>
                            <a:gd name="connsiteX0" fmla="*/ 338097 w 699247"/>
                            <a:gd name="connsiteY0" fmla="*/ 637775 h 637775"/>
                            <a:gd name="connsiteX1" fmla="*/ 0 w 699247"/>
                            <a:gd name="connsiteY1" fmla="*/ 537882 h 637775"/>
                            <a:gd name="connsiteX2" fmla="*/ 138313 w 699247"/>
                            <a:gd name="connsiteY2" fmla="*/ 261257 h 637775"/>
                            <a:gd name="connsiteX3" fmla="*/ 476410 w 699247"/>
                            <a:gd name="connsiteY3" fmla="*/ 0 h 637775"/>
                            <a:gd name="connsiteX4" fmla="*/ 699247 w 699247"/>
                            <a:gd name="connsiteY4" fmla="*/ 238205 h 637775"/>
                            <a:gd name="connsiteX5" fmla="*/ 338097 w 699247"/>
                            <a:gd name="connsiteY5" fmla="*/ 637775 h 637775"/>
                            <a:gd name="connsiteX0" fmla="*/ 338097 w 699247"/>
                            <a:gd name="connsiteY0" fmla="*/ 599694 h 599694"/>
                            <a:gd name="connsiteX1" fmla="*/ 0 w 699247"/>
                            <a:gd name="connsiteY1" fmla="*/ 499801 h 599694"/>
                            <a:gd name="connsiteX2" fmla="*/ 138313 w 699247"/>
                            <a:gd name="connsiteY2" fmla="*/ 223176 h 599694"/>
                            <a:gd name="connsiteX3" fmla="*/ 474075 w 699247"/>
                            <a:gd name="connsiteY3" fmla="*/ 0 h 599694"/>
                            <a:gd name="connsiteX4" fmla="*/ 699247 w 699247"/>
                            <a:gd name="connsiteY4" fmla="*/ 200124 h 599694"/>
                            <a:gd name="connsiteX5" fmla="*/ 338097 w 699247"/>
                            <a:gd name="connsiteY5" fmla="*/ 599694 h 599694"/>
                            <a:gd name="connsiteX0" fmla="*/ 338097 w 661882"/>
                            <a:gd name="connsiteY0" fmla="*/ 599694 h 599694"/>
                            <a:gd name="connsiteX1" fmla="*/ 0 w 661882"/>
                            <a:gd name="connsiteY1" fmla="*/ 499801 h 599694"/>
                            <a:gd name="connsiteX2" fmla="*/ 138313 w 661882"/>
                            <a:gd name="connsiteY2" fmla="*/ 223176 h 599694"/>
                            <a:gd name="connsiteX3" fmla="*/ 474075 w 661882"/>
                            <a:gd name="connsiteY3" fmla="*/ 0 h 599694"/>
                            <a:gd name="connsiteX4" fmla="*/ 661882 w 661882"/>
                            <a:gd name="connsiteY4" fmla="*/ 143058 h 599694"/>
                            <a:gd name="connsiteX5" fmla="*/ 338097 w 661882"/>
                            <a:gd name="connsiteY5" fmla="*/ 599694 h 599694"/>
                            <a:gd name="connsiteX0" fmla="*/ 326421 w 650206"/>
                            <a:gd name="connsiteY0" fmla="*/ 599694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26421 w 650206"/>
                            <a:gd name="connsiteY5" fmla="*/ 599694 h 613402"/>
                            <a:gd name="connsiteX0" fmla="*/ 433846 w 650206"/>
                            <a:gd name="connsiteY0" fmla="*/ 685501 h 685501"/>
                            <a:gd name="connsiteX1" fmla="*/ 0 w 650206"/>
                            <a:gd name="connsiteY1" fmla="*/ 613402 h 685501"/>
                            <a:gd name="connsiteX2" fmla="*/ 126637 w 650206"/>
                            <a:gd name="connsiteY2" fmla="*/ 223176 h 685501"/>
                            <a:gd name="connsiteX3" fmla="*/ 462399 w 650206"/>
                            <a:gd name="connsiteY3" fmla="*/ 0 h 685501"/>
                            <a:gd name="connsiteX4" fmla="*/ 650206 w 650206"/>
                            <a:gd name="connsiteY4" fmla="*/ 143058 h 685501"/>
                            <a:gd name="connsiteX5" fmla="*/ 433846 w 650206"/>
                            <a:gd name="connsiteY5" fmla="*/ 685501 h 685501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121289 w 650206"/>
                            <a:gd name="connsiteY2" fmla="*/ 21865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07276 w 636193"/>
                            <a:gd name="connsiteY2" fmla="*/ 218656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49312 w 636193"/>
                            <a:gd name="connsiteY2" fmla="*/ 92071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06002 h 593430"/>
                            <a:gd name="connsiteX1" fmla="*/ 0 w 636193"/>
                            <a:gd name="connsiteY1" fmla="*/ 593430 h 593430"/>
                            <a:gd name="connsiteX2" fmla="*/ 149312 w 636193"/>
                            <a:gd name="connsiteY2" fmla="*/ 0 h 593430"/>
                            <a:gd name="connsiteX3" fmla="*/ 296440 w 636193"/>
                            <a:gd name="connsiteY3" fmla="*/ 12974 h 593430"/>
                            <a:gd name="connsiteX4" fmla="*/ 636193 w 636193"/>
                            <a:gd name="connsiteY4" fmla="*/ 50987 h 593430"/>
                            <a:gd name="connsiteX5" fmla="*/ 335300 w 636193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12974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0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499470 w 499470"/>
                            <a:gd name="connsiteY0" fmla="*/ 624107 h 624107"/>
                            <a:gd name="connsiteX1" fmla="*/ 0 w 499470"/>
                            <a:gd name="connsiteY1" fmla="*/ 593430 h 624107"/>
                            <a:gd name="connsiteX2" fmla="*/ 149312 w 499470"/>
                            <a:gd name="connsiteY2" fmla="*/ 0 h 624107"/>
                            <a:gd name="connsiteX3" fmla="*/ 296440 w 499470"/>
                            <a:gd name="connsiteY3" fmla="*/ 0 h 624107"/>
                            <a:gd name="connsiteX4" fmla="*/ 499470 w 499470"/>
                            <a:gd name="connsiteY4" fmla="*/ 271521 h 624107"/>
                            <a:gd name="connsiteX5" fmla="*/ 499470 w 499470"/>
                            <a:gd name="connsiteY5" fmla="*/ 624107 h 624107"/>
                            <a:gd name="connsiteX0" fmla="*/ 350158 w 350158"/>
                            <a:gd name="connsiteY0" fmla="*/ 624107 h 624107"/>
                            <a:gd name="connsiteX1" fmla="*/ 106586 w 350158"/>
                            <a:gd name="connsiteY1" fmla="*/ 506553 h 624107"/>
                            <a:gd name="connsiteX2" fmla="*/ 0 w 350158"/>
                            <a:gd name="connsiteY2" fmla="*/ 0 h 624107"/>
                            <a:gd name="connsiteX3" fmla="*/ 147128 w 350158"/>
                            <a:gd name="connsiteY3" fmla="*/ 0 h 624107"/>
                            <a:gd name="connsiteX4" fmla="*/ 350158 w 350158"/>
                            <a:gd name="connsiteY4" fmla="*/ 271521 h 624107"/>
                            <a:gd name="connsiteX5" fmla="*/ 350158 w 350158"/>
                            <a:gd name="connsiteY5" fmla="*/ 624107 h 624107"/>
                            <a:gd name="connsiteX0" fmla="*/ 493454 w 493454"/>
                            <a:gd name="connsiteY0" fmla="*/ 624107 h 624107"/>
                            <a:gd name="connsiteX1" fmla="*/ 0 w 493454"/>
                            <a:gd name="connsiteY1" fmla="*/ 519918 h 624107"/>
                            <a:gd name="connsiteX2" fmla="*/ 143296 w 493454"/>
                            <a:gd name="connsiteY2" fmla="*/ 0 h 624107"/>
                            <a:gd name="connsiteX3" fmla="*/ 290424 w 493454"/>
                            <a:gd name="connsiteY3" fmla="*/ 0 h 624107"/>
                            <a:gd name="connsiteX4" fmla="*/ 493454 w 493454"/>
                            <a:gd name="connsiteY4" fmla="*/ 271521 h 624107"/>
                            <a:gd name="connsiteX5" fmla="*/ 493454 w 493454"/>
                            <a:gd name="connsiteY5" fmla="*/ 624107 h 624107"/>
                            <a:gd name="connsiteX0" fmla="*/ 509801 w 509801"/>
                            <a:gd name="connsiteY0" fmla="*/ 624107 h 624107"/>
                            <a:gd name="connsiteX1" fmla="*/ 0 w 509801"/>
                            <a:gd name="connsiteY1" fmla="*/ 522146 h 624107"/>
                            <a:gd name="connsiteX2" fmla="*/ 159643 w 509801"/>
                            <a:gd name="connsiteY2" fmla="*/ 0 h 624107"/>
                            <a:gd name="connsiteX3" fmla="*/ 306771 w 509801"/>
                            <a:gd name="connsiteY3" fmla="*/ 0 h 624107"/>
                            <a:gd name="connsiteX4" fmla="*/ 509801 w 509801"/>
                            <a:gd name="connsiteY4" fmla="*/ 271521 h 624107"/>
                            <a:gd name="connsiteX5" fmla="*/ 509801 w 509801"/>
                            <a:gd name="connsiteY5" fmla="*/ 624107 h 624107"/>
                            <a:gd name="connsiteX0" fmla="*/ 750682 w 750682"/>
                            <a:gd name="connsiteY0" fmla="*/ 612967 h 612967"/>
                            <a:gd name="connsiteX1" fmla="*/ 0 w 750682"/>
                            <a:gd name="connsiteY1" fmla="*/ 522146 h 612967"/>
                            <a:gd name="connsiteX2" fmla="*/ 159643 w 750682"/>
                            <a:gd name="connsiteY2" fmla="*/ 0 h 612967"/>
                            <a:gd name="connsiteX3" fmla="*/ 306771 w 750682"/>
                            <a:gd name="connsiteY3" fmla="*/ 0 h 612967"/>
                            <a:gd name="connsiteX4" fmla="*/ 509801 w 750682"/>
                            <a:gd name="connsiteY4" fmla="*/ 271521 h 612967"/>
                            <a:gd name="connsiteX5" fmla="*/ 750682 w 750682"/>
                            <a:gd name="connsiteY5" fmla="*/ 612967 h 612967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09801 w 750682"/>
                            <a:gd name="connsiteY4" fmla="*/ 271521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31770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582197 w 750682"/>
                            <a:gd name="connsiteY4" fmla="*/ 250114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1717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49747 w 749747"/>
                            <a:gd name="connsiteY0" fmla="*/ 763634 h 763634"/>
                            <a:gd name="connsiteX1" fmla="*/ 0 w 749747"/>
                            <a:gd name="connsiteY1" fmla="*/ 673697 h 763634"/>
                            <a:gd name="connsiteX2" fmla="*/ 131770 w 749747"/>
                            <a:gd name="connsiteY2" fmla="*/ 151551 h 763634"/>
                            <a:gd name="connsiteX3" fmla="*/ 411717 w 749747"/>
                            <a:gd name="connsiteY3" fmla="*/ 0 h 763634"/>
                            <a:gd name="connsiteX4" fmla="*/ 659264 w 749747"/>
                            <a:gd name="connsiteY4" fmla="*/ 203733 h 763634"/>
                            <a:gd name="connsiteX5" fmla="*/ 749747 w 749747"/>
                            <a:gd name="connsiteY5" fmla="*/ 763634 h 763634"/>
                            <a:gd name="connsiteX0" fmla="*/ 749747 w 749747"/>
                            <a:gd name="connsiteY0" fmla="*/ 745803 h 745803"/>
                            <a:gd name="connsiteX1" fmla="*/ 0 w 749747"/>
                            <a:gd name="connsiteY1" fmla="*/ 655866 h 745803"/>
                            <a:gd name="connsiteX2" fmla="*/ 131770 w 749747"/>
                            <a:gd name="connsiteY2" fmla="*/ 133720 h 745803"/>
                            <a:gd name="connsiteX3" fmla="*/ 434136 w 749747"/>
                            <a:gd name="connsiteY3" fmla="*/ 0 h 745803"/>
                            <a:gd name="connsiteX4" fmla="*/ 659264 w 749747"/>
                            <a:gd name="connsiteY4" fmla="*/ 185902 h 745803"/>
                            <a:gd name="connsiteX5" fmla="*/ 749747 w 749747"/>
                            <a:gd name="connsiteY5" fmla="*/ 745803 h 745803"/>
                            <a:gd name="connsiteX0" fmla="*/ 749747 w 749747"/>
                            <a:gd name="connsiteY0" fmla="*/ 745803 h 745803"/>
                            <a:gd name="connsiteX1" fmla="*/ 320045 w 749747"/>
                            <a:gd name="connsiteY1" fmla="*/ 695283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302102 w 749747"/>
                            <a:gd name="connsiteY3" fmla="*/ 132897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501267 w 841292"/>
                            <a:gd name="connsiteY1" fmla="*/ 679201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353105 w 841292"/>
                            <a:gd name="connsiteY1" fmla="*/ 643540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262868 w 710513"/>
                            <a:gd name="connsiteY3" fmla="*/ 132897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684357 w 684357"/>
                            <a:gd name="connsiteY0" fmla="*/ 745803 h 745803"/>
                            <a:gd name="connsiteX1" fmla="*/ 0 w 684357"/>
                            <a:gd name="connsiteY1" fmla="*/ 605232 h 745803"/>
                            <a:gd name="connsiteX2" fmla="*/ 100328 w 684357"/>
                            <a:gd name="connsiteY2" fmla="*/ 268411 h 745803"/>
                            <a:gd name="connsiteX3" fmla="*/ 368746 w 684357"/>
                            <a:gd name="connsiteY3" fmla="*/ 0 h 745803"/>
                            <a:gd name="connsiteX4" fmla="*/ 593874 w 684357"/>
                            <a:gd name="connsiteY4" fmla="*/ 185902 h 745803"/>
                            <a:gd name="connsiteX5" fmla="*/ 684357 w 684357"/>
                            <a:gd name="connsiteY5" fmla="*/ 745803 h 745803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100328 w 684357"/>
                            <a:gd name="connsiteY2" fmla="*/ 251193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94723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11670 w 669411"/>
                            <a:gd name="connsiteY4" fmla="*/ 208101 h 728585"/>
                            <a:gd name="connsiteX5" fmla="*/ 669411 w 669411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73329 w 669411"/>
                            <a:gd name="connsiteY4" fmla="*/ 161782 h 728585"/>
                            <a:gd name="connsiteX5" fmla="*/ 669411 w 669411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218043 w 807677"/>
                            <a:gd name="connsiteY2" fmla="*/ 208101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43797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86843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630176 w 630176"/>
                            <a:gd name="connsiteY0" fmla="*/ 728585 h 728585"/>
                            <a:gd name="connsiteX1" fmla="*/ 0 w 630176"/>
                            <a:gd name="connsiteY1" fmla="*/ 428824 h 728585"/>
                            <a:gd name="connsiteX2" fmla="*/ 9342 w 630176"/>
                            <a:gd name="connsiteY2" fmla="*/ 226806 h 728585"/>
                            <a:gd name="connsiteX3" fmla="*/ 335116 w 630176"/>
                            <a:gd name="connsiteY3" fmla="*/ 0 h 728585"/>
                            <a:gd name="connsiteX4" fmla="*/ 534094 w 630176"/>
                            <a:gd name="connsiteY4" fmla="*/ 161782 h 728585"/>
                            <a:gd name="connsiteX5" fmla="*/ 630176 w 630176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2451 w 813285"/>
                            <a:gd name="connsiteY2" fmla="*/ 226806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363772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5611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37512 h 737512"/>
                            <a:gd name="connsiteX1" fmla="*/ 0 w 813285"/>
                            <a:gd name="connsiteY1" fmla="*/ 592447 h 737512"/>
                            <a:gd name="connsiteX2" fmla="*/ 195611 w 813285"/>
                            <a:gd name="connsiteY2" fmla="*/ 108715 h 737512"/>
                            <a:gd name="connsiteX3" fmla="*/ 518225 w 813285"/>
                            <a:gd name="connsiteY3" fmla="*/ 0 h 737512"/>
                            <a:gd name="connsiteX4" fmla="*/ 717203 w 813285"/>
                            <a:gd name="connsiteY4" fmla="*/ 161782 h 737512"/>
                            <a:gd name="connsiteX5" fmla="*/ 813285 w 813285"/>
                            <a:gd name="connsiteY5" fmla="*/ 737512 h 737512"/>
                            <a:gd name="connsiteX0" fmla="*/ 813285 w 813285"/>
                            <a:gd name="connsiteY0" fmla="*/ 711674 h 711674"/>
                            <a:gd name="connsiteX1" fmla="*/ 0 w 813285"/>
                            <a:gd name="connsiteY1" fmla="*/ 592447 h 711674"/>
                            <a:gd name="connsiteX2" fmla="*/ 195611 w 813285"/>
                            <a:gd name="connsiteY2" fmla="*/ 108715 h 711674"/>
                            <a:gd name="connsiteX3" fmla="*/ 518225 w 813285"/>
                            <a:gd name="connsiteY3" fmla="*/ 0 h 711674"/>
                            <a:gd name="connsiteX4" fmla="*/ 717203 w 813285"/>
                            <a:gd name="connsiteY4" fmla="*/ 161782 h 711674"/>
                            <a:gd name="connsiteX5" fmla="*/ 813285 w 813285"/>
                            <a:gd name="connsiteY5" fmla="*/ 711674 h 711674"/>
                            <a:gd name="connsiteX0" fmla="*/ 813285 w 813285"/>
                            <a:gd name="connsiteY0" fmla="*/ 675938 h 675938"/>
                            <a:gd name="connsiteX1" fmla="*/ 0 w 813285"/>
                            <a:gd name="connsiteY1" fmla="*/ 592447 h 675938"/>
                            <a:gd name="connsiteX2" fmla="*/ 195611 w 813285"/>
                            <a:gd name="connsiteY2" fmla="*/ 108715 h 675938"/>
                            <a:gd name="connsiteX3" fmla="*/ 518225 w 813285"/>
                            <a:gd name="connsiteY3" fmla="*/ 0 h 675938"/>
                            <a:gd name="connsiteX4" fmla="*/ 717203 w 813285"/>
                            <a:gd name="connsiteY4" fmla="*/ 161782 h 675938"/>
                            <a:gd name="connsiteX5" fmla="*/ 813285 w 813285"/>
                            <a:gd name="connsiteY5" fmla="*/ 675938 h 675938"/>
                            <a:gd name="connsiteX0" fmla="*/ 744152 w 744152"/>
                            <a:gd name="connsiteY0" fmla="*/ 566626 h 592447"/>
                            <a:gd name="connsiteX1" fmla="*/ 0 w 744152"/>
                            <a:gd name="connsiteY1" fmla="*/ 592447 h 592447"/>
                            <a:gd name="connsiteX2" fmla="*/ 195611 w 744152"/>
                            <a:gd name="connsiteY2" fmla="*/ 108715 h 592447"/>
                            <a:gd name="connsiteX3" fmla="*/ 518225 w 744152"/>
                            <a:gd name="connsiteY3" fmla="*/ 0 h 592447"/>
                            <a:gd name="connsiteX4" fmla="*/ 717203 w 744152"/>
                            <a:gd name="connsiteY4" fmla="*/ 161782 h 592447"/>
                            <a:gd name="connsiteX5" fmla="*/ 744152 w 744152"/>
                            <a:gd name="connsiteY5" fmla="*/ 566626 h 592447"/>
                            <a:gd name="connsiteX0" fmla="*/ 548541 w 548541"/>
                            <a:gd name="connsiteY0" fmla="*/ 566626 h 566626"/>
                            <a:gd name="connsiteX1" fmla="*/ 234135 w 548541"/>
                            <a:gd name="connsiteY1" fmla="*/ 530738 h 566626"/>
                            <a:gd name="connsiteX2" fmla="*/ 0 w 548541"/>
                            <a:gd name="connsiteY2" fmla="*/ 108715 h 566626"/>
                            <a:gd name="connsiteX3" fmla="*/ 322614 w 548541"/>
                            <a:gd name="connsiteY3" fmla="*/ 0 h 566626"/>
                            <a:gd name="connsiteX4" fmla="*/ 521592 w 548541"/>
                            <a:gd name="connsiteY4" fmla="*/ 161782 h 566626"/>
                            <a:gd name="connsiteX5" fmla="*/ 548541 w 548541"/>
                            <a:gd name="connsiteY5" fmla="*/ 566626 h 566626"/>
                            <a:gd name="connsiteX0" fmla="*/ 548541 w 548541"/>
                            <a:gd name="connsiteY0" fmla="*/ 566626 h 630814"/>
                            <a:gd name="connsiteX1" fmla="*/ 75307 w 548541"/>
                            <a:gd name="connsiteY1" fmla="*/ 630814 h 630814"/>
                            <a:gd name="connsiteX2" fmla="*/ 0 w 548541"/>
                            <a:gd name="connsiteY2" fmla="*/ 108715 h 630814"/>
                            <a:gd name="connsiteX3" fmla="*/ 322614 w 548541"/>
                            <a:gd name="connsiteY3" fmla="*/ 0 h 630814"/>
                            <a:gd name="connsiteX4" fmla="*/ 521592 w 548541"/>
                            <a:gd name="connsiteY4" fmla="*/ 161782 h 630814"/>
                            <a:gd name="connsiteX5" fmla="*/ 548541 w 548541"/>
                            <a:gd name="connsiteY5" fmla="*/ 566626 h 630814"/>
                            <a:gd name="connsiteX0" fmla="*/ 570394 w 570394"/>
                            <a:gd name="connsiteY0" fmla="*/ 566626 h 592820"/>
                            <a:gd name="connsiteX1" fmla="*/ 0 w 570394"/>
                            <a:gd name="connsiteY1" fmla="*/ 592820 h 592820"/>
                            <a:gd name="connsiteX2" fmla="*/ 21853 w 570394"/>
                            <a:gd name="connsiteY2" fmla="*/ 108715 h 592820"/>
                            <a:gd name="connsiteX3" fmla="*/ 344467 w 570394"/>
                            <a:gd name="connsiteY3" fmla="*/ 0 h 592820"/>
                            <a:gd name="connsiteX4" fmla="*/ 543445 w 570394"/>
                            <a:gd name="connsiteY4" fmla="*/ 161782 h 592820"/>
                            <a:gd name="connsiteX5" fmla="*/ 570394 w 570394"/>
                            <a:gd name="connsiteY5" fmla="*/ 566626 h 592820"/>
                            <a:gd name="connsiteX0" fmla="*/ 589079 w 589079"/>
                            <a:gd name="connsiteY0" fmla="*/ 727462 h 727462"/>
                            <a:gd name="connsiteX1" fmla="*/ 0 w 589079"/>
                            <a:gd name="connsiteY1" fmla="*/ 592820 h 727462"/>
                            <a:gd name="connsiteX2" fmla="*/ 21853 w 589079"/>
                            <a:gd name="connsiteY2" fmla="*/ 108715 h 727462"/>
                            <a:gd name="connsiteX3" fmla="*/ 344467 w 589079"/>
                            <a:gd name="connsiteY3" fmla="*/ 0 h 727462"/>
                            <a:gd name="connsiteX4" fmla="*/ 543445 w 589079"/>
                            <a:gd name="connsiteY4" fmla="*/ 161782 h 727462"/>
                            <a:gd name="connsiteX5" fmla="*/ 589079 w 589079"/>
                            <a:gd name="connsiteY5" fmla="*/ 727462 h 727462"/>
                            <a:gd name="connsiteX0" fmla="*/ 577868 w 577868"/>
                            <a:gd name="connsiteY0" fmla="*/ 727462 h 727462"/>
                            <a:gd name="connsiteX1" fmla="*/ 0 w 577868"/>
                            <a:gd name="connsiteY1" fmla="*/ 592820 h 727462"/>
                            <a:gd name="connsiteX2" fmla="*/ 21853 w 577868"/>
                            <a:gd name="connsiteY2" fmla="*/ 108715 h 727462"/>
                            <a:gd name="connsiteX3" fmla="*/ 344467 w 577868"/>
                            <a:gd name="connsiteY3" fmla="*/ 0 h 727462"/>
                            <a:gd name="connsiteX4" fmla="*/ 543445 w 577868"/>
                            <a:gd name="connsiteY4" fmla="*/ 161782 h 727462"/>
                            <a:gd name="connsiteX5" fmla="*/ 577868 w 577868"/>
                            <a:gd name="connsiteY5" fmla="*/ 727462 h 727462"/>
                            <a:gd name="connsiteX0" fmla="*/ 577868 w 577868"/>
                            <a:gd name="connsiteY0" fmla="*/ 827552 h 827552"/>
                            <a:gd name="connsiteX1" fmla="*/ 0 w 577868"/>
                            <a:gd name="connsiteY1" fmla="*/ 692910 h 827552"/>
                            <a:gd name="connsiteX2" fmla="*/ 21853 w 577868"/>
                            <a:gd name="connsiteY2" fmla="*/ 208805 h 827552"/>
                            <a:gd name="connsiteX3" fmla="*/ 222860 w 577868"/>
                            <a:gd name="connsiteY3" fmla="*/ 0 h 827552"/>
                            <a:gd name="connsiteX4" fmla="*/ 543445 w 577868"/>
                            <a:gd name="connsiteY4" fmla="*/ 261872 h 827552"/>
                            <a:gd name="connsiteX5" fmla="*/ 577868 w 577868"/>
                            <a:gd name="connsiteY5" fmla="*/ 827552 h 827552"/>
                            <a:gd name="connsiteX0" fmla="*/ 716134 w 716134"/>
                            <a:gd name="connsiteY0" fmla="*/ 827552 h 827552"/>
                            <a:gd name="connsiteX1" fmla="*/ 0 w 716134"/>
                            <a:gd name="connsiteY1" fmla="*/ 666718 h 827552"/>
                            <a:gd name="connsiteX2" fmla="*/ 160119 w 716134"/>
                            <a:gd name="connsiteY2" fmla="*/ 208805 h 827552"/>
                            <a:gd name="connsiteX3" fmla="*/ 361126 w 716134"/>
                            <a:gd name="connsiteY3" fmla="*/ 0 h 827552"/>
                            <a:gd name="connsiteX4" fmla="*/ 681711 w 716134"/>
                            <a:gd name="connsiteY4" fmla="*/ 261872 h 827552"/>
                            <a:gd name="connsiteX5" fmla="*/ 716134 w 716134"/>
                            <a:gd name="connsiteY5" fmla="*/ 827552 h 827552"/>
                            <a:gd name="connsiteX0" fmla="*/ 716134 w 716134"/>
                            <a:gd name="connsiteY0" fmla="*/ 727088 h 727088"/>
                            <a:gd name="connsiteX1" fmla="*/ 0 w 716134"/>
                            <a:gd name="connsiteY1" fmla="*/ 566254 h 727088"/>
                            <a:gd name="connsiteX2" fmla="*/ 160119 w 716134"/>
                            <a:gd name="connsiteY2" fmla="*/ 108341 h 727088"/>
                            <a:gd name="connsiteX3" fmla="*/ 486937 w 716134"/>
                            <a:gd name="connsiteY3" fmla="*/ 0 h 727088"/>
                            <a:gd name="connsiteX4" fmla="*/ 681711 w 716134"/>
                            <a:gd name="connsiteY4" fmla="*/ 161408 h 727088"/>
                            <a:gd name="connsiteX5" fmla="*/ 716134 w 716134"/>
                            <a:gd name="connsiteY5" fmla="*/ 727088 h 727088"/>
                            <a:gd name="connsiteX0" fmla="*/ 716134 w 716134"/>
                            <a:gd name="connsiteY0" fmla="*/ 825391 h 825391"/>
                            <a:gd name="connsiteX1" fmla="*/ 0 w 716134"/>
                            <a:gd name="connsiteY1" fmla="*/ 664557 h 825391"/>
                            <a:gd name="connsiteX2" fmla="*/ 160119 w 716134"/>
                            <a:gd name="connsiteY2" fmla="*/ 206644 h 825391"/>
                            <a:gd name="connsiteX3" fmla="*/ 361126 w 716134"/>
                            <a:gd name="connsiteY3" fmla="*/ 0 h 825391"/>
                            <a:gd name="connsiteX4" fmla="*/ 681711 w 716134"/>
                            <a:gd name="connsiteY4" fmla="*/ 259711 h 825391"/>
                            <a:gd name="connsiteX5" fmla="*/ 716134 w 716134"/>
                            <a:gd name="connsiteY5" fmla="*/ 825391 h 825391"/>
                            <a:gd name="connsiteX0" fmla="*/ 777168 w 777168"/>
                            <a:gd name="connsiteY0" fmla="*/ 825391 h 825391"/>
                            <a:gd name="connsiteX1" fmla="*/ 0 w 777168"/>
                            <a:gd name="connsiteY1" fmla="*/ 664557 h 825391"/>
                            <a:gd name="connsiteX2" fmla="*/ 160119 w 777168"/>
                            <a:gd name="connsiteY2" fmla="*/ 206644 h 825391"/>
                            <a:gd name="connsiteX3" fmla="*/ 361126 w 777168"/>
                            <a:gd name="connsiteY3" fmla="*/ 0 h 825391"/>
                            <a:gd name="connsiteX4" fmla="*/ 681711 w 777168"/>
                            <a:gd name="connsiteY4" fmla="*/ 259711 h 825391"/>
                            <a:gd name="connsiteX5" fmla="*/ 777168 w 777168"/>
                            <a:gd name="connsiteY5" fmla="*/ 825391 h 825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7168" h="825391" fill="norm" stroke="1" extrusionOk="0">
                              <a:moveTo>
                                <a:pt x="777168" y="825391"/>
                              </a:moveTo>
                              <a:lnTo>
                                <a:pt x="0" y="664557"/>
                              </a:lnTo>
                              <a:lnTo>
                                <a:pt x="160119" y="206644"/>
                              </a:lnTo>
                              <a:lnTo>
                                <a:pt x="361126" y="0"/>
                              </a:lnTo>
                              <a:lnTo>
                                <a:pt x="681711" y="259711"/>
                              </a:lnTo>
                              <a:lnTo>
                                <a:pt x="777168" y="8253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  <a:alpha val="4549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40730" y="956310"/>
                          <a:ext cx="424150" cy="442470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80014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80014 w 981075"/>
                            <a:gd name="connsiteY6" fmla="*/ 0 h 704850"/>
                            <a:gd name="connsiteX0" fmla="*/ 480014 w 922084"/>
                            <a:gd name="connsiteY0" fmla="*/ 0 h 704850"/>
                            <a:gd name="connsiteX1" fmla="*/ 0 w 922084"/>
                            <a:gd name="connsiteY1" fmla="*/ 304800 h 704850"/>
                            <a:gd name="connsiteX2" fmla="*/ 219075 w 922084"/>
                            <a:gd name="connsiteY2" fmla="*/ 685800 h 704850"/>
                            <a:gd name="connsiteX3" fmla="*/ 695325 w 922084"/>
                            <a:gd name="connsiteY3" fmla="*/ 704850 h 704850"/>
                            <a:gd name="connsiteX4" fmla="*/ 922084 w 922084"/>
                            <a:gd name="connsiteY4" fmla="*/ 354262 h 704850"/>
                            <a:gd name="connsiteX5" fmla="*/ 756468 w 922084"/>
                            <a:gd name="connsiteY5" fmla="*/ 0 h 704850"/>
                            <a:gd name="connsiteX6" fmla="*/ 480014 w 922084"/>
                            <a:gd name="connsiteY6" fmla="*/ 0 h 704850"/>
                            <a:gd name="connsiteX0" fmla="*/ 260939 w 703009"/>
                            <a:gd name="connsiteY0" fmla="*/ 0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60939 w 703009"/>
                            <a:gd name="connsiteY6" fmla="*/ 0 h 704850"/>
                            <a:gd name="connsiteX0" fmla="*/ 284299 w 703009"/>
                            <a:gd name="connsiteY0" fmla="*/ 77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84299 w 703009"/>
                            <a:gd name="connsiteY6" fmla="*/ 77 h 704850"/>
                            <a:gd name="connsiteX0" fmla="*/ 99817 w 518527"/>
                            <a:gd name="connsiteY0" fmla="*/ 77 h 704850"/>
                            <a:gd name="connsiteX1" fmla="*/ 0 w 518527"/>
                            <a:gd name="connsiteY1" fmla="*/ 299089 h 704850"/>
                            <a:gd name="connsiteX2" fmla="*/ 79206 w 518527"/>
                            <a:gd name="connsiteY2" fmla="*/ 329470 h 704850"/>
                            <a:gd name="connsiteX3" fmla="*/ 291768 w 518527"/>
                            <a:gd name="connsiteY3" fmla="*/ 704850 h 704850"/>
                            <a:gd name="connsiteX4" fmla="*/ 518527 w 518527"/>
                            <a:gd name="connsiteY4" fmla="*/ 354262 h 704850"/>
                            <a:gd name="connsiteX5" fmla="*/ 352911 w 518527"/>
                            <a:gd name="connsiteY5" fmla="*/ 0 h 704850"/>
                            <a:gd name="connsiteX6" fmla="*/ 99817 w 518527"/>
                            <a:gd name="connsiteY6" fmla="*/ 77 h 704850"/>
                            <a:gd name="connsiteX0" fmla="*/ 357673 w 776383"/>
                            <a:gd name="connsiteY0" fmla="*/ 77 h 704850"/>
                            <a:gd name="connsiteX1" fmla="*/ 257856 w 776383"/>
                            <a:gd name="connsiteY1" fmla="*/ 299089 h 704850"/>
                            <a:gd name="connsiteX2" fmla="*/ 0 w 776383"/>
                            <a:gd name="connsiteY2" fmla="*/ 634095 h 704850"/>
                            <a:gd name="connsiteX3" fmla="*/ 549624 w 776383"/>
                            <a:gd name="connsiteY3" fmla="*/ 704850 h 704850"/>
                            <a:gd name="connsiteX4" fmla="*/ 776383 w 776383"/>
                            <a:gd name="connsiteY4" fmla="*/ 354262 h 704850"/>
                            <a:gd name="connsiteX5" fmla="*/ 610767 w 776383"/>
                            <a:gd name="connsiteY5" fmla="*/ 0 h 704850"/>
                            <a:gd name="connsiteX6" fmla="*/ 357673 w 776383"/>
                            <a:gd name="connsiteY6" fmla="*/ 77 h 704850"/>
                            <a:gd name="connsiteX0" fmla="*/ 0 w 858462"/>
                            <a:gd name="connsiteY0" fmla="*/ 77 h 704850"/>
                            <a:gd name="connsiteX1" fmla="*/ 339935 w 858462"/>
                            <a:gd name="connsiteY1" fmla="*/ 299089 h 704850"/>
                            <a:gd name="connsiteX2" fmla="*/ 82079 w 858462"/>
                            <a:gd name="connsiteY2" fmla="*/ 634095 h 704850"/>
                            <a:gd name="connsiteX3" fmla="*/ 631703 w 858462"/>
                            <a:gd name="connsiteY3" fmla="*/ 704850 h 704850"/>
                            <a:gd name="connsiteX4" fmla="*/ 858462 w 858462"/>
                            <a:gd name="connsiteY4" fmla="*/ 354262 h 704850"/>
                            <a:gd name="connsiteX5" fmla="*/ 692846 w 858462"/>
                            <a:gd name="connsiteY5" fmla="*/ 0 h 704850"/>
                            <a:gd name="connsiteX6" fmla="*/ 0 w 858462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09014 w 885397"/>
                            <a:gd name="connsiteY2" fmla="*/ 634095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46825 w 885397"/>
                            <a:gd name="connsiteY2" fmla="*/ 704850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920022"/>
                            <a:gd name="connsiteX1" fmla="*/ 0 w 885397"/>
                            <a:gd name="connsiteY1" fmla="*/ 370077 h 920022"/>
                            <a:gd name="connsiteX2" fmla="*/ 146825 w 885397"/>
                            <a:gd name="connsiteY2" fmla="*/ 704850 h 920022"/>
                            <a:gd name="connsiteX3" fmla="*/ 515411 w 885397"/>
                            <a:gd name="connsiteY3" fmla="*/ 920022 h 920022"/>
                            <a:gd name="connsiteX4" fmla="*/ 885397 w 885397"/>
                            <a:gd name="connsiteY4" fmla="*/ 354262 h 920022"/>
                            <a:gd name="connsiteX5" fmla="*/ 719781 w 885397"/>
                            <a:gd name="connsiteY5" fmla="*/ 0 h 920022"/>
                            <a:gd name="connsiteX6" fmla="*/ 26935 w 885397"/>
                            <a:gd name="connsiteY6" fmla="*/ 77 h 920022"/>
                            <a:gd name="connsiteX0" fmla="*/ 26935 w 756411"/>
                            <a:gd name="connsiteY0" fmla="*/ 77 h 920022"/>
                            <a:gd name="connsiteX1" fmla="*/ 0 w 756411"/>
                            <a:gd name="connsiteY1" fmla="*/ 370077 h 920022"/>
                            <a:gd name="connsiteX2" fmla="*/ 146825 w 756411"/>
                            <a:gd name="connsiteY2" fmla="*/ 704850 h 920022"/>
                            <a:gd name="connsiteX3" fmla="*/ 515411 w 756411"/>
                            <a:gd name="connsiteY3" fmla="*/ 920022 h 920022"/>
                            <a:gd name="connsiteX4" fmla="*/ 756411 w 756411"/>
                            <a:gd name="connsiteY4" fmla="*/ 604438 h 920022"/>
                            <a:gd name="connsiteX5" fmla="*/ 719781 w 756411"/>
                            <a:gd name="connsiteY5" fmla="*/ 0 h 920022"/>
                            <a:gd name="connsiteX6" fmla="*/ 26935 w 756411"/>
                            <a:gd name="connsiteY6" fmla="*/ 77 h 920022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146825 w 756411"/>
                            <a:gd name="connsiteY2" fmla="*/ 704773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227083 w 756411"/>
                            <a:gd name="connsiteY2" fmla="*/ 828670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0 w 729476"/>
                            <a:gd name="connsiteY0" fmla="*/ 0 h 919945"/>
                            <a:gd name="connsiteX1" fmla="*/ 21794 w 729476"/>
                            <a:gd name="connsiteY1" fmla="*/ 739306 h 919945"/>
                            <a:gd name="connsiteX2" fmla="*/ 200148 w 729476"/>
                            <a:gd name="connsiteY2" fmla="*/ 828670 h 919945"/>
                            <a:gd name="connsiteX3" fmla="*/ 488476 w 729476"/>
                            <a:gd name="connsiteY3" fmla="*/ 919945 h 919945"/>
                            <a:gd name="connsiteX4" fmla="*/ 729476 w 729476"/>
                            <a:gd name="connsiteY4" fmla="*/ 604361 h 919945"/>
                            <a:gd name="connsiteX5" fmla="*/ 255452 w 729476"/>
                            <a:gd name="connsiteY5" fmla="*/ 460312 h 919945"/>
                            <a:gd name="connsiteX6" fmla="*/ 0 w 729476"/>
                            <a:gd name="connsiteY6" fmla="*/ 0 h 919945"/>
                            <a:gd name="connsiteX0" fmla="*/ 74357 w 707682"/>
                            <a:gd name="connsiteY0" fmla="*/ 0 h 459633"/>
                            <a:gd name="connsiteX1" fmla="*/ 0 w 707682"/>
                            <a:gd name="connsiteY1" fmla="*/ 278994 h 459633"/>
                            <a:gd name="connsiteX2" fmla="*/ 178354 w 707682"/>
                            <a:gd name="connsiteY2" fmla="*/ 368358 h 459633"/>
                            <a:gd name="connsiteX3" fmla="*/ 466682 w 707682"/>
                            <a:gd name="connsiteY3" fmla="*/ 459633 h 459633"/>
                            <a:gd name="connsiteX4" fmla="*/ 707682 w 707682"/>
                            <a:gd name="connsiteY4" fmla="*/ 144049 h 459633"/>
                            <a:gd name="connsiteX5" fmla="*/ 233658 w 707682"/>
                            <a:gd name="connsiteY5" fmla="*/ 0 h 459633"/>
                            <a:gd name="connsiteX6" fmla="*/ 74357 w 707682"/>
                            <a:gd name="connsiteY6" fmla="*/ 0 h 459633"/>
                            <a:gd name="connsiteX0" fmla="*/ 74357 w 707682"/>
                            <a:gd name="connsiteY0" fmla="*/ 460387 h 920020"/>
                            <a:gd name="connsiteX1" fmla="*/ 0 w 707682"/>
                            <a:gd name="connsiteY1" fmla="*/ 739381 h 920020"/>
                            <a:gd name="connsiteX2" fmla="*/ 178354 w 707682"/>
                            <a:gd name="connsiteY2" fmla="*/ 828745 h 920020"/>
                            <a:gd name="connsiteX3" fmla="*/ 466682 w 707682"/>
                            <a:gd name="connsiteY3" fmla="*/ 920020 h 920020"/>
                            <a:gd name="connsiteX4" fmla="*/ 707682 w 707682"/>
                            <a:gd name="connsiteY4" fmla="*/ 604436 h 920020"/>
                            <a:gd name="connsiteX5" fmla="*/ 416654 w 707682"/>
                            <a:gd name="connsiteY5" fmla="*/ 0 h 920020"/>
                            <a:gd name="connsiteX6" fmla="*/ 74357 w 707682"/>
                            <a:gd name="connsiteY6" fmla="*/ 460387 h 920020"/>
                            <a:gd name="connsiteX0" fmla="*/ 74357 w 833994"/>
                            <a:gd name="connsiteY0" fmla="*/ 462440 h 922073"/>
                            <a:gd name="connsiteX1" fmla="*/ 0 w 833994"/>
                            <a:gd name="connsiteY1" fmla="*/ 741434 h 922073"/>
                            <a:gd name="connsiteX2" fmla="*/ 178354 w 833994"/>
                            <a:gd name="connsiteY2" fmla="*/ 830798 h 922073"/>
                            <a:gd name="connsiteX3" fmla="*/ 466682 w 833994"/>
                            <a:gd name="connsiteY3" fmla="*/ 922073 h 922073"/>
                            <a:gd name="connsiteX4" fmla="*/ 833994 w 833994"/>
                            <a:gd name="connsiteY4" fmla="*/ 0 h 922073"/>
                            <a:gd name="connsiteX5" fmla="*/ 416654 w 833994"/>
                            <a:gd name="connsiteY5" fmla="*/ 2053 h 922073"/>
                            <a:gd name="connsiteX6" fmla="*/ 74357 w 833994"/>
                            <a:gd name="connsiteY6" fmla="*/ 462440 h 922073"/>
                            <a:gd name="connsiteX0" fmla="*/ 74357 w 833994"/>
                            <a:gd name="connsiteY0" fmla="*/ 462440 h 830798"/>
                            <a:gd name="connsiteX1" fmla="*/ 0 w 833994"/>
                            <a:gd name="connsiteY1" fmla="*/ 741434 h 830798"/>
                            <a:gd name="connsiteX2" fmla="*/ 178354 w 833994"/>
                            <a:gd name="connsiteY2" fmla="*/ 830798 h 830798"/>
                            <a:gd name="connsiteX3" fmla="*/ 833994 w 833994"/>
                            <a:gd name="connsiteY3" fmla="*/ 193151 h 830798"/>
                            <a:gd name="connsiteX4" fmla="*/ 833994 w 833994"/>
                            <a:gd name="connsiteY4" fmla="*/ 0 h 830798"/>
                            <a:gd name="connsiteX5" fmla="*/ 416654 w 833994"/>
                            <a:gd name="connsiteY5" fmla="*/ 2053 h 830798"/>
                            <a:gd name="connsiteX6" fmla="*/ 74357 w 833994"/>
                            <a:gd name="connsiteY6" fmla="*/ 462440 h 830798"/>
                            <a:gd name="connsiteX0" fmla="*/ 74357 w 833994"/>
                            <a:gd name="connsiteY0" fmla="*/ 462440 h 741434"/>
                            <a:gd name="connsiteX1" fmla="*/ 0 w 833994"/>
                            <a:gd name="connsiteY1" fmla="*/ 741434 h 741434"/>
                            <a:gd name="connsiteX2" fmla="*/ 691430 w 833994"/>
                            <a:gd name="connsiteY2" fmla="*/ 193218 h 741434"/>
                            <a:gd name="connsiteX3" fmla="*/ 833994 w 833994"/>
                            <a:gd name="connsiteY3" fmla="*/ 193151 h 741434"/>
                            <a:gd name="connsiteX4" fmla="*/ 833994 w 833994"/>
                            <a:gd name="connsiteY4" fmla="*/ 0 h 741434"/>
                            <a:gd name="connsiteX5" fmla="*/ 416654 w 833994"/>
                            <a:gd name="connsiteY5" fmla="*/ 2053 h 741434"/>
                            <a:gd name="connsiteX6" fmla="*/ 74357 w 833994"/>
                            <a:gd name="connsiteY6" fmla="*/ 462440 h 741434"/>
                            <a:gd name="connsiteX0" fmla="*/ 0 w 759637"/>
                            <a:gd name="connsiteY0" fmla="*/ 462440 h 462440"/>
                            <a:gd name="connsiteX1" fmla="*/ 407189 w 759637"/>
                            <a:gd name="connsiteY1" fmla="*/ 346220 h 462440"/>
                            <a:gd name="connsiteX2" fmla="*/ 617073 w 759637"/>
                            <a:gd name="connsiteY2" fmla="*/ 193218 h 462440"/>
                            <a:gd name="connsiteX3" fmla="*/ 759637 w 759637"/>
                            <a:gd name="connsiteY3" fmla="*/ 193151 h 462440"/>
                            <a:gd name="connsiteX4" fmla="*/ 759637 w 759637"/>
                            <a:gd name="connsiteY4" fmla="*/ 0 h 462440"/>
                            <a:gd name="connsiteX5" fmla="*/ 342297 w 759637"/>
                            <a:gd name="connsiteY5" fmla="*/ 2053 h 462440"/>
                            <a:gd name="connsiteX6" fmla="*/ 0 w 759637"/>
                            <a:gd name="connsiteY6" fmla="*/ 462440 h 462440"/>
                            <a:gd name="connsiteX0" fmla="*/ 0 w 521730"/>
                            <a:gd name="connsiteY0" fmla="*/ 225265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5 h 346220"/>
                            <a:gd name="connsiteX0" fmla="*/ 0 w 521730"/>
                            <a:gd name="connsiteY0" fmla="*/ 225264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4 h 346220"/>
                            <a:gd name="connsiteX0" fmla="*/ 0 w 510265"/>
                            <a:gd name="connsiteY0" fmla="*/ 242420 h 346220"/>
                            <a:gd name="connsiteX1" fmla="*/ 157817 w 510265"/>
                            <a:gd name="connsiteY1" fmla="*/ 346220 h 346220"/>
                            <a:gd name="connsiteX2" fmla="*/ 367701 w 510265"/>
                            <a:gd name="connsiteY2" fmla="*/ 193218 h 346220"/>
                            <a:gd name="connsiteX3" fmla="*/ 510265 w 510265"/>
                            <a:gd name="connsiteY3" fmla="*/ 193151 h 346220"/>
                            <a:gd name="connsiteX4" fmla="*/ 510265 w 510265"/>
                            <a:gd name="connsiteY4" fmla="*/ 0 h 346220"/>
                            <a:gd name="connsiteX5" fmla="*/ 92925 w 510265"/>
                            <a:gd name="connsiteY5" fmla="*/ 2053 h 346220"/>
                            <a:gd name="connsiteX6" fmla="*/ 0 w 510265"/>
                            <a:gd name="connsiteY6" fmla="*/ 242420 h 346220"/>
                            <a:gd name="connsiteX0" fmla="*/ 0 w 510265"/>
                            <a:gd name="connsiteY0" fmla="*/ 242420 h 355336"/>
                            <a:gd name="connsiteX1" fmla="*/ 153230 w 510265"/>
                            <a:gd name="connsiteY1" fmla="*/ 355336 h 355336"/>
                            <a:gd name="connsiteX2" fmla="*/ 367701 w 510265"/>
                            <a:gd name="connsiteY2" fmla="*/ 193218 h 355336"/>
                            <a:gd name="connsiteX3" fmla="*/ 510265 w 510265"/>
                            <a:gd name="connsiteY3" fmla="*/ 193151 h 355336"/>
                            <a:gd name="connsiteX4" fmla="*/ 510265 w 510265"/>
                            <a:gd name="connsiteY4" fmla="*/ 0 h 355336"/>
                            <a:gd name="connsiteX5" fmla="*/ 92925 w 510265"/>
                            <a:gd name="connsiteY5" fmla="*/ 2053 h 355336"/>
                            <a:gd name="connsiteX6" fmla="*/ 0 w 510265"/>
                            <a:gd name="connsiteY6" fmla="*/ 242420 h 355336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193151 h 444642"/>
                            <a:gd name="connsiteX4" fmla="*/ 510265 w 512938"/>
                            <a:gd name="connsiteY4" fmla="*/ 0 h 444642"/>
                            <a:gd name="connsiteX5" fmla="*/ 92925 w 512938"/>
                            <a:gd name="connsiteY5" fmla="*/ 2053 h 444642"/>
                            <a:gd name="connsiteX6" fmla="*/ 0 w 512938"/>
                            <a:gd name="connsiteY6" fmla="*/ 242420 h 444642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0 h 444642"/>
                            <a:gd name="connsiteX4" fmla="*/ 92925 w 512938"/>
                            <a:gd name="connsiteY4" fmla="*/ 2053 h 444642"/>
                            <a:gd name="connsiteX5" fmla="*/ 0 w 512938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53230 w 511407"/>
                            <a:gd name="connsiteY1" fmla="*/ 355336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1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76497 w 511407"/>
                            <a:gd name="connsiteY1" fmla="*/ 31760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31448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49830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11407" h="444642" fill="norm" stroke="1" extrusionOk="0">
                              <a:moveTo>
                                <a:pt x="0" y="242420"/>
                              </a:moveTo>
                              <a:lnTo>
                                <a:pt x="149830" y="346220"/>
                              </a:lnTo>
                              <a:lnTo>
                                <a:pt x="511407" y="444642"/>
                              </a:lnTo>
                              <a:cubicBezTo>
                                <a:pt x="511026" y="296428"/>
                                <a:pt x="510646" y="148214"/>
                                <a:pt x="510265" y="0"/>
                              </a:cubicBezTo>
                              <a:lnTo>
                                <a:pt x="92925" y="2053"/>
                              </a:lnTo>
                              <a:lnTo>
                                <a:pt x="0" y="242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905000" y="958215"/>
                          <a:ext cx="516722" cy="223156"/>
                        </a:xfrm>
                        <a:custGeom>
                          <a:avLst/>
                          <a:gdLst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90500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80975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295275 w 314325"/>
                            <a:gd name="connsiteY0" fmla="*/ 0 h 228600"/>
                            <a:gd name="connsiteX1" fmla="*/ 314325 w 314325"/>
                            <a:gd name="connsiteY1" fmla="*/ 228600 h 228600"/>
                            <a:gd name="connsiteX2" fmla="*/ 19050 w 314325"/>
                            <a:gd name="connsiteY2" fmla="*/ 180975 h 228600"/>
                            <a:gd name="connsiteX3" fmla="*/ 0 w 314325"/>
                            <a:gd name="connsiteY3" fmla="*/ 95250 h 228600"/>
                            <a:gd name="connsiteX4" fmla="*/ 133350 w 314325"/>
                            <a:gd name="connsiteY4" fmla="*/ 0 h 228600"/>
                            <a:gd name="connsiteX5" fmla="*/ 295275 w 314325"/>
                            <a:gd name="connsiteY5" fmla="*/ 0 h 22860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80975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7145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28575 w 314325"/>
                            <a:gd name="connsiteY2" fmla="*/ 15240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46037 w 314325"/>
                            <a:gd name="connsiteY2" fmla="*/ 127748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98623 w 366911"/>
                            <a:gd name="connsiteY2" fmla="*/ 127748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128209 w 366911"/>
                            <a:gd name="connsiteY2" fmla="*/ 160689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53273 w 291975"/>
                            <a:gd name="connsiteY2" fmla="*/ 160689 h 209550"/>
                            <a:gd name="connsiteX3" fmla="*/ 0 w 291975"/>
                            <a:gd name="connsiteY3" fmla="*/ 145527 h 209550"/>
                            <a:gd name="connsiteX4" fmla="*/ 111000 w 291975"/>
                            <a:gd name="connsiteY4" fmla="*/ 0 h 209550"/>
                            <a:gd name="connsiteX5" fmla="*/ 272925 w 291975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0 w 291975"/>
                            <a:gd name="connsiteY2" fmla="*/ 145527 h 209550"/>
                            <a:gd name="connsiteX3" fmla="*/ 111000 w 291975"/>
                            <a:gd name="connsiteY3" fmla="*/ 0 h 209550"/>
                            <a:gd name="connsiteX4" fmla="*/ 272925 w 291975"/>
                            <a:gd name="connsiteY4" fmla="*/ 0 h 209550"/>
                            <a:gd name="connsiteX0" fmla="*/ 272925 w 282836"/>
                            <a:gd name="connsiteY0" fmla="*/ 0 h 224711"/>
                            <a:gd name="connsiteX1" fmla="*/ 282836 w 282836"/>
                            <a:gd name="connsiteY1" fmla="*/ 224711 h 224711"/>
                            <a:gd name="connsiteX2" fmla="*/ 0 w 282836"/>
                            <a:gd name="connsiteY2" fmla="*/ 145527 h 224711"/>
                            <a:gd name="connsiteX3" fmla="*/ 111000 w 282836"/>
                            <a:gd name="connsiteY3" fmla="*/ 0 h 224711"/>
                            <a:gd name="connsiteX4" fmla="*/ 272925 w 282836"/>
                            <a:gd name="connsiteY4" fmla="*/ 0 h 224711"/>
                            <a:gd name="connsiteX0" fmla="*/ 296685 w 306596"/>
                            <a:gd name="connsiteY0" fmla="*/ 0 h 224711"/>
                            <a:gd name="connsiteX1" fmla="*/ 306596 w 306596"/>
                            <a:gd name="connsiteY1" fmla="*/ 224711 h 224711"/>
                            <a:gd name="connsiteX2" fmla="*/ 0 w 306596"/>
                            <a:gd name="connsiteY2" fmla="*/ 139463 h 224711"/>
                            <a:gd name="connsiteX3" fmla="*/ 134760 w 306596"/>
                            <a:gd name="connsiteY3" fmla="*/ 0 h 224711"/>
                            <a:gd name="connsiteX4" fmla="*/ 296685 w 306596"/>
                            <a:gd name="connsiteY4" fmla="*/ 0 h 224711"/>
                            <a:gd name="connsiteX0" fmla="*/ 296685 w 296685"/>
                            <a:gd name="connsiteY0" fmla="*/ 0 h 206517"/>
                            <a:gd name="connsiteX1" fmla="*/ 242626 w 296685"/>
                            <a:gd name="connsiteY1" fmla="*/ 206517 h 206517"/>
                            <a:gd name="connsiteX2" fmla="*/ 0 w 296685"/>
                            <a:gd name="connsiteY2" fmla="*/ 139463 h 206517"/>
                            <a:gd name="connsiteX3" fmla="*/ 134760 w 296685"/>
                            <a:gd name="connsiteY3" fmla="*/ 0 h 206517"/>
                            <a:gd name="connsiteX4" fmla="*/ 296685 w 296685"/>
                            <a:gd name="connsiteY4" fmla="*/ 0 h 206517"/>
                            <a:gd name="connsiteX0" fmla="*/ 290400 w 290400"/>
                            <a:gd name="connsiteY0" fmla="*/ 0 h 206517"/>
                            <a:gd name="connsiteX1" fmla="*/ 242626 w 290400"/>
                            <a:gd name="connsiteY1" fmla="*/ 206517 h 206517"/>
                            <a:gd name="connsiteX2" fmla="*/ 0 w 290400"/>
                            <a:gd name="connsiteY2" fmla="*/ 139463 h 206517"/>
                            <a:gd name="connsiteX3" fmla="*/ 134760 w 290400"/>
                            <a:gd name="connsiteY3" fmla="*/ 0 h 206517"/>
                            <a:gd name="connsiteX4" fmla="*/ 290400 w 290400"/>
                            <a:gd name="connsiteY4" fmla="*/ 0 h 206517"/>
                            <a:gd name="connsiteX0" fmla="*/ 273951 w 273951"/>
                            <a:gd name="connsiteY0" fmla="*/ 2921 h 206517"/>
                            <a:gd name="connsiteX1" fmla="*/ 242626 w 273951"/>
                            <a:gd name="connsiteY1" fmla="*/ 206517 h 206517"/>
                            <a:gd name="connsiteX2" fmla="*/ 0 w 273951"/>
                            <a:gd name="connsiteY2" fmla="*/ 139463 h 206517"/>
                            <a:gd name="connsiteX3" fmla="*/ 134760 w 273951"/>
                            <a:gd name="connsiteY3" fmla="*/ 0 h 206517"/>
                            <a:gd name="connsiteX4" fmla="*/ 273951 w 273951"/>
                            <a:gd name="connsiteY4" fmla="*/ 2921 h 206517"/>
                            <a:gd name="connsiteX0" fmla="*/ 255674 w 255674"/>
                            <a:gd name="connsiteY0" fmla="*/ 0 h 206627"/>
                            <a:gd name="connsiteX1" fmla="*/ 242626 w 255674"/>
                            <a:gd name="connsiteY1" fmla="*/ 206627 h 206627"/>
                            <a:gd name="connsiteX2" fmla="*/ 0 w 255674"/>
                            <a:gd name="connsiteY2" fmla="*/ 139573 h 206627"/>
                            <a:gd name="connsiteX3" fmla="*/ 134760 w 255674"/>
                            <a:gd name="connsiteY3" fmla="*/ 110 h 206627"/>
                            <a:gd name="connsiteX4" fmla="*/ 255674 w 255674"/>
                            <a:gd name="connsiteY4" fmla="*/ 0 h 206627"/>
                            <a:gd name="connsiteX0" fmla="*/ 231914 w 242626"/>
                            <a:gd name="connsiteY0" fmla="*/ 0 h 206627"/>
                            <a:gd name="connsiteX1" fmla="*/ 242626 w 242626"/>
                            <a:gd name="connsiteY1" fmla="*/ 206627 h 206627"/>
                            <a:gd name="connsiteX2" fmla="*/ 0 w 242626"/>
                            <a:gd name="connsiteY2" fmla="*/ 139573 h 206627"/>
                            <a:gd name="connsiteX3" fmla="*/ 134760 w 242626"/>
                            <a:gd name="connsiteY3" fmla="*/ 110 h 206627"/>
                            <a:gd name="connsiteX4" fmla="*/ 231914 w 242626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51177 w 293803"/>
                            <a:gd name="connsiteY2" fmla="*/ 139573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71730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56568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154880 w 165592"/>
                            <a:gd name="connsiteY0" fmla="*/ 0 h 206627"/>
                            <a:gd name="connsiteX1" fmla="*/ 165592 w 165592"/>
                            <a:gd name="connsiteY1" fmla="*/ 206627 h 206627"/>
                            <a:gd name="connsiteX2" fmla="*/ 0 w 165592"/>
                            <a:gd name="connsiteY2" fmla="*/ 156568 h 206627"/>
                            <a:gd name="connsiteX3" fmla="*/ 0 w 165592"/>
                            <a:gd name="connsiteY3" fmla="*/ 91079 h 206627"/>
                            <a:gd name="connsiteX4" fmla="*/ 154880 w 165592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100524 w 266116"/>
                            <a:gd name="connsiteY2" fmla="*/ 156568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0 w 295359"/>
                            <a:gd name="connsiteY2" fmla="*/ 153536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1 w 295359"/>
                            <a:gd name="connsiteY2" fmla="*/ 162633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62633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44439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84647"/>
                            <a:gd name="connsiteY0" fmla="*/ 0 h 201775"/>
                            <a:gd name="connsiteX1" fmla="*/ 277813 w 284647"/>
                            <a:gd name="connsiteY1" fmla="*/ 201775 h 201775"/>
                            <a:gd name="connsiteX2" fmla="*/ 54561 w 284647"/>
                            <a:gd name="connsiteY2" fmla="*/ 153536 h 201775"/>
                            <a:gd name="connsiteX3" fmla="*/ 0 w 284647"/>
                            <a:gd name="connsiteY3" fmla="*/ 3032 h 201775"/>
                            <a:gd name="connsiteX4" fmla="*/ 284647 w 284647"/>
                            <a:gd name="connsiteY4" fmla="*/ 0 h 201775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54561 w 297552"/>
                            <a:gd name="connsiteY2" fmla="*/ 153536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2684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4 h 213298"/>
                            <a:gd name="connsiteX0" fmla="*/ 289771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9771 w 297552"/>
                            <a:gd name="connsiteY4" fmla="*/ 0 h 213648"/>
                            <a:gd name="connsiteX0" fmla="*/ 297552 w 297552"/>
                            <a:gd name="connsiteY0" fmla="*/ 5253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97552 w 297552"/>
                            <a:gd name="connsiteY4" fmla="*/ 5253 h 213298"/>
                            <a:gd name="connsiteX0" fmla="*/ 284288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4288 w 297552"/>
                            <a:gd name="connsiteY4" fmla="*/ 0 h 213648"/>
                            <a:gd name="connsiteX0" fmla="*/ 284288 w 297552"/>
                            <a:gd name="connsiteY0" fmla="*/ 2682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2 h 213298"/>
                            <a:gd name="connsiteX0" fmla="*/ 284288 w 297552"/>
                            <a:gd name="connsiteY0" fmla="*/ 0 h 215118"/>
                            <a:gd name="connsiteX1" fmla="*/ 297552 w 297552"/>
                            <a:gd name="connsiteY1" fmla="*/ 215118 h 215118"/>
                            <a:gd name="connsiteX2" fmla="*/ 61141 w 297552"/>
                            <a:gd name="connsiteY2" fmla="*/ 161421 h 215118"/>
                            <a:gd name="connsiteX3" fmla="*/ 0 w 297552"/>
                            <a:gd name="connsiteY3" fmla="*/ 1820 h 215118"/>
                            <a:gd name="connsiteX4" fmla="*/ 284288 w 297552"/>
                            <a:gd name="connsiteY4" fmla="*/ 0 h 215118"/>
                            <a:gd name="connsiteX0" fmla="*/ 284288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84288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4342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431 w 297552"/>
                            <a:gd name="connsiteY2" fmla="*/ 169835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7552" h="214401" fill="norm" stroke="1" extrusionOk="0">
                              <a:moveTo>
                                <a:pt x="291964" y="0"/>
                              </a:moveTo>
                              <a:lnTo>
                                <a:pt x="297552" y="214401"/>
                              </a:lnTo>
                              <a:lnTo>
                                <a:pt x="61431" y="169835"/>
                              </a:lnTo>
                              <a:lnTo>
                                <a:pt x="0" y="0"/>
                              </a:lnTo>
                              <a:lnTo>
                                <a:pt x="29196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7450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844165" y="956310"/>
                          <a:ext cx="760228" cy="683885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384475 w 870250"/>
                            <a:gd name="connsiteY0" fmla="*/ 0 h 704850"/>
                            <a:gd name="connsiteX1" fmla="*/ 0 w 870250"/>
                            <a:gd name="connsiteY1" fmla="*/ 356529 h 704850"/>
                            <a:gd name="connsiteX2" fmla="*/ 108250 w 870250"/>
                            <a:gd name="connsiteY2" fmla="*/ 685800 h 704850"/>
                            <a:gd name="connsiteX3" fmla="*/ 584500 w 870250"/>
                            <a:gd name="connsiteY3" fmla="*/ 704850 h 704850"/>
                            <a:gd name="connsiteX4" fmla="*/ 870250 w 870250"/>
                            <a:gd name="connsiteY4" fmla="*/ 361950 h 704850"/>
                            <a:gd name="connsiteX5" fmla="*/ 584500 w 870250"/>
                            <a:gd name="connsiteY5" fmla="*/ 0 h 704850"/>
                            <a:gd name="connsiteX6" fmla="*/ 384475 w 870250"/>
                            <a:gd name="connsiteY6" fmla="*/ 0 h 704850"/>
                            <a:gd name="connsiteX0" fmla="*/ 365367 w 851142"/>
                            <a:gd name="connsiteY0" fmla="*/ 0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365367 w 851142"/>
                            <a:gd name="connsiteY6" fmla="*/ 0 h 704850"/>
                            <a:gd name="connsiteX0" fmla="*/ 420852 w 851142"/>
                            <a:gd name="connsiteY0" fmla="*/ 3054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420852 w 851142"/>
                            <a:gd name="connsiteY6" fmla="*/ 3054 h 704850"/>
                            <a:gd name="connsiteX0" fmla="*/ 432317 w 862607"/>
                            <a:gd name="connsiteY0" fmla="*/ 3054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7 w 862607"/>
                            <a:gd name="connsiteY6" fmla="*/ 3054 h 704850"/>
                            <a:gd name="connsiteX0" fmla="*/ 432319 w 862607"/>
                            <a:gd name="connsiteY0" fmla="*/ 0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9 w 862607"/>
                            <a:gd name="connsiteY6" fmla="*/ 0 h 704850"/>
                            <a:gd name="connsiteX0" fmla="*/ 363531 w 793819"/>
                            <a:gd name="connsiteY0" fmla="*/ 0 h 704850"/>
                            <a:gd name="connsiteX1" fmla="*/ 0 w 793819"/>
                            <a:gd name="connsiteY1" fmla="*/ 345782 h 704850"/>
                            <a:gd name="connsiteX2" fmla="*/ 31819 w 793819"/>
                            <a:gd name="connsiteY2" fmla="*/ 685800 h 704850"/>
                            <a:gd name="connsiteX3" fmla="*/ 508069 w 793819"/>
                            <a:gd name="connsiteY3" fmla="*/ 704850 h 704850"/>
                            <a:gd name="connsiteX4" fmla="*/ 793819 w 793819"/>
                            <a:gd name="connsiteY4" fmla="*/ 361950 h 704850"/>
                            <a:gd name="connsiteX5" fmla="*/ 508069 w 793819"/>
                            <a:gd name="connsiteY5" fmla="*/ 0 h 704850"/>
                            <a:gd name="connsiteX6" fmla="*/ 363531 w 793819"/>
                            <a:gd name="connsiteY6" fmla="*/ 0 h 704850"/>
                            <a:gd name="connsiteX0" fmla="*/ 363531 w 793819"/>
                            <a:gd name="connsiteY0" fmla="*/ 0 h 685800"/>
                            <a:gd name="connsiteX1" fmla="*/ 0 w 793819"/>
                            <a:gd name="connsiteY1" fmla="*/ 345782 h 685800"/>
                            <a:gd name="connsiteX2" fmla="*/ 31819 w 793819"/>
                            <a:gd name="connsiteY2" fmla="*/ 685800 h 685800"/>
                            <a:gd name="connsiteX3" fmla="*/ 505559 w 793819"/>
                            <a:gd name="connsiteY3" fmla="*/ 682025 h 685800"/>
                            <a:gd name="connsiteX4" fmla="*/ 793819 w 793819"/>
                            <a:gd name="connsiteY4" fmla="*/ 361950 h 685800"/>
                            <a:gd name="connsiteX5" fmla="*/ 508069 w 793819"/>
                            <a:gd name="connsiteY5" fmla="*/ 0 h 685800"/>
                            <a:gd name="connsiteX6" fmla="*/ 363531 w 793819"/>
                            <a:gd name="connsiteY6" fmla="*/ 0 h 685800"/>
                            <a:gd name="connsiteX0" fmla="*/ 363531 w 816748"/>
                            <a:gd name="connsiteY0" fmla="*/ 0 h 685800"/>
                            <a:gd name="connsiteX1" fmla="*/ 0 w 816748"/>
                            <a:gd name="connsiteY1" fmla="*/ 345782 h 685800"/>
                            <a:gd name="connsiteX2" fmla="*/ 31819 w 816748"/>
                            <a:gd name="connsiteY2" fmla="*/ 685800 h 685800"/>
                            <a:gd name="connsiteX3" fmla="*/ 505559 w 816748"/>
                            <a:gd name="connsiteY3" fmla="*/ 682025 h 685800"/>
                            <a:gd name="connsiteX4" fmla="*/ 816748 w 816748"/>
                            <a:gd name="connsiteY4" fmla="*/ 345102 h 685800"/>
                            <a:gd name="connsiteX5" fmla="*/ 508069 w 816748"/>
                            <a:gd name="connsiteY5" fmla="*/ 0 h 685800"/>
                            <a:gd name="connsiteX6" fmla="*/ 363531 w 816748"/>
                            <a:gd name="connsiteY6" fmla="*/ 0 h 685800"/>
                            <a:gd name="connsiteX0" fmla="*/ 363531 w 858021"/>
                            <a:gd name="connsiteY0" fmla="*/ 0 h 685800"/>
                            <a:gd name="connsiteX1" fmla="*/ 0 w 858021"/>
                            <a:gd name="connsiteY1" fmla="*/ 345782 h 685800"/>
                            <a:gd name="connsiteX2" fmla="*/ 31819 w 858021"/>
                            <a:gd name="connsiteY2" fmla="*/ 685800 h 685800"/>
                            <a:gd name="connsiteX3" fmla="*/ 505559 w 858021"/>
                            <a:gd name="connsiteY3" fmla="*/ 682025 h 685800"/>
                            <a:gd name="connsiteX4" fmla="*/ 858021 w 858021"/>
                            <a:gd name="connsiteY4" fmla="*/ 310854 h 685800"/>
                            <a:gd name="connsiteX5" fmla="*/ 508069 w 858021"/>
                            <a:gd name="connsiteY5" fmla="*/ 0 h 685800"/>
                            <a:gd name="connsiteX6" fmla="*/ 363531 w 858021"/>
                            <a:gd name="connsiteY6" fmla="*/ 0 h 685800"/>
                            <a:gd name="connsiteX0" fmla="*/ 363531 w 915344"/>
                            <a:gd name="connsiteY0" fmla="*/ 0 h 685800"/>
                            <a:gd name="connsiteX1" fmla="*/ 0 w 915344"/>
                            <a:gd name="connsiteY1" fmla="*/ 345782 h 685800"/>
                            <a:gd name="connsiteX2" fmla="*/ 31819 w 915344"/>
                            <a:gd name="connsiteY2" fmla="*/ 685800 h 685800"/>
                            <a:gd name="connsiteX3" fmla="*/ 505559 w 915344"/>
                            <a:gd name="connsiteY3" fmla="*/ 682025 h 685800"/>
                            <a:gd name="connsiteX4" fmla="*/ 915344 w 915344"/>
                            <a:gd name="connsiteY4" fmla="*/ 369836 h 685800"/>
                            <a:gd name="connsiteX5" fmla="*/ 508069 w 915344"/>
                            <a:gd name="connsiteY5" fmla="*/ 0 h 685800"/>
                            <a:gd name="connsiteX6" fmla="*/ 363531 w 915344"/>
                            <a:gd name="connsiteY6" fmla="*/ 0 h 685800"/>
                            <a:gd name="connsiteX0" fmla="*/ 430026 w 915344"/>
                            <a:gd name="connsiteY0" fmla="*/ 0 h 686916"/>
                            <a:gd name="connsiteX1" fmla="*/ 0 w 915344"/>
                            <a:gd name="connsiteY1" fmla="*/ 346898 h 686916"/>
                            <a:gd name="connsiteX2" fmla="*/ 31819 w 915344"/>
                            <a:gd name="connsiteY2" fmla="*/ 686916 h 686916"/>
                            <a:gd name="connsiteX3" fmla="*/ 505559 w 915344"/>
                            <a:gd name="connsiteY3" fmla="*/ 683141 h 686916"/>
                            <a:gd name="connsiteX4" fmla="*/ 915344 w 915344"/>
                            <a:gd name="connsiteY4" fmla="*/ 370952 h 686916"/>
                            <a:gd name="connsiteX5" fmla="*/ 508069 w 915344"/>
                            <a:gd name="connsiteY5" fmla="*/ 1116 h 686916"/>
                            <a:gd name="connsiteX6" fmla="*/ 430026 w 915344"/>
                            <a:gd name="connsiteY6" fmla="*/ 0 h 686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5344" h="686916" fill="norm" stroke="1" extrusionOk="0">
                              <a:moveTo>
                                <a:pt x="430026" y="0"/>
                              </a:moveTo>
                              <a:lnTo>
                                <a:pt x="0" y="346898"/>
                              </a:lnTo>
                              <a:lnTo>
                                <a:pt x="31819" y="686916"/>
                              </a:lnTo>
                              <a:lnTo>
                                <a:pt x="505559" y="683141"/>
                              </a:lnTo>
                              <a:lnTo>
                                <a:pt x="915344" y="370952"/>
                              </a:lnTo>
                              <a:lnTo>
                                <a:pt x="508069" y="1116"/>
                              </a:lnTo>
                              <a:lnTo>
                                <a:pt x="4300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307080" y="956310"/>
                          <a:ext cx="758516" cy="786479"/>
                        </a:xfrm>
                        <a:custGeom>
                          <a:avLst/>
                          <a:gdLst>
                            <a:gd name="connsiteX0" fmla="*/ 85725 w 561975"/>
                            <a:gd name="connsiteY0" fmla="*/ 9525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9525 h 809625"/>
                            <a:gd name="connsiteX0" fmla="*/ 85725 w 561975"/>
                            <a:gd name="connsiteY0" fmla="*/ 0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0 h 809625"/>
                            <a:gd name="connsiteX0" fmla="*/ 85725 w 561975"/>
                            <a:gd name="connsiteY0" fmla="*/ 12677 h 822302"/>
                            <a:gd name="connsiteX1" fmla="*/ 0 w 561975"/>
                            <a:gd name="connsiteY1" fmla="*/ 231752 h 822302"/>
                            <a:gd name="connsiteX2" fmla="*/ 142875 w 561975"/>
                            <a:gd name="connsiteY2" fmla="*/ 822302 h 822302"/>
                            <a:gd name="connsiteX3" fmla="*/ 542925 w 561975"/>
                            <a:gd name="connsiteY3" fmla="*/ 631802 h 822302"/>
                            <a:gd name="connsiteX4" fmla="*/ 561975 w 561975"/>
                            <a:gd name="connsiteY4" fmla="*/ 365102 h 822302"/>
                            <a:gd name="connsiteX5" fmla="*/ 560935 w 561975"/>
                            <a:gd name="connsiteY5" fmla="*/ 0 h 822302"/>
                            <a:gd name="connsiteX6" fmla="*/ 85725 w 561975"/>
                            <a:gd name="connsiteY6" fmla="*/ 12677 h 822302"/>
                            <a:gd name="connsiteX0" fmla="*/ 85725 w 561975"/>
                            <a:gd name="connsiteY0" fmla="*/ 1 h 809626"/>
                            <a:gd name="connsiteX1" fmla="*/ 0 w 561975"/>
                            <a:gd name="connsiteY1" fmla="*/ 219076 h 809626"/>
                            <a:gd name="connsiteX2" fmla="*/ 142875 w 561975"/>
                            <a:gd name="connsiteY2" fmla="*/ 809626 h 809626"/>
                            <a:gd name="connsiteX3" fmla="*/ 542925 w 561975"/>
                            <a:gd name="connsiteY3" fmla="*/ 619126 h 809626"/>
                            <a:gd name="connsiteX4" fmla="*/ 561975 w 561975"/>
                            <a:gd name="connsiteY4" fmla="*/ 352426 h 809626"/>
                            <a:gd name="connsiteX5" fmla="*/ 541828 w 561975"/>
                            <a:gd name="connsiteY5" fmla="*/ 0 h 809626"/>
                            <a:gd name="connsiteX6" fmla="*/ 85725 w 561975"/>
                            <a:gd name="connsiteY6" fmla="*/ 1 h 809626"/>
                            <a:gd name="connsiteX0" fmla="*/ 0 w 613827"/>
                            <a:gd name="connsiteY0" fmla="*/ 0 h 810894"/>
                            <a:gd name="connsiteX1" fmla="*/ 51852 w 613827"/>
                            <a:gd name="connsiteY1" fmla="*/ 220344 h 810894"/>
                            <a:gd name="connsiteX2" fmla="*/ 194727 w 613827"/>
                            <a:gd name="connsiteY2" fmla="*/ 810894 h 810894"/>
                            <a:gd name="connsiteX3" fmla="*/ 594777 w 613827"/>
                            <a:gd name="connsiteY3" fmla="*/ 620394 h 810894"/>
                            <a:gd name="connsiteX4" fmla="*/ 613827 w 613827"/>
                            <a:gd name="connsiteY4" fmla="*/ 353694 h 810894"/>
                            <a:gd name="connsiteX5" fmla="*/ 593680 w 613827"/>
                            <a:gd name="connsiteY5" fmla="*/ 1268 h 810894"/>
                            <a:gd name="connsiteX6" fmla="*/ 0 w 613827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52987 w 699552"/>
                            <a:gd name="connsiteY3" fmla="*/ 596403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11714 w 699552"/>
                            <a:gd name="connsiteY3" fmla="*/ 613527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759522"/>
                            <a:gd name="connsiteX1" fmla="*/ 0 w 699552"/>
                            <a:gd name="connsiteY1" fmla="*/ 225260 h 759522"/>
                            <a:gd name="connsiteX2" fmla="*/ 280452 w 699552"/>
                            <a:gd name="connsiteY2" fmla="*/ 759522 h 759522"/>
                            <a:gd name="connsiteX3" fmla="*/ 611714 w 699552"/>
                            <a:gd name="connsiteY3" fmla="*/ 613527 h 759522"/>
                            <a:gd name="connsiteX4" fmla="*/ 699552 w 699552"/>
                            <a:gd name="connsiteY4" fmla="*/ 353694 h 759522"/>
                            <a:gd name="connsiteX5" fmla="*/ 679405 w 699552"/>
                            <a:gd name="connsiteY5" fmla="*/ 1268 h 759522"/>
                            <a:gd name="connsiteX6" fmla="*/ 39866 w 699552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89965"/>
                            <a:gd name="connsiteX1" fmla="*/ 0 w 913286"/>
                            <a:gd name="connsiteY1" fmla="*/ 225260 h 789965"/>
                            <a:gd name="connsiteX2" fmla="*/ 211663 w 913286"/>
                            <a:gd name="connsiteY2" fmla="*/ 789965 h 789965"/>
                            <a:gd name="connsiteX3" fmla="*/ 611714 w 913286"/>
                            <a:gd name="connsiteY3" fmla="*/ 613527 h 789965"/>
                            <a:gd name="connsiteX4" fmla="*/ 699552 w 913286"/>
                            <a:gd name="connsiteY4" fmla="*/ 353694 h 789965"/>
                            <a:gd name="connsiteX5" fmla="*/ 913286 w 913286"/>
                            <a:gd name="connsiteY5" fmla="*/ 1114 h 789965"/>
                            <a:gd name="connsiteX6" fmla="*/ 39866 w 913286"/>
                            <a:gd name="connsiteY6" fmla="*/ 0 h 789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3286" h="789965" fill="norm" stroke="1" extrusionOk="0">
                              <a:moveTo>
                                <a:pt x="39866" y="0"/>
                              </a:moveTo>
                              <a:lnTo>
                                <a:pt x="0" y="225260"/>
                              </a:lnTo>
                              <a:lnTo>
                                <a:pt x="211663" y="789965"/>
                              </a:lnTo>
                              <a:lnTo>
                                <a:pt x="611714" y="613527"/>
                              </a:lnTo>
                              <a:lnTo>
                                <a:pt x="699552" y="353694"/>
                              </a:lnTo>
                              <a:lnTo>
                                <a:pt x="913286" y="1114"/>
                              </a:lnTo>
                              <a:lnTo>
                                <a:pt x="398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573905" y="1163955"/>
                          <a:ext cx="713319" cy="833908"/>
                        </a:xfrm>
                        <a:custGeom>
                          <a:avLst/>
                          <a:gdLst>
                            <a:gd name="connsiteX0" fmla="*/ 714615 w 776088"/>
                            <a:gd name="connsiteY0" fmla="*/ 0 h 776087"/>
                            <a:gd name="connsiteX1" fmla="*/ 776088 w 776088"/>
                            <a:gd name="connsiteY1" fmla="*/ 230521 h 776087"/>
                            <a:gd name="connsiteX2" fmla="*/ 753036 w 776088"/>
                            <a:gd name="connsiteY2" fmla="*/ 653143 h 776087"/>
                            <a:gd name="connsiteX3" fmla="*/ 622407 w 776088"/>
                            <a:gd name="connsiteY3" fmla="*/ 776087 h 776087"/>
                            <a:gd name="connsiteX4" fmla="*/ 184417 w 776088"/>
                            <a:gd name="connsiteY4" fmla="*/ 776087 h 776087"/>
                            <a:gd name="connsiteX5" fmla="*/ 0 w 776088"/>
                            <a:gd name="connsiteY5" fmla="*/ 468726 h 776087"/>
                            <a:gd name="connsiteX6" fmla="*/ 0 w 776088"/>
                            <a:gd name="connsiteY6" fmla="*/ 161365 h 776087"/>
                            <a:gd name="connsiteX7" fmla="*/ 714615 w 776088"/>
                            <a:gd name="connsiteY7" fmla="*/ 0 h 776087"/>
                            <a:gd name="connsiteX0" fmla="*/ 714615 w 776088"/>
                            <a:gd name="connsiteY0" fmla="*/ 0 h 791454"/>
                            <a:gd name="connsiteX1" fmla="*/ 776088 w 776088"/>
                            <a:gd name="connsiteY1" fmla="*/ 230521 h 791454"/>
                            <a:gd name="connsiteX2" fmla="*/ 753036 w 776088"/>
                            <a:gd name="connsiteY2" fmla="*/ 653143 h 791454"/>
                            <a:gd name="connsiteX3" fmla="*/ 622407 w 776088"/>
                            <a:gd name="connsiteY3" fmla="*/ 776087 h 791454"/>
                            <a:gd name="connsiteX4" fmla="*/ 197118 w 776088"/>
                            <a:gd name="connsiteY4" fmla="*/ 791454 h 791454"/>
                            <a:gd name="connsiteX5" fmla="*/ 0 w 776088"/>
                            <a:gd name="connsiteY5" fmla="*/ 468726 h 791454"/>
                            <a:gd name="connsiteX6" fmla="*/ 0 w 776088"/>
                            <a:gd name="connsiteY6" fmla="*/ 161365 h 791454"/>
                            <a:gd name="connsiteX7" fmla="*/ 714615 w 776088"/>
                            <a:gd name="connsiteY7" fmla="*/ 0 h 791454"/>
                            <a:gd name="connsiteX0" fmla="*/ 714615 w 776088"/>
                            <a:gd name="connsiteY0" fmla="*/ 0 h 791641"/>
                            <a:gd name="connsiteX1" fmla="*/ 776088 w 776088"/>
                            <a:gd name="connsiteY1" fmla="*/ 230521 h 791641"/>
                            <a:gd name="connsiteX2" fmla="*/ 753036 w 776088"/>
                            <a:gd name="connsiteY2" fmla="*/ 653143 h 791641"/>
                            <a:gd name="connsiteX3" fmla="*/ 628758 w 776088"/>
                            <a:gd name="connsiteY3" fmla="*/ 791641 h 791641"/>
                            <a:gd name="connsiteX4" fmla="*/ 197118 w 776088"/>
                            <a:gd name="connsiteY4" fmla="*/ 791454 h 791641"/>
                            <a:gd name="connsiteX5" fmla="*/ 0 w 776088"/>
                            <a:gd name="connsiteY5" fmla="*/ 468726 h 791641"/>
                            <a:gd name="connsiteX6" fmla="*/ 0 w 776088"/>
                            <a:gd name="connsiteY6" fmla="*/ 161365 h 791641"/>
                            <a:gd name="connsiteX7" fmla="*/ 714615 w 776088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121755 w 897843"/>
                            <a:gd name="connsiteY6" fmla="*/ 161365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08007 w 897843"/>
                            <a:gd name="connsiteY4" fmla="*/ 732472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308007 w 897843"/>
                            <a:gd name="connsiteY4" fmla="*/ 732472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277008 w 897843"/>
                            <a:gd name="connsiteY4" fmla="*/ 686808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277008 w 897843"/>
                            <a:gd name="connsiteY4" fmla="*/ 864059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183178 w 897843"/>
                            <a:gd name="connsiteY4" fmla="*/ 743016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854695"/>
                            <a:gd name="connsiteX1" fmla="*/ 897843 w 897843"/>
                            <a:gd name="connsiteY1" fmla="*/ 407772 h 854695"/>
                            <a:gd name="connsiteX2" fmla="*/ 874791 w 897843"/>
                            <a:gd name="connsiteY2" fmla="*/ 830394 h 854695"/>
                            <a:gd name="connsiteX3" fmla="*/ 676110 w 897843"/>
                            <a:gd name="connsiteY3" fmla="*/ 854695 h 854695"/>
                            <a:gd name="connsiteX4" fmla="*/ 183178 w 897843"/>
                            <a:gd name="connsiteY4" fmla="*/ 743016 h 854695"/>
                            <a:gd name="connsiteX5" fmla="*/ 0 w 897843"/>
                            <a:gd name="connsiteY5" fmla="*/ 506603 h 854695"/>
                            <a:gd name="connsiteX6" fmla="*/ 52967 w 897843"/>
                            <a:gd name="connsiteY6" fmla="*/ 177251 h 854695"/>
                            <a:gd name="connsiteX7" fmla="*/ 762996 w 897843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0267 w 874791"/>
                            <a:gd name="connsiteY1" fmla="*/ 379215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4853 w 874791"/>
                            <a:gd name="connsiteY1" fmla="*/ 377312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02991"/>
                            <a:gd name="connsiteY0" fmla="*/ 0 h 854695"/>
                            <a:gd name="connsiteX1" fmla="*/ 764853 w 802991"/>
                            <a:gd name="connsiteY1" fmla="*/ 377312 h 854695"/>
                            <a:gd name="connsiteX2" fmla="*/ 802991 w 802991"/>
                            <a:gd name="connsiteY2" fmla="*/ 799269 h 854695"/>
                            <a:gd name="connsiteX3" fmla="*/ 676110 w 802991"/>
                            <a:gd name="connsiteY3" fmla="*/ 854695 h 854695"/>
                            <a:gd name="connsiteX4" fmla="*/ 183178 w 802991"/>
                            <a:gd name="connsiteY4" fmla="*/ 743016 h 854695"/>
                            <a:gd name="connsiteX5" fmla="*/ 0 w 802991"/>
                            <a:gd name="connsiteY5" fmla="*/ 506603 h 854695"/>
                            <a:gd name="connsiteX6" fmla="*/ 52967 w 802991"/>
                            <a:gd name="connsiteY6" fmla="*/ 177251 h 854695"/>
                            <a:gd name="connsiteX7" fmla="*/ 762996 w 802991"/>
                            <a:gd name="connsiteY7" fmla="*/ 0 h 854695"/>
                            <a:gd name="connsiteX0" fmla="*/ 762996 w 764999"/>
                            <a:gd name="connsiteY0" fmla="*/ 0 h 854695"/>
                            <a:gd name="connsiteX1" fmla="*/ 764853 w 764999"/>
                            <a:gd name="connsiteY1" fmla="*/ 377312 h 854695"/>
                            <a:gd name="connsiteX2" fmla="*/ 676110 w 764999"/>
                            <a:gd name="connsiteY2" fmla="*/ 854695 h 854695"/>
                            <a:gd name="connsiteX3" fmla="*/ 183178 w 764999"/>
                            <a:gd name="connsiteY3" fmla="*/ 743016 h 854695"/>
                            <a:gd name="connsiteX4" fmla="*/ 0 w 764999"/>
                            <a:gd name="connsiteY4" fmla="*/ 506603 h 854695"/>
                            <a:gd name="connsiteX5" fmla="*/ 52967 w 764999"/>
                            <a:gd name="connsiteY5" fmla="*/ 177251 h 854695"/>
                            <a:gd name="connsiteX6" fmla="*/ 762996 w 764999"/>
                            <a:gd name="connsiteY6" fmla="*/ 0 h 854695"/>
                            <a:gd name="connsiteX0" fmla="*/ 762996 w 802991"/>
                            <a:gd name="connsiteY0" fmla="*/ 0 h 866161"/>
                            <a:gd name="connsiteX1" fmla="*/ 764853 w 802991"/>
                            <a:gd name="connsiteY1" fmla="*/ 377312 h 866161"/>
                            <a:gd name="connsiteX2" fmla="*/ 802991 w 802991"/>
                            <a:gd name="connsiteY2" fmla="*/ 866161 h 866161"/>
                            <a:gd name="connsiteX3" fmla="*/ 183178 w 802991"/>
                            <a:gd name="connsiteY3" fmla="*/ 743016 h 866161"/>
                            <a:gd name="connsiteX4" fmla="*/ 0 w 802991"/>
                            <a:gd name="connsiteY4" fmla="*/ 506603 h 866161"/>
                            <a:gd name="connsiteX5" fmla="*/ 52967 w 802991"/>
                            <a:gd name="connsiteY5" fmla="*/ 177251 h 866161"/>
                            <a:gd name="connsiteX6" fmla="*/ 762996 w 802991"/>
                            <a:gd name="connsiteY6" fmla="*/ 0 h 866161"/>
                            <a:gd name="connsiteX0" fmla="*/ 762996 w 858869"/>
                            <a:gd name="connsiteY0" fmla="*/ 0 h 866161"/>
                            <a:gd name="connsiteX1" fmla="*/ 858863 w 858869"/>
                            <a:gd name="connsiteY1" fmla="*/ 408375 h 866161"/>
                            <a:gd name="connsiteX2" fmla="*/ 802991 w 858869"/>
                            <a:gd name="connsiteY2" fmla="*/ 866161 h 866161"/>
                            <a:gd name="connsiteX3" fmla="*/ 183178 w 858869"/>
                            <a:gd name="connsiteY3" fmla="*/ 743016 h 866161"/>
                            <a:gd name="connsiteX4" fmla="*/ 0 w 858869"/>
                            <a:gd name="connsiteY4" fmla="*/ 506603 h 866161"/>
                            <a:gd name="connsiteX5" fmla="*/ 52967 w 858869"/>
                            <a:gd name="connsiteY5" fmla="*/ 177251 h 866161"/>
                            <a:gd name="connsiteX6" fmla="*/ 762996 w 858869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17508 w 858863"/>
                            <a:gd name="connsiteY1" fmla="*/ 239905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762996 w 858863"/>
                            <a:gd name="connsiteY0" fmla="*/ 0 h 866161"/>
                            <a:gd name="connsiteX1" fmla="*/ 699040 w 858863"/>
                            <a:gd name="connsiteY1" fmla="*/ 237999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858863 w 858863"/>
                            <a:gd name="connsiteY2" fmla="*/ 379818 h 837604"/>
                            <a:gd name="connsiteX3" fmla="*/ 802991 w 858863"/>
                            <a:gd name="connsiteY3" fmla="*/ 837604 h 837604"/>
                            <a:gd name="connsiteX4" fmla="*/ 183178 w 858863"/>
                            <a:gd name="connsiteY4" fmla="*/ 714459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4710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58863" h="837604" fill="norm" stroke="1" extrusionOk="0">
                              <a:moveTo>
                                <a:pt x="639489" y="0"/>
                              </a:moveTo>
                              <a:lnTo>
                                <a:pt x="699040" y="209442"/>
                              </a:lnTo>
                              <a:lnTo>
                                <a:pt x="766795" y="349341"/>
                              </a:lnTo>
                              <a:lnTo>
                                <a:pt x="858863" y="379818"/>
                              </a:lnTo>
                              <a:lnTo>
                                <a:pt x="804710" y="837604"/>
                              </a:lnTo>
                              <a:lnTo>
                                <a:pt x="0" y="478046"/>
                              </a:lnTo>
                              <a:lnTo>
                                <a:pt x="52967" y="148694"/>
                              </a:lnTo>
                              <a:lnTo>
                                <a:pt x="6394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56935" y="1398270"/>
                          <a:ext cx="306683" cy="504682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46354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0632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18140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3879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77930 w 265205"/>
                            <a:gd name="connsiteY2" fmla="*/ 384750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062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211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179147 w 179147"/>
                            <a:gd name="connsiteY0" fmla="*/ 0 h 395152"/>
                            <a:gd name="connsiteX1" fmla="*/ 0 w 179147"/>
                            <a:gd name="connsiteY1" fmla="*/ 201924 h 395152"/>
                            <a:gd name="connsiteX2" fmla="*/ 1614 w 179147"/>
                            <a:gd name="connsiteY2" fmla="*/ 383263 h 395152"/>
                            <a:gd name="connsiteX3" fmla="*/ 109961 w 179147"/>
                            <a:gd name="connsiteY3" fmla="*/ 395152 h 395152"/>
                            <a:gd name="connsiteX4" fmla="*/ 179146 w 179147"/>
                            <a:gd name="connsiteY4" fmla="*/ 376517 h 395152"/>
                            <a:gd name="connsiteX5" fmla="*/ 179147 w 179147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77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20892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687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755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5695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1965" h="395152" fill="norm" stroke="1" extrusionOk="0">
                              <a:moveTo>
                                <a:pt x="261965" y="0"/>
                              </a:moveTo>
                              <a:lnTo>
                                <a:pt x="0" y="181061"/>
                              </a:lnTo>
                              <a:lnTo>
                                <a:pt x="85695" y="383263"/>
                              </a:lnTo>
                              <a:lnTo>
                                <a:pt x="187816" y="395152"/>
                              </a:lnTo>
                              <a:lnTo>
                                <a:pt x="261964" y="376517"/>
                              </a:lnTo>
                              <a:cubicBezTo>
                                <a:pt x="261964" y="251011"/>
                                <a:pt x="261965" y="125506"/>
                                <a:pt x="2619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368165" y="958215"/>
                          <a:ext cx="434928" cy="414424"/>
                        </a:xfrm>
                        <a:custGeom>
                          <a:avLst/>
                          <a:gdLst>
                            <a:gd name="connsiteX0" fmla="*/ 0 w 675564"/>
                            <a:gd name="connsiteY0" fmla="*/ 0 h 348018"/>
                            <a:gd name="connsiteX1" fmla="*/ 184245 w 675564"/>
                            <a:gd name="connsiteY1" fmla="*/ 320722 h 348018"/>
                            <a:gd name="connsiteX2" fmla="*/ 266131 w 675564"/>
                            <a:gd name="connsiteY2" fmla="*/ 348018 h 348018"/>
                            <a:gd name="connsiteX3" fmla="*/ 675564 w 675564"/>
                            <a:gd name="connsiteY3" fmla="*/ 252483 h 348018"/>
                            <a:gd name="connsiteX4" fmla="*/ 539086 w 675564"/>
                            <a:gd name="connsiteY4" fmla="*/ 0 h 348018"/>
                            <a:gd name="connsiteX5" fmla="*/ 0 w 675564"/>
                            <a:gd name="connsiteY5" fmla="*/ 0 h 348018"/>
                            <a:gd name="connsiteX0" fmla="*/ 0 w 539086"/>
                            <a:gd name="connsiteY0" fmla="*/ 0 h 348018"/>
                            <a:gd name="connsiteX1" fmla="*/ 184245 w 539086"/>
                            <a:gd name="connsiteY1" fmla="*/ 320722 h 348018"/>
                            <a:gd name="connsiteX2" fmla="*/ 266131 w 539086"/>
                            <a:gd name="connsiteY2" fmla="*/ 348018 h 348018"/>
                            <a:gd name="connsiteX3" fmla="*/ 524105 w 539086"/>
                            <a:gd name="connsiteY3" fmla="*/ 273415 h 348018"/>
                            <a:gd name="connsiteX4" fmla="*/ 539086 w 539086"/>
                            <a:gd name="connsiteY4" fmla="*/ 0 h 348018"/>
                            <a:gd name="connsiteX5" fmla="*/ 0 w 539086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20722"/>
                            <a:gd name="connsiteX1" fmla="*/ 184245 w 524105"/>
                            <a:gd name="connsiteY1" fmla="*/ 320722 h 320722"/>
                            <a:gd name="connsiteX2" fmla="*/ 524105 w 524105"/>
                            <a:gd name="connsiteY2" fmla="*/ 273415 h 320722"/>
                            <a:gd name="connsiteX3" fmla="*/ 422049 w 524105"/>
                            <a:gd name="connsiteY3" fmla="*/ 0 h 320722"/>
                            <a:gd name="connsiteX4" fmla="*/ 0 w 524105"/>
                            <a:gd name="connsiteY4" fmla="*/ 0 h 320722"/>
                            <a:gd name="connsiteX0" fmla="*/ 0 w 524105"/>
                            <a:gd name="connsiteY0" fmla="*/ 0 h 416307"/>
                            <a:gd name="connsiteX1" fmla="*/ 184245 w 524105"/>
                            <a:gd name="connsiteY1" fmla="*/ 320722 h 416307"/>
                            <a:gd name="connsiteX2" fmla="*/ 524105 w 524105"/>
                            <a:gd name="connsiteY2" fmla="*/ 416307 h 416307"/>
                            <a:gd name="connsiteX3" fmla="*/ 422049 w 524105"/>
                            <a:gd name="connsiteY3" fmla="*/ 0 h 416307"/>
                            <a:gd name="connsiteX4" fmla="*/ 0 w 524105"/>
                            <a:gd name="connsiteY4" fmla="*/ 0 h 41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4105" h="416307" fill="norm" stroke="1" extrusionOk="0">
                              <a:moveTo>
                                <a:pt x="0" y="0"/>
                              </a:moveTo>
                              <a:lnTo>
                                <a:pt x="184245" y="320722"/>
                              </a:lnTo>
                              <a:lnTo>
                                <a:pt x="524105" y="416307"/>
                              </a:lnTo>
                              <a:lnTo>
                                <a:pt x="42204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057775" y="958215"/>
                          <a:ext cx="495394" cy="416319"/>
                        </a:xfrm>
                        <a:custGeom>
                          <a:avLst/>
                          <a:gdLst>
                            <a:gd name="connsiteX0" fmla="*/ 0 w 689212"/>
                            <a:gd name="connsiteY0" fmla="*/ 184244 h 266131"/>
                            <a:gd name="connsiteX1" fmla="*/ 286603 w 689212"/>
                            <a:gd name="connsiteY1" fmla="*/ 266131 h 266131"/>
                            <a:gd name="connsiteX2" fmla="*/ 689212 w 689212"/>
                            <a:gd name="connsiteY2" fmla="*/ 0 h 266131"/>
                            <a:gd name="connsiteX3" fmla="*/ 0 w 689212"/>
                            <a:gd name="connsiteY3" fmla="*/ 184244 h 266131"/>
                            <a:gd name="connsiteX0" fmla="*/ 0 w 700505"/>
                            <a:gd name="connsiteY0" fmla="*/ 205571 h 266131"/>
                            <a:gd name="connsiteX1" fmla="*/ 297896 w 700505"/>
                            <a:gd name="connsiteY1" fmla="*/ 266131 h 266131"/>
                            <a:gd name="connsiteX2" fmla="*/ 700505 w 700505"/>
                            <a:gd name="connsiteY2" fmla="*/ 0 h 266131"/>
                            <a:gd name="connsiteX3" fmla="*/ 0 w 700505"/>
                            <a:gd name="connsiteY3" fmla="*/ 205571 h 266131"/>
                            <a:gd name="connsiteX0" fmla="*/ 0 w 782774"/>
                            <a:gd name="connsiteY0" fmla="*/ 152005 h 212565"/>
                            <a:gd name="connsiteX1" fmla="*/ 297896 w 782774"/>
                            <a:gd name="connsiteY1" fmla="*/ 212565 h 212565"/>
                            <a:gd name="connsiteX2" fmla="*/ 782774 w 782774"/>
                            <a:gd name="connsiteY2" fmla="*/ 0 h 212565"/>
                            <a:gd name="connsiteX3" fmla="*/ 0 w 782774"/>
                            <a:gd name="connsiteY3" fmla="*/ 152005 h 212565"/>
                            <a:gd name="connsiteX0" fmla="*/ 0 w 820238"/>
                            <a:gd name="connsiteY0" fmla="*/ 154362 h 212565"/>
                            <a:gd name="connsiteX1" fmla="*/ 335360 w 820238"/>
                            <a:gd name="connsiteY1" fmla="*/ 212565 h 212565"/>
                            <a:gd name="connsiteX2" fmla="*/ 820238 w 820238"/>
                            <a:gd name="connsiteY2" fmla="*/ 0 h 212565"/>
                            <a:gd name="connsiteX3" fmla="*/ 0 w 820238"/>
                            <a:gd name="connsiteY3" fmla="*/ 154362 h 212565"/>
                            <a:gd name="connsiteX0" fmla="*/ 73336 w 893574"/>
                            <a:gd name="connsiteY0" fmla="*/ 154362 h 448872"/>
                            <a:gd name="connsiteX1" fmla="*/ 0 w 893574"/>
                            <a:gd name="connsiteY1" fmla="*/ 448872 h 448872"/>
                            <a:gd name="connsiteX2" fmla="*/ 893574 w 893574"/>
                            <a:gd name="connsiteY2" fmla="*/ 0 h 448872"/>
                            <a:gd name="connsiteX3" fmla="*/ 73336 w 893574"/>
                            <a:gd name="connsiteY3" fmla="*/ 154362 h 448872"/>
                            <a:gd name="connsiteX0" fmla="*/ 0 w 1041614"/>
                            <a:gd name="connsiteY0" fmla="*/ 0 h 546182"/>
                            <a:gd name="connsiteX1" fmla="*/ 148040 w 1041614"/>
                            <a:gd name="connsiteY1" fmla="*/ 546182 h 546182"/>
                            <a:gd name="connsiteX2" fmla="*/ 1041614 w 1041614"/>
                            <a:gd name="connsiteY2" fmla="*/ 97310 h 546182"/>
                            <a:gd name="connsiteX3" fmla="*/ 0 w 1041614"/>
                            <a:gd name="connsiteY3" fmla="*/ 0 h 546182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85237 w 585237"/>
                            <a:gd name="connsiteY2" fmla="*/ 0 h 547013"/>
                            <a:gd name="connsiteX3" fmla="*/ 0 w 585237"/>
                            <a:gd name="connsiteY3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373522 w 585237"/>
                            <a:gd name="connsiteY2" fmla="*/ 25694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46820 w 585237"/>
                            <a:gd name="connsiteY2" fmla="*/ 29268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292687"/>
                            <a:gd name="connsiteX1" fmla="*/ 205939 w 585237"/>
                            <a:gd name="connsiteY1" fmla="*/ 292687 h 292687"/>
                            <a:gd name="connsiteX2" fmla="*/ 546820 w 585237"/>
                            <a:gd name="connsiteY2" fmla="*/ 292687 h 292687"/>
                            <a:gd name="connsiteX3" fmla="*/ 585237 w 585237"/>
                            <a:gd name="connsiteY3" fmla="*/ 0 h 292687"/>
                            <a:gd name="connsiteX4" fmla="*/ 0 w 585237"/>
                            <a:gd name="connsiteY4" fmla="*/ 831 h 292687"/>
                            <a:gd name="connsiteX0" fmla="*/ 0 w 408136"/>
                            <a:gd name="connsiteY0" fmla="*/ 832 h 292687"/>
                            <a:gd name="connsiteX1" fmla="*/ 28838 w 408136"/>
                            <a:gd name="connsiteY1" fmla="*/ 292687 h 292687"/>
                            <a:gd name="connsiteX2" fmla="*/ 369719 w 408136"/>
                            <a:gd name="connsiteY2" fmla="*/ 292687 h 292687"/>
                            <a:gd name="connsiteX3" fmla="*/ 408136 w 408136"/>
                            <a:gd name="connsiteY3" fmla="*/ 0 h 292687"/>
                            <a:gd name="connsiteX4" fmla="*/ 0 w 408136"/>
                            <a:gd name="connsiteY4" fmla="*/ 832 h 292687"/>
                            <a:gd name="connsiteX0" fmla="*/ 0 w 505951"/>
                            <a:gd name="connsiteY0" fmla="*/ 832 h 292689"/>
                            <a:gd name="connsiteX1" fmla="*/ 28838 w 505951"/>
                            <a:gd name="connsiteY1" fmla="*/ 292687 h 292689"/>
                            <a:gd name="connsiteX2" fmla="*/ 505951 w 505951"/>
                            <a:gd name="connsiteY2" fmla="*/ 292689 h 292689"/>
                            <a:gd name="connsiteX3" fmla="*/ 408136 w 505951"/>
                            <a:gd name="connsiteY3" fmla="*/ 0 h 292689"/>
                            <a:gd name="connsiteX4" fmla="*/ 0 w 505951"/>
                            <a:gd name="connsiteY4" fmla="*/ 832 h 292689"/>
                            <a:gd name="connsiteX0" fmla="*/ 0 w 578426"/>
                            <a:gd name="connsiteY0" fmla="*/ 1819 h 293676"/>
                            <a:gd name="connsiteX1" fmla="*/ 28838 w 578426"/>
                            <a:gd name="connsiteY1" fmla="*/ 293674 h 293676"/>
                            <a:gd name="connsiteX2" fmla="*/ 505951 w 578426"/>
                            <a:gd name="connsiteY2" fmla="*/ 293676 h 293676"/>
                            <a:gd name="connsiteX3" fmla="*/ 578426 w 578426"/>
                            <a:gd name="connsiteY3" fmla="*/ 0 h 293676"/>
                            <a:gd name="connsiteX4" fmla="*/ 0 w 578426"/>
                            <a:gd name="connsiteY4" fmla="*/ 1819 h 293676"/>
                            <a:gd name="connsiteX0" fmla="*/ 0 w 687412"/>
                            <a:gd name="connsiteY0" fmla="*/ 1820 h 293676"/>
                            <a:gd name="connsiteX1" fmla="*/ 137824 w 687412"/>
                            <a:gd name="connsiteY1" fmla="*/ 293674 h 293676"/>
                            <a:gd name="connsiteX2" fmla="*/ 614937 w 687412"/>
                            <a:gd name="connsiteY2" fmla="*/ 293676 h 293676"/>
                            <a:gd name="connsiteX3" fmla="*/ 687412 w 687412"/>
                            <a:gd name="connsiteY3" fmla="*/ 0 h 293676"/>
                            <a:gd name="connsiteX4" fmla="*/ 0 w 687412"/>
                            <a:gd name="connsiteY4" fmla="*/ 1820 h 293676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14937 w 687412"/>
                            <a:gd name="connsiteY2" fmla="*/ 293676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21749 w 687412"/>
                            <a:gd name="connsiteY2" fmla="*/ 348217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846532"/>
                            <a:gd name="connsiteY0" fmla="*/ 1820 h 370644"/>
                            <a:gd name="connsiteX1" fmla="*/ 177121 w 846532"/>
                            <a:gd name="connsiteY1" fmla="*/ 370644 h 370644"/>
                            <a:gd name="connsiteX2" fmla="*/ 846532 w 846532"/>
                            <a:gd name="connsiteY2" fmla="*/ 336409 h 370644"/>
                            <a:gd name="connsiteX3" fmla="*/ 687412 w 846532"/>
                            <a:gd name="connsiteY3" fmla="*/ 0 h 370644"/>
                            <a:gd name="connsiteX4" fmla="*/ 0 w 846532"/>
                            <a:gd name="connsiteY4" fmla="*/ 1820 h 370644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6277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4589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5970" h="370512" fill="norm" stroke="1" extrusionOk="0">
                              <a:moveTo>
                                <a:pt x="0" y="1688"/>
                              </a:moveTo>
                              <a:lnTo>
                                <a:pt x="177121" y="370512"/>
                              </a:lnTo>
                              <a:lnTo>
                                <a:pt x="846532" y="334589"/>
                              </a:lnTo>
                              <a:lnTo>
                                <a:pt x="885970" y="0"/>
                              </a:lnTo>
                              <a:lnTo>
                                <a:pt x="0" y="16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67250" y="1162050"/>
                          <a:ext cx="486375" cy="772494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00228 w 494063"/>
                            <a:gd name="connsiteY0" fmla="*/ 0 h 452254"/>
                            <a:gd name="connsiteX1" fmla="*/ 0 w 494063"/>
                            <a:gd name="connsiteY1" fmla="*/ 428558 h 452254"/>
                            <a:gd name="connsiteX2" fmla="*/ 391705 w 494063"/>
                            <a:gd name="connsiteY2" fmla="*/ 445430 h 452254"/>
                            <a:gd name="connsiteX3" fmla="*/ 494063 w 494063"/>
                            <a:gd name="connsiteY3" fmla="*/ 452254 h 452254"/>
                            <a:gd name="connsiteX4" fmla="*/ 390638 w 494063"/>
                            <a:gd name="connsiteY4" fmla="*/ 132531 h 452254"/>
                            <a:gd name="connsiteX5" fmla="*/ 300228 w 494063"/>
                            <a:gd name="connsiteY5" fmla="*/ 0 h 452254"/>
                            <a:gd name="connsiteX0" fmla="*/ 453208 w 494063"/>
                            <a:gd name="connsiteY0" fmla="*/ 0 h 709899"/>
                            <a:gd name="connsiteX1" fmla="*/ 0 w 494063"/>
                            <a:gd name="connsiteY1" fmla="*/ 686203 h 709899"/>
                            <a:gd name="connsiteX2" fmla="*/ 391705 w 494063"/>
                            <a:gd name="connsiteY2" fmla="*/ 703075 h 709899"/>
                            <a:gd name="connsiteX3" fmla="*/ 494063 w 494063"/>
                            <a:gd name="connsiteY3" fmla="*/ 709899 h 709899"/>
                            <a:gd name="connsiteX4" fmla="*/ 390638 w 494063"/>
                            <a:gd name="connsiteY4" fmla="*/ 390176 h 709899"/>
                            <a:gd name="connsiteX5" fmla="*/ 453208 w 494063"/>
                            <a:gd name="connsiteY5" fmla="*/ 0 h 709899"/>
                            <a:gd name="connsiteX0" fmla="*/ 187232 w 494063"/>
                            <a:gd name="connsiteY0" fmla="*/ 0 h 468483"/>
                            <a:gd name="connsiteX1" fmla="*/ 0 w 494063"/>
                            <a:gd name="connsiteY1" fmla="*/ 444787 h 468483"/>
                            <a:gd name="connsiteX2" fmla="*/ 391705 w 494063"/>
                            <a:gd name="connsiteY2" fmla="*/ 461659 h 468483"/>
                            <a:gd name="connsiteX3" fmla="*/ 494063 w 494063"/>
                            <a:gd name="connsiteY3" fmla="*/ 468483 h 468483"/>
                            <a:gd name="connsiteX4" fmla="*/ 390638 w 494063"/>
                            <a:gd name="connsiteY4" fmla="*/ 148760 h 468483"/>
                            <a:gd name="connsiteX5" fmla="*/ 187232 w 494063"/>
                            <a:gd name="connsiteY5" fmla="*/ 0 h 468483"/>
                            <a:gd name="connsiteX0" fmla="*/ 187232 w 494063"/>
                            <a:gd name="connsiteY0" fmla="*/ 256920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187232 w 494063"/>
                            <a:gd name="connsiteY5" fmla="*/ 256920 h 725403"/>
                            <a:gd name="connsiteX0" fmla="*/ 93833 w 494063"/>
                            <a:gd name="connsiteY0" fmla="*/ 209073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93833 w 494063"/>
                            <a:gd name="connsiteY5" fmla="*/ 209073 h 725403"/>
                            <a:gd name="connsiteX0" fmla="*/ 162031 w 562261"/>
                            <a:gd name="connsiteY0" fmla="*/ 209073 h 725403"/>
                            <a:gd name="connsiteX1" fmla="*/ -1 w 562261"/>
                            <a:gd name="connsiteY1" fmla="*/ 366233 h 725403"/>
                            <a:gd name="connsiteX2" fmla="*/ 459903 w 562261"/>
                            <a:gd name="connsiteY2" fmla="*/ 718579 h 725403"/>
                            <a:gd name="connsiteX3" fmla="*/ 562261 w 562261"/>
                            <a:gd name="connsiteY3" fmla="*/ 725403 h 725403"/>
                            <a:gd name="connsiteX4" fmla="*/ 521406 w 562261"/>
                            <a:gd name="connsiteY4" fmla="*/ 0 h 725403"/>
                            <a:gd name="connsiteX5" fmla="*/ 162031 w 562261"/>
                            <a:gd name="connsiteY5" fmla="*/ 209073 h 725403"/>
                            <a:gd name="connsiteX0" fmla="*/ 162032 w 562262"/>
                            <a:gd name="connsiteY0" fmla="*/ 209073 h 725403"/>
                            <a:gd name="connsiteX1" fmla="*/ 0 w 562262"/>
                            <a:gd name="connsiteY1" fmla="*/ 366233 h 725403"/>
                            <a:gd name="connsiteX2" fmla="*/ 69006 w 562262"/>
                            <a:gd name="connsiteY2" fmla="*/ 703580 h 725403"/>
                            <a:gd name="connsiteX3" fmla="*/ 562262 w 562262"/>
                            <a:gd name="connsiteY3" fmla="*/ 725403 h 725403"/>
                            <a:gd name="connsiteX4" fmla="*/ 521407 w 562262"/>
                            <a:gd name="connsiteY4" fmla="*/ 0 h 725403"/>
                            <a:gd name="connsiteX5" fmla="*/ 162032 w 562262"/>
                            <a:gd name="connsiteY5" fmla="*/ 209073 h 725403"/>
                            <a:gd name="connsiteX0" fmla="*/ 162032 w 521407"/>
                            <a:gd name="connsiteY0" fmla="*/ 209073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32 w 521407"/>
                            <a:gd name="connsiteY5" fmla="*/ 209073 h 862001"/>
                            <a:gd name="connsiteX0" fmla="*/ 162051 w 521407"/>
                            <a:gd name="connsiteY0" fmla="*/ 207201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51 w 521407"/>
                            <a:gd name="connsiteY5" fmla="*/ 207201 h 862001"/>
                            <a:gd name="connsiteX0" fmla="*/ 162051 w 521698"/>
                            <a:gd name="connsiteY0" fmla="*/ 207201 h 862001"/>
                            <a:gd name="connsiteX1" fmla="*/ 0 w 521698"/>
                            <a:gd name="connsiteY1" fmla="*/ 366233 h 862001"/>
                            <a:gd name="connsiteX2" fmla="*/ 69006 w 521698"/>
                            <a:gd name="connsiteY2" fmla="*/ 703580 h 862001"/>
                            <a:gd name="connsiteX3" fmla="*/ 521407 w 521698"/>
                            <a:gd name="connsiteY3" fmla="*/ 862001 h 862001"/>
                            <a:gd name="connsiteX4" fmla="*/ 521407 w 521698"/>
                            <a:gd name="connsiteY4" fmla="*/ 454702 h 862001"/>
                            <a:gd name="connsiteX5" fmla="*/ 521407 w 521698"/>
                            <a:gd name="connsiteY5" fmla="*/ 0 h 862001"/>
                            <a:gd name="connsiteX6" fmla="*/ 162051 w 521698"/>
                            <a:gd name="connsiteY6" fmla="*/ 207201 h 862001"/>
                            <a:gd name="connsiteX0" fmla="*/ 162051 w 623782"/>
                            <a:gd name="connsiteY0" fmla="*/ 207201 h 862001"/>
                            <a:gd name="connsiteX1" fmla="*/ 0 w 623782"/>
                            <a:gd name="connsiteY1" fmla="*/ 366233 h 862001"/>
                            <a:gd name="connsiteX2" fmla="*/ 69006 w 623782"/>
                            <a:gd name="connsiteY2" fmla="*/ 703580 h 862001"/>
                            <a:gd name="connsiteX3" fmla="*/ 521407 w 623782"/>
                            <a:gd name="connsiteY3" fmla="*/ 862001 h 862001"/>
                            <a:gd name="connsiteX4" fmla="*/ 623775 w 623782"/>
                            <a:gd name="connsiteY4" fmla="*/ 471212 h 862001"/>
                            <a:gd name="connsiteX5" fmla="*/ 521407 w 623782"/>
                            <a:gd name="connsiteY5" fmla="*/ 0 h 862001"/>
                            <a:gd name="connsiteX6" fmla="*/ 162051 w 623782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227956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50774"/>
                            <a:gd name="connsiteX1" fmla="*/ 0 w 623775"/>
                            <a:gd name="connsiteY1" fmla="*/ 366233 h 850774"/>
                            <a:gd name="connsiteX2" fmla="*/ 69006 w 623775"/>
                            <a:gd name="connsiteY2" fmla="*/ 703580 h 850774"/>
                            <a:gd name="connsiteX3" fmla="*/ 389527 w 623775"/>
                            <a:gd name="connsiteY3" fmla="*/ 850774 h 850774"/>
                            <a:gd name="connsiteX4" fmla="*/ 623775 w 623775"/>
                            <a:gd name="connsiteY4" fmla="*/ 227956 h 850774"/>
                            <a:gd name="connsiteX5" fmla="*/ 521407 w 623775"/>
                            <a:gd name="connsiteY5" fmla="*/ 0 h 850774"/>
                            <a:gd name="connsiteX6" fmla="*/ 162051 w 623775"/>
                            <a:gd name="connsiteY6" fmla="*/ 207201 h 850774"/>
                            <a:gd name="connsiteX0" fmla="*/ 162051 w 557835"/>
                            <a:gd name="connsiteY0" fmla="*/ 207201 h 850774"/>
                            <a:gd name="connsiteX1" fmla="*/ 0 w 557835"/>
                            <a:gd name="connsiteY1" fmla="*/ 366233 h 850774"/>
                            <a:gd name="connsiteX2" fmla="*/ 69006 w 557835"/>
                            <a:gd name="connsiteY2" fmla="*/ 703580 h 850774"/>
                            <a:gd name="connsiteX3" fmla="*/ 389527 w 557835"/>
                            <a:gd name="connsiteY3" fmla="*/ 850774 h 850774"/>
                            <a:gd name="connsiteX4" fmla="*/ 557835 w 557835"/>
                            <a:gd name="connsiteY4" fmla="*/ 121818 h 850774"/>
                            <a:gd name="connsiteX5" fmla="*/ 521407 w 557835"/>
                            <a:gd name="connsiteY5" fmla="*/ 0 h 850774"/>
                            <a:gd name="connsiteX6" fmla="*/ 162051 w 557835"/>
                            <a:gd name="connsiteY6" fmla="*/ 207201 h 850774"/>
                            <a:gd name="connsiteX0" fmla="*/ 162051 w 580573"/>
                            <a:gd name="connsiteY0" fmla="*/ 207201 h 850774"/>
                            <a:gd name="connsiteX1" fmla="*/ 0 w 580573"/>
                            <a:gd name="connsiteY1" fmla="*/ 366233 h 850774"/>
                            <a:gd name="connsiteX2" fmla="*/ 69006 w 580573"/>
                            <a:gd name="connsiteY2" fmla="*/ 703580 h 850774"/>
                            <a:gd name="connsiteX3" fmla="*/ 389527 w 580573"/>
                            <a:gd name="connsiteY3" fmla="*/ 850774 h 850774"/>
                            <a:gd name="connsiteX4" fmla="*/ 580573 w 580573"/>
                            <a:gd name="connsiteY4" fmla="*/ 209055 h 850774"/>
                            <a:gd name="connsiteX5" fmla="*/ 521407 w 580573"/>
                            <a:gd name="connsiteY5" fmla="*/ 0 h 850774"/>
                            <a:gd name="connsiteX6" fmla="*/ 162051 w 580573"/>
                            <a:gd name="connsiteY6" fmla="*/ 207201 h 850774"/>
                            <a:gd name="connsiteX0" fmla="*/ 162051 w 580573"/>
                            <a:gd name="connsiteY0" fmla="*/ 207201 h 813308"/>
                            <a:gd name="connsiteX1" fmla="*/ 0 w 580573"/>
                            <a:gd name="connsiteY1" fmla="*/ 366233 h 813308"/>
                            <a:gd name="connsiteX2" fmla="*/ 69006 w 580573"/>
                            <a:gd name="connsiteY2" fmla="*/ 703580 h 813308"/>
                            <a:gd name="connsiteX3" fmla="*/ 332683 w 580573"/>
                            <a:gd name="connsiteY3" fmla="*/ 813308 h 813308"/>
                            <a:gd name="connsiteX4" fmla="*/ 580573 w 580573"/>
                            <a:gd name="connsiteY4" fmla="*/ 209055 h 813308"/>
                            <a:gd name="connsiteX5" fmla="*/ 521407 w 580573"/>
                            <a:gd name="connsiteY5" fmla="*/ 0 h 813308"/>
                            <a:gd name="connsiteX6" fmla="*/ 162051 w 580573"/>
                            <a:gd name="connsiteY6" fmla="*/ 207201 h 813308"/>
                            <a:gd name="connsiteX0" fmla="*/ 162051 w 580573"/>
                            <a:gd name="connsiteY0" fmla="*/ 207201 h 704012"/>
                            <a:gd name="connsiteX1" fmla="*/ 0 w 580573"/>
                            <a:gd name="connsiteY1" fmla="*/ 366233 h 704012"/>
                            <a:gd name="connsiteX2" fmla="*/ 69006 w 580573"/>
                            <a:gd name="connsiteY2" fmla="*/ 703580 h 704012"/>
                            <a:gd name="connsiteX3" fmla="*/ 403170 w 580573"/>
                            <a:gd name="connsiteY3" fmla="*/ 704012 h 704012"/>
                            <a:gd name="connsiteX4" fmla="*/ 580573 w 580573"/>
                            <a:gd name="connsiteY4" fmla="*/ 209055 h 704012"/>
                            <a:gd name="connsiteX5" fmla="*/ 521407 w 580573"/>
                            <a:gd name="connsiteY5" fmla="*/ 0 h 704012"/>
                            <a:gd name="connsiteX6" fmla="*/ 162051 w 580573"/>
                            <a:gd name="connsiteY6" fmla="*/ 207201 h 704012"/>
                            <a:gd name="connsiteX0" fmla="*/ 162051 w 701847"/>
                            <a:gd name="connsiteY0" fmla="*/ 207201 h 703580"/>
                            <a:gd name="connsiteX1" fmla="*/ 0 w 701847"/>
                            <a:gd name="connsiteY1" fmla="*/ 366233 h 703580"/>
                            <a:gd name="connsiteX2" fmla="*/ 69006 w 701847"/>
                            <a:gd name="connsiteY2" fmla="*/ 703580 h 703580"/>
                            <a:gd name="connsiteX3" fmla="*/ 701847 w 701847"/>
                            <a:gd name="connsiteY3" fmla="*/ 694642 h 703580"/>
                            <a:gd name="connsiteX4" fmla="*/ 580573 w 701847"/>
                            <a:gd name="connsiteY4" fmla="*/ 209055 h 703580"/>
                            <a:gd name="connsiteX5" fmla="*/ 521407 w 701847"/>
                            <a:gd name="connsiteY5" fmla="*/ 0 h 703580"/>
                            <a:gd name="connsiteX6" fmla="*/ 162051 w 701847"/>
                            <a:gd name="connsiteY6" fmla="*/ 207201 h 703580"/>
                            <a:gd name="connsiteX0" fmla="*/ 162051 w 580573"/>
                            <a:gd name="connsiteY0" fmla="*/ 207201 h 760151"/>
                            <a:gd name="connsiteX1" fmla="*/ 0 w 580573"/>
                            <a:gd name="connsiteY1" fmla="*/ 366233 h 760151"/>
                            <a:gd name="connsiteX2" fmla="*/ 69006 w 580573"/>
                            <a:gd name="connsiteY2" fmla="*/ 703580 h 760151"/>
                            <a:gd name="connsiteX3" fmla="*/ 361069 w 580573"/>
                            <a:gd name="connsiteY3" fmla="*/ 760151 h 760151"/>
                            <a:gd name="connsiteX4" fmla="*/ 580573 w 580573"/>
                            <a:gd name="connsiteY4" fmla="*/ 209055 h 760151"/>
                            <a:gd name="connsiteX5" fmla="*/ 521407 w 580573"/>
                            <a:gd name="connsiteY5" fmla="*/ 0 h 760151"/>
                            <a:gd name="connsiteX6" fmla="*/ 162051 w 580573"/>
                            <a:gd name="connsiteY6" fmla="*/ 207201 h 760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0573" h="760151" fill="norm" stroke="1" extrusionOk="0">
                              <a:moveTo>
                                <a:pt x="162051" y="207201"/>
                              </a:moveTo>
                              <a:lnTo>
                                <a:pt x="0" y="366233"/>
                              </a:lnTo>
                              <a:lnTo>
                                <a:pt x="69006" y="703580"/>
                              </a:lnTo>
                              <a:lnTo>
                                <a:pt x="361069" y="760151"/>
                              </a:lnTo>
                              <a:lnTo>
                                <a:pt x="580573" y="209055"/>
                              </a:lnTo>
                              <a:lnTo>
                                <a:pt x="521407" y="0"/>
                              </a:lnTo>
                              <a:lnTo>
                                <a:pt x="162051" y="2072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735955" y="1866900"/>
                          <a:ext cx="527648" cy="221553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7416 w 297416"/>
                            <a:gd name="connsiteY0" fmla="*/ 49156 h 209372"/>
                            <a:gd name="connsiteX1" fmla="*/ 0 w 297416"/>
                            <a:gd name="connsiteY1" fmla="*/ 0 h 209372"/>
                            <a:gd name="connsiteX2" fmla="*/ 112041 w 297416"/>
                            <a:gd name="connsiteY2" fmla="*/ 201688 h 209372"/>
                            <a:gd name="connsiteX3" fmla="*/ 234986 w 297416"/>
                            <a:gd name="connsiteY3" fmla="*/ 209372 h 209372"/>
                            <a:gd name="connsiteX4" fmla="*/ 296457 w 297416"/>
                            <a:gd name="connsiteY4" fmla="*/ 194003 h 209372"/>
                            <a:gd name="connsiteX5" fmla="*/ 297416 w 297416"/>
                            <a:gd name="connsiteY5" fmla="*/ 49156 h 209372"/>
                            <a:gd name="connsiteX0" fmla="*/ 495757 w 495757"/>
                            <a:gd name="connsiteY0" fmla="*/ 73021 h 233237"/>
                            <a:gd name="connsiteX1" fmla="*/ 0 w 495757"/>
                            <a:gd name="connsiteY1" fmla="*/ 0 h 233237"/>
                            <a:gd name="connsiteX2" fmla="*/ 310382 w 495757"/>
                            <a:gd name="connsiteY2" fmla="*/ 225553 h 233237"/>
                            <a:gd name="connsiteX3" fmla="*/ 433327 w 495757"/>
                            <a:gd name="connsiteY3" fmla="*/ 233237 h 233237"/>
                            <a:gd name="connsiteX4" fmla="*/ 494798 w 495757"/>
                            <a:gd name="connsiteY4" fmla="*/ 217868 h 233237"/>
                            <a:gd name="connsiteX5" fmla="*/ 495757 w 495757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608548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366996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54633 h 214849"/>
                            <a:gd name="connsiteX1" fmla="*/ 251486 w 670978"/>
                            <a:gd name="connsiteY1" fmla="*/ 0 h 214849"/>
                            <a:gd name="connsiteX2" fmla="*/ 0 w 670978"/>
                            <a:gd name="connsiteY2" fmla="*/ 154735 h 214849"/>
                            <a:gd name="connsiteX3" fmla="*/ 366996 w 670978"/>
                            <a:gd name="connsiteY3" fmla="*/ 214849 h 214849"/>
                            <a:gd name="connsiteX4" fmla="*/ 670019 w 670978"/>
                            <a:gd name="connsiteY4" fmla="*/ 199480 h 214849"/>
                            <a:gd name="connsiteX5" fmla="*/ 670978 w 670978"/>
                            <a:gd name="connsiteY5" fmla="*/ 54633 h 214849"/>
                            <a:gd name="connsiteX0" fmla="*/ 670978 w 670978"/>
                            <a:gd name="connsiteY0" fmla="*/ 52927 h 213143"/>
                            <a:gd name="connsiteX1" fmla="*/ 285991 w 670978"/>
                            <a:gd name="connsiteY1" fmla="*/ 0 h 213143"/>
                            <a:gd name="connsiteX2" fmla="*/ 0 w 670978"/>
                            <a:gd name="connsiteY2" fmla="*/ 153029 h 213143"/>
                            <a:gd name="connsiteX3" fmla="*/ 366996 w 670978"/>
                            <a:gd name="connsiteY3" fmla="*/ 213143 h 213143"/>
                            <a:gd name="connsiteX4" fmla="*/ 670019 w 670978"/>
                            <a:gd name="connsiteY4" fmla="*/ 197774 h 213143"/>
                            <a:gd name="connsiteX5" fmla="*/ 670978 w 670978"/>
                            <a:gd name="connsiteY5" fmla="*/ 52927 h 213143"/>
                            <a:gd name="connsiteX0" fmla="*/ 760123 w 760123"/>
                            <a:gd name="connsiteY0" fmla="*/ 52927 h 213143"/>
                            <a:gd name="connsiteX1" fmla="*/ 375136 w 760123"/>
                            <a:gd name="connsiteY1" fmla="*/ 0 h 213143"/>
                            <a:gd name="connsiteX2" fmla="*/ 0 w 760123"/>
                            <a:gd name="connsiteY2" fmla="*/ 138713 h 213143"/>
                            <a:gd name="connsiteX3" fmla="*/ 456141 w 760123"/>
                            <a:gd name="connsiteY3" fmla="*/ 213143 h 213143"/>
                            <a:gd name="connsiteX4" fmla="*/ 759164 w 760123"/>
                            <a:gd name="connsiteY4" fmla="*/ 197774 h 213143"/>
                            <a:gd name="connsiteX5" fmla="*/ 760123 w 760123"/>
                            <a:gd name="connsiteY5" fmla="*/ 52927 h 213143"/>
                            <a:gd name="connsiteX0" fmla="*/ 745742 w 745742"/>
                            <a:gd name="connsiteY0" fmla="*/ 52927 h 213143"/>
                            <a:gd name="connsiteX1" fmla="*/ 360755 w 745742"/>
                            <a:gd name="connsiteY1" fmla="*/ 0 h 213143"/>
                            <a:gd name="connsiteX2" fmla="*/ 0 w 745742"/>
                            <a:gd name="connsiteY2" fmla="*/ 143485 h 213143"/>
                            <a:gd name="connsiteX3" fmla="*/ 441760 w 745742"/>
                            <a:gd name="connsiteY3" fmla="*/ 213143 h 213143"/>
                            <a:gd name="connsiteX4" fmla="*/ 744783 w 745742"/>
                            <a:gd name="connsiteY4" fmla="*/ 197774 h 213143"/>
                            <a:gd name="connsiteX5" fmla="*/ 745742 w 745742"/>
                            <a:gd name="connsiteY5" fmla="*/ 52927 h 213143"/>
                            <a:gd name="connsiteX0" fmla="*/ 745742 w 745742"/>
                            <a:gd name="connsiteY0" fmla="*/ 57 h 160273"/>
                            <a:gd name="connsiteX1" fmla="*/ 458575 w 745742"/>
                            <a:gd name="connsiteY1" fmla="*/ 0 h 160273"/>
                            <a:gd name="connsiteX2" fmla="*/ 0 w 745742"/>
                            <a:gd name="connsiteY2" fmla="*/ 90615 h 160273"/>
                            <a:gd name="connsiteX3" fmla="*/ 441760 w 745742"/>
                            <a:gd name="connsiteY3" fmla="*/ 160273 h 160273"/>
                            <a:gd name="connsiteX4" fmla="*/ 744783 w 745742"/>
                            <a:gd name="connsiteY4" fmla="*/ 144904 h 160273"/>
                            <a:gd name="connsiteX5" fmla="*/ 745742 w 745742"/>
                            <a:gd name="connsiteY5" fmla="*/ 57 h 160273"/>
                            <a:gd name="connsiteX0" fmla="*/ 745742 w 745742"/>
                            <a:gd name="connsiteY0" fmla="*/ 50820 h 211036"/>
                            <a:gd name="connsiteX1" fmla="*/ 383772 w 745742"/>
                            <a:gd name="connsiteY1" fmla="*/ 0 h 211036"/>
                            <a:gd name="connsiteX2" fmla="*/ 0 w 745742"/>
                            <a:gd name="connsiteY2" fmla="*/ 141378 h 211036"/>
                            <a:gd name="connsiteX3" fmla="*/ 441760 w 745742"/>
                            <a:gd name="connsiteY3" fmla="*/ 211036 h 211036"/>
                            <a:gd name="connsiteX4" fmla="*/ 744783 w 745742"/>
                            <a:gd name="connsiteY4" fmla="*/ 195667 h 211036"/>
                            <a:gd name="connsiteX5" fmla="*/ 745742 w 745742"/>
                            <a:gd name="connsiteY5" fmla="*/ 50820 h 211036"/>
                            <a:gd name="connsiteX0" fmla="*/ 745742 w 745742"/>
                            <a:gd name="connsiteY0" fmla="*/ 49114 h 209330"/>
                            <a:gd name="connsiteX1" fmla="*/ 383772 w 745742"/>
                            <a:gd name="connsiteY1" fmla="*/ 0 h 209330"/>
                            <a:gd name="connsiteX2" fmla="*/ 0 w 745742"/>
                            <a:gd name="connsiteY2" fmla="*/ 139672 h 209330"/>
                            <a:gd name="connsiteX3" fmla="*/ 441760 w 745742"/>
                            <a:gd name="connsiteY3" fmla="*/ 209330 h 209330"/>
                            <a:gd name="connsiteX4" fmla="*/ 744783 w 745742"/>
                            <a:gd name="connsiteY4" fmla="*/ 193961 h 209330"/>
                            <a:gd name="connsiteX5" fmla="*/ 745742 w 745742"/>
                            <a:gd name="connsiteY5" fmla="*/ 49114 h 209330"/>
                            <a:gd name="connsiteX0" fmla="*/ 760127 w 760127"/>
                            <a:gd name="connsiteY0" fmla="*/ 49114 h 209330"/>
                            <a:gd name="connsiteX1" fmla="*/ 398157 w 760127"/>
                            <a:gd name="connsiteY1" fmla="*/ 0 h 209330"/>
                            <a:gd name="connsiteX2" fmla="*/ 0 w 760127"/>
                            <a:gd name="connsiteY2" fmla="*/ 139672 h 209330"/>
                            <a:gd name="connsiteX3" fmla="*/ 456145 w 760127"/>
                            <a:gd name="connsiteY3" fmla="*/ 209330 h 209330"/>
                            <a:gd name="connsiteX4" fmla="*/ 759168 w 760127"/>
                            <a:gd name="connsiteY4" fmla="*/ 193961 h 209330"/>
                            <a:gd name="connsiteX5" fmla="*/ 760127 w 760127"/>
                            <a:gd name="connsiteY5" fmla="*/ 49114 h 209330"/>
                            <a:gd name="connsiteX0" fmla="*/ 495234 w 495234"/>
                            <a:gd name="connsiteY0" fmla="*/ 49114 h 209330"/>
                            <a:gd name="connsiteX1" fmla="*/ 133264 w 495234"/>
                            <a:gd name="connsiteY1" fmla="*/ 0 h 209330"/>
                            <a:gd name="connsiteX2" fmla="*/ 0 w 495234"/>
                            <a:gd name="connsiteY2" fmla="*/ 52870 h 209330"/>
                            <a:gd name="connsiteX3" fmla="*/ 191252 w 495234"/>
                            <a:gd name="connsiteY3" fmla="*/ 209330 h 209330"/>
                            <a:gd name="connsiteX4" fmla="*/ 494275 w 495234"/>
                            <a:gd name="connsiteY4" fmla="*/ 193961 h 209330"/>
                            <a:gd name="connsiteX5" fmla="*/ 495234 w 495234"/>
                            <a:gd name="connsiteY5" fmla="*/ 49114 h 209330"/>
                            <a:gd name="connsiteX0" fmla="*/ 419064 w 419064"/>
                            <a:gd name="connsiteY0" fmla="*/ 49114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49114 h 209330"/>
                            <a:gd name="connsiteX0" fmla="*/ 419064 w 419064"/>
                            <a:gd name="connsiteY0" fmla="*/ 57900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900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051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051 h 209330"/>
                            <a:gd name="connsiteX0" fmla="*/ 306239 w 418106"/>
                            <a:gd name="connsiteY0" fmla="*/ 70413 h 209330"/>
                            <a:gd name="connsiteX1" fmla="*/ 50234 w 418106"/>
                            <a:gd name="connsiteY1" fmla="*/ 0 h 209330"/>
                            <a:gd name="connsiteX2" fmla="*/ 0 w 418106"/>
                            <a:gd name="connsiteY2" fmla="*/ 125282 h 209330"/>
                            <a:gd name="connsiteX3" fmla="*/ 115082 w 418106"/>
                            <a:gd name="connsiteY3" fmla="*/ 209330 h 209330"/>
                            <a:gd name="connsiteX4" fmla="*/ 418105 w 418106"/>
                            <a:gd name="connsiteY4" fmla="*/ 193961 h 209330"/>
                            <a:gd name="connsiteX5" fmla="*/ 306239 w 418106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418105 w 418105"/>
                            <a:gd name="connsiteY0" fmla="*/ 57051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418105 w 418105"/>
                            <a:gd name="connsiteY5" fmla="*/ 57051 h 209330"/>
                            <a:gd name="connsiteX0" fmla="*/ 418105 w 418105"/>
                            <a:gd name="connsiteY0" fmla="*/ 0 h 152279"/>
                            <a:gd name="connsiteX1" fmla="*/ 73292 w 418105"/>
                            <a:gd name="connsiteY1" fmla="*/ 849 h 152279"/>
                            <a:gd name="connsiteX2" fmla="*/ 0 w 418105"/>
                            <a:gd name="connsiteY2" fmla="*/ 68231 h 152279"/>
                            <a:gd name="connsiteX3" fmla="*/ 115082 w 418105"/>
                            <a:gd name="connsiteY3" fmla="*/ 152279 h 152279"/>
                            <a:gd name="connsiteX4" fmla="*/ 418105 w 418105"/>
                            <a:gd name="connsiteY4" fmla="*/ 136910 h 152279"/>
                            <a:gd name="connsiteX5" fmla="*/ 418105 w 418105"/>
                            <a:gd name="connsiteY5" fmla="*/ 0 h 152279"/>
                            <a:gd name="connsiteX0" fmla="*/ 418105 w 418105"/>
                            <a:gd name="connsiteY0" fmla="*/ 0 h 152492"/>
                            <a:gd name="connsiteX1" fmla="*/ 73292 w 418105"/>
                            <a:gd name="connsiteY1" fmla="*/ 1062 h 152492"/>
                            <a:gd name="connsiteX2" fmla="*/ 0 w 418105"/>
                            <a:gd name="connsiteY2" fmla="*/ 68444 h 152492"/>
                            <a:gd name="connsiteX3" fmla="*/ 115082 w 418105"/>
                            <a:gd name="connsiteY3" fmla="*/ 152492 h 152492"/>
                            <a:gd name="connsiteX4" fmla="*/ 418105 w 418105"/>
                            <a:gd name="connsiteY4" fmla="*/ 137123 h 152492"/>
                            <a:gd name="connsiteX5" fmla="*/ 418105 w 418105"/>
                            <a:gd name="connsiteY5" fmla="*/ 0 h 152492"/>
                            <a:gd name="connsiteX0" fmla="*/ 418105 w 418105"/>
                            <a:gd name="connsiteY0" fmla="*/ 56698 h 209190"/>
                            <a:gd name="connsiteX1" fmla="*/ 51457 w 418105"/>
                            <a:gd name="connsiteY1" fmla="*/ 0 h 209190"/>
                            <a:gd name="connsiteX2" fmla="*/ 0 w 418105"/>
                            <a:gd name="connsiteY2" fmla="*/ 125142 h 209190"/>
                            <a:gd name="connsiteX3" fmla="*/ 115082 w 418105"/>
                            <a:gd name="connsiteY3" fmla="*/ 209190 h 209190"/>
                            <a:gd name="connsiteX4" fmla="*/ 418105 w 418105"/>
                            <a:gd name="connsiteY4" fmla="*/ 193821 h 209190"/>
                            <a:gd name="connsiteX5" fmla="*/ 418105 w 418105"/>
                            <a:gd name="connsiteY5" fmla="*/ 56698 h 209190"/>
                            <a:gd name="connsiteX0" fmla="*/ 415642 w 415642"/>
                            <a:gd name="connsiteY0" fmla="*/ 56698 h 209190"/>
                            <a:gd name="connsiteX1" fmla="*/ 48994 w 415642"/>
                            <a:gd name="connsiteY1" fmla="*/ 0 h 209190"/>
                            <a:gd name="connsiteX2" fmla="*/ 0 w 415642"/>
                            <a:gd name="connsiteY2" fmla="*/ 113662 h 209190"/>
                            <a:gd name="connsiteX3" fmla="*/ 112619 w 415642"/>
                            <a:gd name="connsiteY3" fmla="*/ 209190 h 209190"/>
                            <a:gd name="connsiteX4" fmla="*/ 415642 w 415642"/>
                            <a:gd name="connsiteY4" fmla="*/ 193821 h 209190"/>
                            <a:gd name="connsiteX5" fmla="*/ 415642 w 415642"/>
                            <a:gd name="connsiteY5" fmla="*/ 56698 h 209190"/>
                            <a:gd name="connsiteX0" fmla="*/ 415485 w 415485"/>
                            <a:gd name="connsiteY0" fmla="*/ 56698 h 209190"/>
                            <a:gd name="connsiteX1" fmla="*/ 48837 w 415485"/>
                            <a:gd name="connsiteY1" fmla="*/ 0 h 209190"/>
                            <a:gd name="connsiteX2" fmla="*/ 0 w 415485"/>
                            <a:gd name="connsiteY2" fmla="*/ 124329 h 209190"/>
                            <a:gd name="connsiteX3" fmla="*/ 112462 w 415485"/>
                            <a:gd name="connsiteY3" fmla="*/ 209190 h 209190"/>
                            <a:gd name="connsiteX4" fmla="*/ 415485 w 415485"/>
                            <a:gd name="connsiteY4" fmla="*/ 193821 h 209190"/>
                            <a:gd name="connsiteX5" fmla="*/ 415485 w 415485"/>
                            <a:gd name="connsiteY5" fmla="*/ 56698 h 209190"/>
                            <a:gd name="connsiteX0" fmla="*/ 399327 w 399327"/>
                            <a:gd name="connsiteY0" fmla="*/ 56698 h 209190"/>
                            <a:gd name="connsiteX1" fmla="*/ 32679 w 399327"/>
                            <a:gd name="connsiteY1" fmla="*/ 0 h 209190"/>
                            <a:gd name="connsiteX2" fmla="*/ 0 w 399327"/>
                            <a:gd name="connsiteY2" fmla="*/ 124329 h 209190"/>
                            <a:gd name="connsiteX3" fmla="*/ 96304 w 399327"/>
                            <a:gd name="connsiteY3" fmla="*/ 209190 h 209190"/>
                            <a:gd name="connsiteX4" fmla="*/ 399327 w 399327"/>
                            <a:gd name="connsiteY4" fmla="*/ 193821 h 209190"/>
                            <a:gd name="connsiteX5" fmla="*/ 399327 w 399327"/>
                            <a:gd name="connsiteY5" fmla="*/ 56698 h 209190"/>
                            <a:gd name="connsiteX0" fmla="*/ 399327 w 399327"/>
                            <a:gd name="connsiteY0" fmla="*/ 43305 h 195797"/>
                            <a:gd name="connsiteX1" fmla="*/ 9038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9327 w 399327"/>
                            <a:gd name="connsiteY0" fmla="*/ 43305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8433 w 399327"/>
                            <a:gd name="connsiteY0" fmla="*/ 50387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50387 h 195797"/>
                            <a:gd name="connsiteX0" fmla="*/ 398433 w 399327"/>
                            <a:gd name="connsiteY0" fmla="*/ 35650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35650 h 195797"/>
                            <a:gd name="connsiteX0" fmla="*/ 362619 w 363513"/>
                            <a:gd name="connsiteY0" fmla="*/ 35650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619 w 363513"/>
                            <a:gd name="connsiteY5" fmla="*/ 35650 h 195797"/>
                            <a:gd name="connsiteX0" fmla="*/ 362915 w 363513"/>
                            <a:gd name="connsiteY0" fmla="*/ 31772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915 w 363513"/>
                            <a:gd name="connsiteY5" fmla="*/ 31772 h 195797"/>
                            <a:gd name="connsiteX0" fmla="*/ 362915 w 363513"/>
                            <a:gd name="connsiteY0" fmla="*/ 43656 h 207681"/>
                            <a:gd name="connsiteX1" fmla="*/ 26421 w 363513"/>
                            <a:gd name="connsiteY1" fmla="*/ 0 h 207681"/>
                            <a:gd name="connsiteX2" fmla="*/ 0 w 363513"/>
                            <a:gd name="connsiteY2" fmla="*/ 104146 h 207681"/>
                            <a:gd name="connsiteX3" fmla="*/ 60490 w 363513"/>
                            <a:gd name="connsiteY3" fmla="*/ 207681 h 207681"/>
                            <a:gd name="connsiteX4" fmla="*/ 363513 w 363513"/>
                            <a:gd name="connsiteY4" fmla="*/ 192312 h 207681"/>
                            <a:gd name="connsiteX5" fmla="*/ 362915 w 363513"/>
                            <a:gd name="connsiteY5" fmla="*/ 43656 h 207681"/>
                            <a:gd name="connsiteX0" fmla="*/ 362915 w 363513"/>
                            <a:gd name="connsiteY0" fmla="*/ 33920 h 197945"/>
                            <a:gd name="connsiteX1" fmla="*/ 58282 w 363513"/>
                            <a:gd name="connsiteY1" fmla="*/ 0 h 197945"/>
                            <a:gd name="connsiteX2" fmla="*/ 0 w 363513"/>
                            <a:gd name="connsiteY2" fmla="*/ 94410 h 197945"/>
                            <a:gd name="connsiteX3" fmla="*/ 60490 w 363513"/>
                            <a:gd name="connsiteY3" fmla="*/ 197945 h 197945"/>
                            <a:gd name="connsiteX4" fmla="*/ 363513 w 363513"/>
                            <a:gd name="connsiteY4" fmla="*/ 182576 h 197945"/>
                            <a:gd name="connsiteX5" fmla="*/ 362915 w 363513"/>
                            <a:gd name="connsiteY5" fmla="*/ 33920 h 197945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104619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144552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96517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400569 w 401167"/>
                            <a:gd name="connsiteY0" fmla="*/ 44129 h 208154"/>
                            <a:gd name="connsiteX1" fmla="*/ 101729 w 401167"/>
                            <a:gd name="connsiteY1" fmla="*/ 0 h 208154"/>
                            <a:gd name="connsiteX2" fmla="*/ 0 w 401167"/>
                            <a:gd name="connsiteY2" fmla="*/ 135657 h 208154"/>
                            <a:gd name="connsiteX3" fmla="*/ 98144 w 401167"/>
                            <a:gd name="connsiteY3" fmla="*/ 208154 h 208154"/>
                            <a:gd name="connsiteX4" fmla="*/ 401167 w 401167"/>
                            <a:gd name="connsiteY4" fmla="*/ 192785 h 208154"/>
                            <a:gd name="connsiteX5" fmla="*/ 400569 w 401167"/>
                            <a:gd name="connsiteY5" fmla="*/ 44129 h 208154"/>
                            <a:gd name="connsiteX0" fmla="*/ 400569 w 401167"/>
                            <a:gd name="connsiteY0" fmla="*/ 46498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400569 w 401167"/>
                            <a:gd name="connsiteY5" fmla="*/ 46498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33588 w 401167"/>
                            <a:gd name="connsiteY0" fmla="*/ 34530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33588 w 401167"/>
                            <a:gd name="connsiteY5" fmla="*/ 34530 h 210523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1167" h="207550" fill="norm" stroke="1" extrusionOk="0">
                              <a:moveTo>
                                <a:pt x="333588" y="34530"/>
                              </a:moveTo>
                              <a:lnTo>
                                <a:pt x="106074" y="0"/>
                              </a:lnTo>
                              <a:lnTo>
                                <a:pt x="0" y="138026"/>
                              </a:lnTo>
                              <a:lnTo>
                                <a:pt x="98144" y="207550"/>
                              </a:lnTo>
                              <a:lnTo>
                                <a:pt x="401167" y="195154"/>
                              </a:lnTo>
                              <a:lnTo>
                                <a:pt x="333588" y="345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66460" y="1123950"/>
                          <a:ext cx="296524" cy="280591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64940 w 252215"/>
                            <a:gd name="connsiteY2" fmla="*/ 384750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55198 w 252215"/>
                            <a:gd name="connsiteY2" fmla="*/ 360488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104458 w 252214"/>
                            <a:gd name="connsiteY0" fmla="*/ 0 h 251866"/>
                            <a:gd name="connsiteX1" fmla="*/ 0 w 252214"/>
                            <a:gd name="connsiteY1" fmla="*/ 119166 h 251866"/>
                            <a:gd name="connsiteX2" fmla="*/ 55198 w 252214"/>
                            <a:gd name="connsiteY2" fmla="*/ 209765 h 251866"/>
                            <a:gd name="connsiteX3" fmla="*/ 212255 w 252214"/>
                            <a:gd name="connsiteY3" fmla="*/ 251866 h 251866"/>
                            <a:gd name="connsiteX4" fmla="*/ 252214 w 252214"/>
                            <a:gd name="connsiteY4" fmla="*/ 225794 h 251866"/>
                            <a:gd name="connsiteX5" fmla="*/ 104458 w 252214"/>
                            <a:gd name="connsiteY5" fmla="*/ 0 h 251866"/>
                            <a:gd name="connsiteX0" fmla="*/ 252214 w 252214"/>
                            <a:gd name="connsiteY0" fmla="*/ 106628 h 132700"/>
                            <a:gd name="connsiteX1" fmla="*/ 0 w 252214"/>
                            <a:gd name="connsiteY1" fmla="*/ 0 h 132700"/>
                            <a:gd name="connsiteX2" fmla="*/ 55198 w 252214"/>
                            <a:gd name="connsiteY2" fmla="*/ 90599 h 132700"/>
                            <a:gd name="connsiteX3" fmla="*/ 212255 w 252214"/>
                            <a:gd name="connsiteY3" fmla="*/ 132700 h 132700"/>
                            <a:gd name="connsiteX4" fmla="*/ 252214 w 252214"/>
                            <a:gd name="connsiteY4" fmla="*/ 106628 h 132700"/>
                            <a:gd name="connsiteX0" fmla="*/ 156210 w 212255"/>
                            <a:gd name="connsiteY0" fmla="*/ 2050 h 274139"/>
                            <a:gd name="connsiteX1" fmla="*/ 0 w 212255"/>
                            <a:gd name="connsiteY1" fmla="*/ 141439 h 274139"/>
                            <a:gd name="connsiteX2" fmla="*/ 55198 w 212255"/>
                            <a:gd name="connsiteY2" fmla="*/ 232038 h 274139"/>
                            <a:gd name="connsiteX3" fmla="*/ 212255 w 212255"/>
                            <a:gd name="connsiteY3" fmla="*/ 274139 h 274139"/>
                            <a:gd name="connsiteX4" fmla="*/ 156210 w 212255"/>
                            <a:gd name="connsiteY4" fmla="*/ 2050 h 27413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56210 w 252864"/>
                            <a:gd name="connsiteY4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86726 w 252864"/>
                            <a:gd name="connsiteY4" fmla="*/ 66933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3573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113675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17520"/>
                            <a:gd name="connsiteX1" fmla="*/ 0 w 252864"/>
                            <a:gd name="connsiteY1" fmla="*/ 139389 h 217520"/>
                            <a:gd name="connsiteX2" fmla="*/ 103929 w 252864"/>
                            <a:gd name="connsiteY2" fmla="*/ 197057 h 217520"/>
                            <a:gd name="connsiteX3" fmla="*/ 252864 w 252864"/>
                            <a:gd name="connsiteY3" fmla="*/ 217520 h 217520"/>
                            <a:gd name="connsiteX4" fmla="*/ 252863 w 252864"/>
                            <a:gd name="connsiteY4" fmla="*/ 0 h 217520"/>
                            <a:gd name="connsiteX5" fmla="*/ 156210 w 252864"/>
                            <a:gd name="connsiteY5" fmla="*/ 0 h 217520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95807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100680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2864" h="219556" fill="norm" stroke="1" extrusionOk="0">
                              <a:moveTo>
                                <a:pt x="156210" y="0"/>
                              </a:moveTo>
                              <a:lnTo>
                                <a:pt x="0" y="139389"/>
                              </a:lnTo>
                              <a:lnTo>
                                <a:pt x="100680" y="219556"/>
                              </a:lnTo>
                              <a:lnTo>
                                <a:pt x="252864" y="217520"/>
                              </a:lnTo>
                              <a:cubicBezTo>
                                <a:pt x="252864" y="145013"/>
                                <a:pt x="252863" y="72507"/>
                                <a:pt x="252863" y="0"/>
                              </a:cubicBezTo>
                              <a:lnTo>
                                <a:pt x="1562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mso-wrap-distance-left:9.0pt;mso-wrap-distance-top:0.0pt;mso-wrap-distance-right:9.0pt;mso-wrap-distance-bottom:0.0pt;z-index:1000;o:allowoverlap:true;o:allowincell:true;mso-position-horizontal-relative:text;margin-left:-84.2pt;mso-position-horizontal:absolute;mso-position-vertical-relative:text;margin-top:-35.5pt;mso-position-vertical:absolute;width:610.4pt;height:89.2pt;" coordorigin="0,9563" coordsize="62652,11329">
              <v:shape id="shape 1" o:spid="_x0000_s1" style="position:absolute;left:31242;top:9563;width:5695;height:5403;" coordsize="100000,100000" path="m24896,346l0,49121l20734,93960l100000,99998l92222,0l24896,346xe" fillcolor="#1F3963" stroked="f" strokeweight="1.00pt">
                <v:path textboxrect="0,0,100000,99998"/>
              </v:shape>
              <v:shape id="shape 2" o:spid="_x0000_s2" style="position:absolute;left:40633;top:9563;width:7397;height:6838;" coordsize="100000,100000" path="m0,288l23056,52052l69407,99998l100000,60896l88227,0l0,288xe" fillcolor="#5B9BD5" stroked="f" strokeweight="1.00pt">
                <v:path textboxrect="0,0,100000,99997"/>
                <v:fill opacity="-13007f"/>
              </v:shape>
              <v:shape id="shape 3" o:spid="_x0000_s3" style="position:absolute;left:15925;top:9601;width:5638;height:4813;" coordsize="100000,100000" path="m0,260l45252,86312l88435,99998l100000,39373l84769,0l0,260xe" fillcolor="#BBD7EE" stroked="f" strokeweight="1.00pt">
                <v:path textboxrect="0,0,100000,99998"/>
                <v:fill opacity="-52328f"/>
              </v:shape>
              <v:shape id="shape 4" o:spid="_x0000_s4" style="position:absolute;left:37014;top:14745;width:3778;height:4284;" coordsize="100000,100000" path="m73208,0l0,36611l56658,100000l99999,84322l93231,31356l73208,0xe" fillcolor="#5B9BD5" stroked="f" strokeweight="1.00pt">
                <v:path textboxrect="0,0,99998,100000"/>
                <v:fill opacity="-15834f"/>
              </v:shape>
              <v:shape id="shape 5" o:spid="_x0000_s5" style="position:absolute;left:58140;top:9563;width:4495;height:5657;" coordsize="100000,100000" path="m57450,0l0,81648l63122,100000l99999,78377l99999,0l57450,0xe" fillcolor="#2F5695" stroked="f" strokeweight="1.00pt">
                <v:path textboxrect="0,0,99999,100000"/>
                <v:fill opacity="-26114f"/>
              </v:shape>
              <v:shape id="shape 6" o:spid="_x0000_s6" style="position:absolute;left:56140;top:14021;width:6508;height:4654;" coordsize="100000,100000" path="m31201,3803l1616,38944l0,91926l40132,99999l100000,0l31201,3803xe" fillcolor="#99C1E5" stroked="f" strokeweight="1.00pt">
                <v:path textboxrect="0,0,100000,99999"/>
                <v:fill opacity="-33567f"/>
              </v:shape>
              <v:shape id="shape 7" o:spid="_x0000_s7" style="position:absolute;left:46177;top:11639;width:4857;height:2114;" coordsize="100000,100000" path="m100000,0l0,69190l38074,99996l100000,0xe" fillcolor="#2E75B4" stroked="f" strokeweight="1.00pt">
                <v:path textboxrect="0,0,100000,99996"/>
                <v:fill opacity="-42048f"/>
              </v:shape>
              <v:shape id="shape 8" o:spid="_x0000_s8" style="position:absolute;left:27279;top:9563;width:4324;height:1930;" coordsize="100000,100000" path="m63403,99997l100000,21224l78155,384l0,0l63403,99997xe" fillcolor="#2F5695" stroked="f" strokeweight="1.00pt">
                <v:path textboxrect="0,0,100000,99996"/>
                <v:fill opacity="-32796f"/>
              </v:shape>
              <v:shape id="shape 9" o:spid="_x0000_s9" style="position:absolute;left:23964;top:9582;width:3295;height:3548;" coordsize="100000,100000" path="m99999,0l0,0l5835,64535l30877,100000l99999,0xe" fillcolor="#BBD7EE" stroked="f" strokeweight="1.00pt">
                <v:path textboxrect="0,0,99999,100000"/>
                <v:fill opacity="-36651f"/>
              </v:shape>
              <v:shape id="shape 10" o:spid="_x0000_s10" style="position:absolute;left:55321;top:13277;width:5252;height:7614;" coordsize="100000,100000" path="m0,0l14767,79847l64458,100000l99999,73324l67029,14931l0,0xe" fillcolor="#5B9BD5" stroked="f" strokeweight="1.00pt">
                <v:path textboxrect="0,0,99999,100000"/>
                <v:fill opacity="-28170f"/>
              </v:shape>
              <v:shape id="shape 11" o:spid="_x0000_s11" style="position:absolute;left:32423;top:9582;width:9279;height:9172;" coordsize="100000,100000" path="m18160,89449l47350,99998l79664,56132l100000,24319l88403,0l43824,0l0,55041l18160,89449xe" fillcolor="#5B9BD5" stroked="f" strokeweight="1.00pt">
                <v:path textboxrect="0,0,100000,99998"/>
                <v:fill opacity="-34081f"/>
              </v:shape>
              <v:shape id="shape 12" o:spid="_x0000_s12" style="position:absolute;left:11887;top:9582;width:6498;height:3888;" coordsize="100000,100000" path="m0,0l0,0c2,10466,5,20936,7,31406l39998,97560l76359,99998l100000,689l0,0xe" fillcolor="#5B9BD5" stroked="f" strokeweight="1.00pt">
                <v:path textboxrect="0,0,100000,99997"/>
                <v:fill opacity="-55155f"/>
              </v:shape>
              <v:shape id="shape 13" o:spid="_x0000_s13" style="position:absolute;left:7524;top:9582;width:4350;height:2844;" coordsize="100000,100000" path="m100000,0l95623,42922l49056,99998l26139,65746l0,0l100000,0xe" fillcolor="#4472C4" stroked="f" strokeweight="1.00pt">
                <v:path textboxrect="0,0,100000,99998"/>
                <v:fill opacity="-4333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14" o:spid="_x0000_s14" style="position:absolute;left:0;top:9582;width:2373;height:4172;" coordsize="100000,100000" path="m0,0l99998,0l83332,59090l0,100000l0,0xe" fillcolor="#5B9BD5" stroked="f" strokeweight="1.00pt">
                <v:path textboxrect="0,0,99997,100000"/>
                <v:fill opacity="-43333f"/>
              </v:shape>
              <v:shape id="shape 15" o:spid="_x0000_s15" style="position:absolute;left:3505;top:9582;width:4746;height:2750;" coordsize="100000,100000" path="m0,0l20000,82755l77778,99999l100000,0l0,0xe" fillcolor="#5B9BD5" stroked="f" strokeweight="1.00pt">
                <v:path textboxrect="0,0,100000,99998"/>
                <v:fill opacity="-43333f"/>
              </v:shape>
              <v:shape id="shape 16" o:spid="_x0000_s16" style="position:absolute;left:17754;top:9582;width:2785;height:5158;" coordsize="100000,100000" path="m0,100000l99997,48014l47375,0l0,100000xe" fillcolor="#BBD7EE" stroked="f" strokeweight="1.00pt">
                <v:path textboxrect="0,0,99996,100000"/>
                <v:fill opacity="-44618f"/>
              </v:shape>
              <v:shape id="shape 17" o:spid="_x0000_s17" style="position:absolute;left:12630;top:9582;width:4258;height:3289;" coordsize="100000,100000" path="m0,33l0,33l31840,99998l96005,37153l100000,0l0,33xe" fillcolor="#BBD7EE" stroked="f" strokeweight="1.00pt">
                <v:path textboxrect="0,0,100000,99997"/>
                <v:fill opacity="-36651f"/>
              </v:shape>
              <v:shape id="shape 18" o:spid="_x0000_s18" style="position:absolute;left:20116;top:9582;width:6602;height:5058;" coordsize="100000,100000" path="m0,34839l22697,86878l85000,99999l100000,60541l74167,0l44843,0l0,34839xe" fillcolor="#2F5695" stroked="f" strokeweight="1.00pt">
                <v:path textboxrect="0,0,100000,99999"/>
                <v:fill opacity="-43333f"/>
              </v:shape>
              <v:shape id="shape 19" o:spid="_x0000_s19" style="position:absolute;left:21202;top:11487;width:3800;height:2917;" coordsize="100000,100000" path="m9303,0l0,61377l12030,85536l86058,99998l100000,57135l79208,10988l9303,0xe" fillcolor="#99C1E5" stroked="f" strokeweight="1.00pt">
                <v:path textboxrect="0,0,100000,99997"/>
                <v:fill opacity="-26114f"/>
              </v:shape>
              <v:shape id="shape 20" o:spid="_x0000_s20" style="position:absolute;left:25412;top:9563;width:6632;height:3446;" coordsize="100000,100000" path="m1347,102l0,21838l19586,89995l45972,99999l100000,0l1347,102xe" fillcolor="#2E75B4" stroked="f" strokeweight="1.00pt">
                <v:path textboxrect="0,0,100000,99998"/>
                <v:fill opacity="-27656f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  <v:shape id="shape 21" o:spid="_x0000_s21" style="position:absolute;left:25012;top:9582;width:5300;height:5216;" coordsize="100000,100000" path="m42961,0l0,68047l38891,99999l100000,82912l89495,36660l42961,0xe" fillcolor="#99C1E5" stroked="f" strokeweight="1.00pt">
                <v:path textboxrect="0,0,100000,99998"/>
                <v:fill opacity="-31511f"/>
              </v:shape>
              <v:shape id="shape 22" o:spid="_x0000_s22" style="position:absolute;left:36499;top:9582;width:13191;height:9172;" coordsize="100000,100000" path="m17866,38496l0,0l85486,0l100000,49112l81262,99998l69924,74338l39773,94765l17866,38496xe" fillcolor="#5B9BD5" stroked="f" strokeweight="1.00pt">
                <v:path textboxrect="0,0,100000,99997"/>
                <v:fill opacity="-36137f"/>
              </v:shape>
              <v:shape id="shape 23" o:spid="_x0000_s23" style="position:absolute;left:41738;top:13125;width:5516;height:6858;" coordsize="100000,100000" path="m11641,0l0,75123l39163,100000l100000,82123l89642,32303l11641,0xe" fillcolor="#5B9BD5" stroked="f" strokeweight="1.00pt">
                <v:path textboxrect="0,0,99999,100000"/>
                <v:fill opacity="-26114f"/>
              </v:shape>
              <v:shape id="shape 24" o:spid="_x0000_s24" style="position:absolute;left:47777;top:9582;width:7763;height:5841;" coordsize="100000,100000" path="m0,0l24817,77905l65692,99999l97079,63950l100000,0l0,0xe" fillcolor="#2E75B4" stroked="f" strokeweight="1.00pt">
                <v:path textboxrect="0,0,100000,99998"/>
                <v:fill opacity="-53099f"/>
              </v:shape>
              <v:shape id="shape 25" o:spid="_x0000_s25" style="position:absolute;left:52101;top:9582;width:7091;height:4584;" coordsize="100000,100000" path="m32083,0l0,38728l32301,98270l60049,99999l81532,87929l100000,0l32083,0xe" fillcolor="#5B9BD5" stroked="f" strokeweight="1.00pt">
                <v:path textboxrect="0,0,100000,99999"/>
                <v:fill opacity="-41277f"/>
              </v:shape>
              <v:shape id="shape 26" o:spid="_x0000_s26" style="position:absolute;left:52425;top:13277;width:3932;height:7296;" coordsize="100000,100000" path="m11355,29410l0,92025l65515,100000l93671,83431l99997,12333l73787,0l11355,29410xe" fillcolor="#5B9BD5" stroked="f" strokeweight="1.00pt">
                <v:path textboxrect="0,0,99997,100000"/>
                <v:fill opacity="-26371f"/>
              </v:shape>
              <v:shape id="shape 27" o:spid="_x0000_s27" style="position:absolute;left:54730;top:11963;width:7922;height:8785;" coordsize="100000,100000" path="m99999,100000l0,80514l20602,25035l46466,0l87716,31463l99999,100000xe" fillcolor="#DBE9F5" stroked="f" strokeweight="1.00pt">
                <v:path textboxrect="0,0,99998,100000"/>
                <v:fill opacity="-29455f"/>
              </v:shape>
              <v:shape id="shape 28" o:spid="_x0000_s28" style="position:absolute;left:58407;top:9563;width:4241;height:4424;" coordsize="100000,100000" path="m0,54519l29296,77863l99999,100000l99999,100000c99924,66667,99849,33333,99775,0l18169,461l0,54519xe" fillcolor="#2E75B4" stroked="f" strokeweight="1.00pt">
                <v:path textboxrect="0,0,99999,100000"/>
                <v:fill opacity="-39992f"/>
              </v:shape>
              <v:shape id="shape 29" o:spid="_x0000_s29" style="position:absolute;left:19050;top:9582;width:5167;height:2231;" coordsize="100000,100000" path="m98120,0l100000,99996l20644,79210l0,0l98120,0xe" fillcolor="#5B9BD5" stroked="f" strokeweight="1.00pt">
                <v:path textboxrect="0,0,100000,99996"/>
                <v:fill opacity="-4847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30" o:spid="_x0000_s30" style="position:absolute;left:28441;top:9563;width:7602;height:6838;" coordsize="100000,100000" path="m46979,0l0,50499l3475,99998l55231,99450l100000,54002l55505,162l46979,0xe" fillcolor="#5B9BD5" stroked="f" strokeweight="1.00pt">
                <v:path textboxrect="0,0,100000,99997"/>
                <v:fill opacity="-13007f"/>
              </v:shape>
              <v:shape id="shape 31" o:spid="_x0000_s31" style="position:absolute;left:33070;top:9563;width:7585;height:7864;" coordsize="100000,100000" path="m4363,0l0,28514l23176,100000l66979,77664l76596,44773l100000,139l4363,0xe" fillcolor="#2E75B4" stroked="f" strokeweight="1.00pt">
                <v:path textboxrect="0,0,99999,100000"/>
                <v:fill opacity="-31511f"/>
              </v:shape>
              <v:shape id="shape 32" o:spid="_x0000_s32" style="position:absolute;left:45739;top:11639;width:7133;height:8339;" coordsize="100000,100000" path="m74457,0l81390,25005l89278,41706l99997,45345l93695,100000l0,57072l6165,17750l74457,0xe" fillcolor="#5B9BD5" stroked="f" strokeweight="1.00pt">
                <v:path textboxrect="0,0,99997,100000"/>
                <v:fill opacity="-13007f"/>
              </v:shape>
              <v:shape id="shape 33" o:spid="_x0000_s33" style="position:absolute;left:59569;top:13982;width:3066;height:5046;" coordsize="100000,100000" path="m99998,0l0,45819l32710,96991l71695,100000l99998,95282l99998,95282c99998,63521,99998,31759,99998,0xe" fillcolor="#2E75B4" stroked="f" strokeweight="1.00pt">
                <v:path textboxrect="0,0,99997,100000"/>
                <v:fill opacity="-26885f"/>
              </v:shape>
              <v:shape id="shape 34" o:spid="_x0000_s34" style="position:absolute;left:43681;top:9582;width:4349;height:4144;" coordsize="100000,100000" path="m0,0l35153,77039l100000,99999l80525,0l0,0xe" fillcolor="#5B9BD5" stroked="f" strokeweight="1.00pt">
                <v:path textboxrect="0,0,100000,99999"/>
                <v:fill opacity="-53870f"/>
              </v:shape>
              <v:shape id="shape 35" o:spid="_x0000_s35" style="position:absolute;left:50577;top:9582;width:4953;height:4163;" coordsize="100000,100000" path="m0,454l19991,99999l95546,90303l100000,0l0,454xe" fillcolor="#2E75B4" stroked="f" strokeweight="1.00pt">
                <v:path textboxrect="0,0,100000,99998"/>
                <v:fill opacity="-36137f"/>
              </v:shape>
              <v:shape id="shape 36" o:spid="_x0000_s36" style="position:absolute;left:46672;top:11620;width:4863;height:7724;" coordsize="100000,100000" path="m27909,27257l0,48178l11883,92558l62189,100000l99998,27500l89807,0l27909,27257xe" fillcolor="#5B9BD5" stroked="f" strokeweight="1.00pt">
                <v:path textboxrect="0,0,99998,100000"/>
                <v:fill opacity="-15834f"/>
              </v:shape>
              <v:shape id="shape 37" o:spid="_x0000_s37" style="position:absolute;left:57359;top:18669;width:5276;height:2215;" coordsize="100000,100000" path="m83153,16633l26440,0l0,66497l24463,99999l100000,94023l83153,16633xe" fillcolor="#99C1E5" stroked="f" strokeweight="1.00pt">
                <v:path textboxrect="0,0,100000,99999"/>
                <v:fill opacity="-30226f"/>
              </v:shape>
              <v:shape id="shape 38" o:spid="_x0000_s38" style="position:absolute;left:59664;top:11239;width:2965;height:2805;" coordsize="100000,100000" path="m61775,0l0,63485l39815,99998l100000,99071l100000,99071c100000,66047,99998,33022,99998,0l61775,0xe" fillcolor="#99C1E5" stroked="f" strokeweight="1.00pt">
                <v:path textboxrect="0,0,100000,99998"/>
                <v:fill opacity="-26114f"/>
              </v:shape>
            </v:group>
          </w:pict>
        </mc:Fallback>
      </mc:AlternateContent>
    </w:r>
    <w:r/>
  </w:p>
  <w:p>
    <w:pPr>
      <w:pStyle w:val="105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720" w:hanging="356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56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56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56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56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56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56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56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56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56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56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76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56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56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76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56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56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76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525" w:hanging="338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3245" w:hanging="338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965" w:hanging="338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685" w:hanging="338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405" w:hanging="338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6125" w:hanging="338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845" w:hanging="338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565" w:hanging="338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8285" w:hanging="338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ü"/>
      <w:lvlJc w:val="left"/>
      <w:pPr>
        <w:ind w:left="720" w:hanging="338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38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38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38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38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38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38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38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38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en-US" w:bidi="ar-SA" w:eastAsia="en-US"/>
      </w:rPr>
    </w:rPrDefault>
    <w:pPrDefault>
      <w:pPr>
        <w:spacing w:lineRule="auto" w:line="259" w:after="160" w:afterAutospacing="0" w:before="0" w:beforeAutospacing="0"/>
        <w:shd w:val="clear" w:fill="auto" w:color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2 Char"/>
    <w:basedOn w:val="1029"/>
    <w:link w:val="101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1029"/>
    <w:link w:val="101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1029"/>
    <w:link w:val="1018"/>
    <w:uiPriority w:val="9"/>
    <w:rPr>
      <w:rFonts w:ascii="Arial" w:hAnsi="Arial" w:cs="Arial" w:eastAsia="Arial"/>
      <w:b/>
      <w:bCs/>
      <w:sz w:val="26"/>
      <w:szCs w:val="26"/>
    </w:rPr>
  </w:style>
  <w:style w:type="character" w:styleId="22">
    <w:name w:val="Heading 6 Char"/>
    <w:basedOn w:val="1029"/>
    <w:link w:val="102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1029"/>
    <w:link w:val="102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1029"/>
    <w:link w:val="102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1029"/>
    <w:link w:val="102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1029"/>
    <w:link w:val="1033"/>
    <w:uiPriority w:val="10"/>
    <w:rPr>
      <w:sz w:val="48"/>
      <w:szCs w:val="48"/>
    </w:rPr>
  </w:style>
  <w:style w:type="character" w:styleId="35">
    <w:name w:val="Subtitle Char"/>
    <w:basedOn w:val="1029"/>
    <w:link w:val="1034"/>
    <w:uiPriority w:val="11"/>
    <w:rPr>
      <w:sz w:val="24"/>
      <w:szCs w:val="24"/>
    </w:rPr>
  </w:style>
  <w:style w:type="character" w:styleId="37">
    <w:name w:val="Quote Char"/>
    <w:link w:val="1024"/>
    <w:uiPriority w:val="29"/>
    <w:rPr>
      <w:i/>
    </w:rPr>
  </w:style>
  <w:style w:type="character" w:styleId="39">
    <w:name w:val="Intense Quote Char"/>
    <w:link w:val="1035"/>
    <w:uiPriority w:val="30"/>
    <w:rPr>
      <w:i/>
    </w:rPr>
  </w:style>
  <w:style w:type="paragraph" w:styleId="44">
    <w:name w:val="Caption"/>
    <w:basedOn w:val="1028"/>
    <w:next w:val="102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1060"/>
    <w:uiPriority w:val="99"/>
  </w:style>
  <w:style w:type="table" w:styleId="46">
    <w:name w:val="Table Grid"/>
    <w:basedOn w:val="10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10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10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10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10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10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10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10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10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10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10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10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10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8">
    <w:name w:val="Bordered &amp; Lined - Accent"/>
    <w:basedOn w:val="10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paragraph" w:styleId="173">
    <w:name w:val="footnote text"/>
    <w:basedOn w:val="102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1029"/>
    <w:uiPriority w:val="99"/>
    <w:unhideWhenUsed/>
    <w:rPr>
      <w:vertAlign w:val="superscript"/>
    </w:rPr>
  </w:style>
  <w:style w:type="paragraph" w:styleId="176">
    <w:name w:val="endnote text"/>
    <w:basedOn w:val="102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1029"/>
    <w:uiPriority w:val="99"/>
    <w:semiHidden/>
    <w:unhideWhenUsed/>
    <w:rPr>
      <w:vertAlign w:val="superscript"/>
    </w:rPr>
  </w:style>
  <w:style w:type="paragraph" w:styleId="179">
    <w:name w:val="toc 1"/>
    <w:basedOn w:val="1028"/>
    <w:next w:val="102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1028"/>
    <w:next w:val="102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1028"/>
    <w:next w:val="102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1028"/>
    <w:next w:val="102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1028"/>
    <w:next w:val="102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1028"/>
    <w:next w:val="102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1028"/>
    <w:next w:val="102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1028"/>
    <w:next w:val="102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1028"/>
    <w:next w:val="102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1028"/>
    <w:next w:val="1028"/>
    <w:uiPriority w:val="99"/>
    <w:unhideWhenUsed/>
    <w:pPr>
      <w:spacing w:after="0" w:afterAutospacing="0"/>
    </w:pPr>
  </w:style>
  <w:style w:type="paragraph" w:styleId="1015">
    <w:name w:val="Heading 1"/>
    <w:basedOn w:val="1028"/>
    <w:next w:val="1028"/>
    <w:qFormat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pPr>
      <w:keepLines/>
      <w:keepNext/>
      <w:spacing w:lineRule="auto" w:line="276" w:after="0" w:before="480"/>
    </w:pPr>
  </w:style>
  <w:style w:type="paragraph" w:styleId="1016">
    <w:name w:val="Heading 2"/>
    <w:basedOn w:val="1028"/>
    <w:next w:val="1028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</w:style>
  <w:style w:type="paragraph" w:styleId="1017">
    <w:name w:val="Heading 3"/>
    <w:basedOn w:val="1028"/>
    <w:next w:val="1028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</w:style>
  <w:style w:type="paragraph" w:styleId="1018">
    <w:name w:val="Heading 4"/>
    <w:basedOn w:val="1028"/>
    <w:next w:val="1028"/>
    <w:qFormat/>
    <w:uiPriority w:val="9"/>
    <w:unhideWhenUsed/>
    <w:rPr>
      <w:color w:val="232323"/>
      <w:sz w:val="32"/>
    </w:rPr>
    <w:pPr>
      <w:keepLines/>
      <w:keepNext/>
      <w:spacing w:after="0" w:before="200"/>
    </w:pPr>
  </w:style>
  <w:style w:type="paragraph" w:styleId="1019">
    <w:name w:val="Heading 5"/>
    <w:basedOn w:val="1028"/>
    <w:next w:val="1028"/>
    <w:qFormat/>
    <w:uiPriority w:val="9"/>
    <w:semiHidden/>
    <w:unhideWhenUsed/>
    <w:rPr>
      <w:rFonts w:hint="cs"/>
      <w:color w:val="2E74B5" w:themeColor="accent1" w:themeShade="BF"/>
    </w:rPr>
    <w:pPr>
      <w:keepLines/>
      <w:keepNext/>
      <w:spacing w:after="0" w:before="40"/>
    </w:pPr>
  </w:style>
  <w:style w:type="paragraph" w:styleId="1020">
    <w:name w:val="Heading 6"/>
    <w:basedOn w:val="1028"/>
    <w:next w:val="1028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</w:style>
  <w:style w:type="paragraph" w:styleId="1021">
    <w:name w:val="Heading 7"/>
    <w:basedOn w:val="1028"/>
    <w:next w:val="1028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</w:style>
  <w:style w:type="paragraph" w:styleId="1022">
    <w:name w:val="Heading 8"/>
    <w:basedOn w:val="1028"/>
    <w:next w:val="1028"/>
    <w:qFormat/>
    <w:uiPriority w:val="9"/>
    <w:unhideWhenUsed/>
    <w:rPr>
      <w:color w:val="444444"/>
      <w:sz w:val="24"/>
    </w:rPr>
    <w:pPr>
      <w:keepLines/>
      <w:keepNext/>
      <w:spacing w:after="0" w:before="200"/>
    </w:pPr>
  </w:style>
  <w:style w:type="paragraph" w:styleId="1023">
    <w:name w:val="Heading 9"/>
    <w:basedOn w:val="1028"/>
    <w:next w:val="1028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</w:style>
  <w:style w:type="paragraph" w:styleId="1024">
    <w:name w:val="Quote"/>
    <w:basedOn w:val="1028"/>
    <w:next w:val="1028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table" w:styleId="1025">
    <w:name w:val="GenStyleDefTableGrid"/>
    <w:basedOn w:val="10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26">
    <w:name w:val="GenStyleDefTableGrid"/>
    <w:basedOn w:val="10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27">
    <w:name w:val="GenStyleDefTableGrid"/>
    <w:basedOn w:val="10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1028" w:default="1">
    <w:name w:val="Normal"/>
    <w:qFormat/>
  </w:style>
  <w:style w:type="character" w:styleId="1029" w:default="1">
    <w:name w:val="Default Paragraph Font"/>
    <w:uiPriority w:val="1"/>
    <w:semiHidden/>
    <w:unhideWhenUsed/>
  </w:style>
  <w:style w:type="table" w:styleId="1030" w:default="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31" w:default="1">
    <w:name w:val="No List"/>
    <w:uiPriority w:val="99"/>
    <w:semiHidden/>
    <w:unhideWhenUsed/>
  </w:style>
  <w:style w:type="paragraph" w:styleId="1032">
    <w:name w:val="No Spacing"/>
    <w:qFormat/>
    <w:uiPriority w:val="1"/>
    <w:rPr>
      <w:color w:val="000000"/>
    </w:rPr>
    <w:pPr>
      <w:spacing w:lineRule="auto" w:line="240" w:after="0"/>
    </w:pPr>
  </w:style>
  <w:style w:type="paragraph" w:styleId="1033">
    <w:name w:val="Title"/>
    <w:basedOn w:val="1028"/>
    <w:next w:val="1028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1034">
    <w:name w:val="Subtitle"/>
    <w:basedOn w:val="1028"/>
    <w:next w:val="1028"/>
    <w:qFormat/>
    <w:uiPriority w:val="11"/>
    <w:rPr>
      <w:i/>
      <w:color w:val="444444"/>
      <w:sz w:val="52"/>
    </w:rPr>
    <w:pPr>
      <w:spacing w:lineRule="auto" w:line="240"/>
    </w:pPr>
  </w:style>
  <w:style w:type="paragraph" w:styleId="1035">
    <w:name w:val="Intense Quote"/>
    <w:basedOn w:val="1028"/>
    <w:next w:val="1028"/>
    <w:qFormat/>
    <w:uiPriority w:val="30"/>
    <w:rPr>
      <w:i/>
      <w:color w:val="606060"/>
      <w:sz w:val="19"/>
    </w:rPr>
    <w:pPr>
      <w:ind w:left="567" w:right="567"/>
      <w:shd w:val="clear" w:fill="D9D9D9" w:color="auto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table" w:styleId="1036">
    <w:name w:val="Lined"/>
    <w:basedOn w:val="1030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fill="D9D9D9" w:color="auto"/>
      </w:tcPr>
    </w:tblStylePr>
    <w:tblStylePr w:type="band2Vert">
      <w:tcPr>
        <w:shd w:val="clear" w:fill="D9D9D9" w:color="auto"/>
      </w:tcPr>
    </w:tblStylePr>
    <w:tblStylePr w:type="firstCol">
      <w:tcPr>
        <w:shd w:val="clear" w:fill="A6A6A6" w:color="auto"/>
      </w:tcPr>
    </w:tblStylePr>
    <w:tblStylePr w:type="firstRow">
      <w:tcPr>
        <w:shd w:val="clear" w:fill="A6A6A6" w:color="auto"/>
      </w:tcPr>
    </w:tblStylePr>
    <w:tblStylePr w:type="lastCol">
      <w:tcPr>
        <w:shd w:val="clear" w:fill="A6A6A6" w:color="auto"/>
      </w:tcPr>
    </w:tblStylePr>
    <w:tblStylePr w:type="lastRow">
      <w:tcPr>
        <w:shd w:val="clear" w:fill="A6A6A6" w:color="auto"/>
      </w:tcPr>
    </w:tblStylePr>
  </w:style>
  <w:style w:type="table" w:styleId="1037">
    <w:name w:val="Lined - Accent 1"/>
    <w:basedOn w:val="1030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fill="DBE5F1" w:color="auto"/>
      </w:tcPr>
    </w:tblStylePr>
    <w:tblStylePr w:type="band2Vert">
      <w:tcPr>
        <w:shd w:val="clear" w:fill="DBE5F1" w:color="auto"/>
      </w:tcPr>
    </w:tblStylePr>
    <w:tblStylePr w:type="firstCol">
      <w:tcPr>
        <w:shd w:val="clear" w:fill="95B3D7" w:color="auto"/>
      </w:tcPr>
    </w:tblStylePr>
    <w:tblStylePr w:type="firstRow">
      <w:tcPr>
        <w:shd w:val="clear" w:fill="95B3D7" w:color="auto"/>
      </w:tcPr>
    </w:tblStylePr>
    <w:tblStylePr w:type="lastCol">
      <w:tcPr>
        <w:shd w:val="clear" w:fill="95B3D7" w:color="auto"/>
      </w:tcPr>
    </w:tblStylePr>
    <w:tblStylePr w:type="lastRow">
      <w:tcPr>
        <w:shd w:val="clear" w:fill="95B3D7" w:color="auto"/>
      </w:tcPr>
    </w:tblStylePr>
  </w:style>
  <w:style w:type="table" w:styleId="1038">
    <w:name w:val="Lined - Accent 2"/>
    <w:basedOn w:val="1030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fill="F2DBDB" w:color="auto"/>
      </w:tcPr>
    </w:tblStylePr>
    <w:tblStylePr w:type="band2Vert">
      <w:tcPr>
        <w:shd w:val="clear" w:fill="F2DBDB" w:color="auto"/>
      </w:tcPr>
    </w:tblStylePr>
    <w:tblStylePr w:type="firstCol">
      <w:tcPr>
        <w:shd w:val="clear" w:fill="D99594" w:color="auto"/>
      </w:tcPr>
    </w:tblStylePr>
    <w:tblStylePr w:type="firstRow">
      <w:tcPr>
        <w:shd w:val="clear" w:fill="D99594" w:color="auto"/>
      </w:tcPr>
    </w:tblStylePr>
    <w:tblStylePr w:type="lastCol">
      <w:tcPr>
        <w:shd w:val="clear" w:fill="D99594" w:color="auto"/>
      </w:tcPr>
    </w:tblStylePr>
    <w:tblStylePr w:type="lastRow">
      <w:tcPr>
        <w:shd w:val="clear" w:fill="D99594" w:color="auto"/>
      </w:tcPr>
    </w:tblStylePr>
  </w:style>
  <w:style w:type="table" w:styleId="1039">
    <w:name w:val="Lined - Accent 3"/>
    <w:basedOn w:val="1030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fill="EAF1DD" w:color="auto"/>
      </w:tcPr>
    </w:tblStylePr>
    <w:tblStylePr w:type="band2Vert">
      <w:tcPr>
        <w:shd w:val="clear" w:fill="EAF1DD" w:color="auto"/>
      </w:tcPr>
    </w:tblStylePr>
    <w:tblStylePr w:type="firstCol">
      <w:tcPr>
        <w:shd w:val="clear" w:fill="C2D69B" w:color="auto"/>
      </w:tcPr>
    </w:tblStylePr>
    <w:tblStylePr w:type="firstRow">
      <w:tcPr>
        <w:shd w:val="clear" w:fill="C2D69B" w:color="auto"/>
      </w:tcPr>
    </w:tblStylePr>
    <w:tblStylePr w:type="lastCol">
      <w:tcPr>
        <w:shd w:val="clear" w:fill="C2D69B" w:color="auto"/>
      </w:tcPr>
    </w:tblStylePr>
    <w:tblStylePr w:type="lastRow">
      <w:tcPr>
        <w:shd w:val="clear" w:fill="C2D69B" w:color="auto"/>
      </w:tcPr>
    </w:tblStylePr>
  </w:style>
  <w:style w:type="table" w:styleId="1040">
    <w:name w:val="Lined - Accent 4"/>
    <w:basedOn w:val="1030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fill="E5DFEC" w:color="auto"/>
      </w:tcPr>
    </w:tblStylePr>
    <w:tblStylePr w:type="band2Vert">
      <w:tcPr>
        <w:shd w:val="clear" w:fill="E5DFEC" w:color="auto"/>
      </w:tcPr>
    </w:tblStylePr>
    <w:tblStylePr w:type="firstCol">
      <w:tcPr>
        <w:shd w:val="clear" w:fill="B2A1C7" w:color="auto"/>
      </w:tcPr>
    </w:tblStylePr>
    <w:tblStylePr w:type="firstRow">
      <w:tcPr>
        <w:shd w:val="clear" w:fill="B2A1C7" w:color="auto"/>
      </w:tcPr>
    </w:tblStylePr>
    <w:tblStylePr w:type="lastCol">
      <w:tcPr>
        <w:shd w:val="clear" w:fill="B2A1C7" w:color="auto"/>
      </w:tcPr>
    </w:tblStylePr>
    <w:tblStylePr w:type="lastRow">
      <w:tcPr>
        <w:shd w:val="clear" w:fill="B2A1C7" w:color="auto"/>
      </w:tcPr>
    </w:tblStylePr>
  </w:style>
  <w:style w:type="table" w:styleId="1041">
    <w:name w:val="Lined - Accent 5"/>
    <w:basedOn w:val="1030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fill="DAEEF3" w:color="auto"/>
      </w:tcPr>
    </w:tblStylePr>
    <w:tblStylePr w:type="band2Vert">
      <w:tcPr>
        <w:shd w:val="clear" w:fill="DAEEF3" w:color="auto"/>
      </w:tcPr>
    </w:tblStylePr>
    <w:tblStylePr w:type="firstCol">
      <w:tcPr>
        <w:shd w:val="clear" w:fill="92CDDC" w:color="auto"/>
      </w:tcPr>
    </w:tblStylePr>
    <w:tblStylePr w:type="firstRow">
      <w:tcPr>
        <w:shd w:val="clear" w:fill="92CDDC" w:color="auto"/>
      </w:tcPr>
    </w:tblStylePr>
    <w:tblStylePr w:type="lastCol">
      <w:tcPr>
        <w:shd w:val="clear" w:fill="92CDDC" w:color="auto"/>
      </w:tcPr>
    </w:tblStylePr>
    <w:tblStylePr w:type="lastRow">
      <w:tcPr>
        <w:shd w:val="clear" w:fill="92CDDC" w:color="auto"/>
      </w:tcPr>
    </w:tblStylePr>
  </w:style>
  <w:style w:type="table" w:styleId="1042">
    <w:name w:val="Lined - Accent 6"/>
    <w:basedOn w:val="1030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fill="FDE9E9" w:color="auto"/>
      </w:tcPr>
    </w:tblStylePr>
    <w:tblStylePr w:type="band2Vert">
      <w:tcPr>
        <w:shd w:val="clear" w:fill="FDE9E9" w:color="auto"/>
      </w:tcPr>
    </w:tblStylePr>
    <w:tblStylePr w:type="firstCol">
      <w:tcPr>
        <w:shd w:val="clear" w:fill="FABF8F" w:color="auto"/>
      </w:tcPr>
    </w:tblStylePr>
    <w:tblStylePr w:type="firstRow">
      <w:tcPr>
        <w:shd w:val="clear" w:fill="FABF8F" w:color="auto"/>
      </w:tcPr>
    </w:tblStylePr>
    <w:tblStylePr w:type="lastCol">
      <w:tcPr>
        <w:shd w:val="clear" w:fill="FABF8F" w:color="auto"/>
      </w:tcPr>
    </w:tblStylePr>
    <w:tblStylePr w:type="lastRow">
      <w:tcPr>
        <w:shd w:val="clear" w:fill="FABF8F" w:color="auto"/>
      </w:tcPr>
    </w:tblStylePr>
  </w:style>
  <w:style w:type="table" w:styleId="1043">
    <w:name w:val="Bordered"/>
    <w:basedOn w:val="103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1044">
    <w:name w:val="Bordered - Accent 1"/>
    <w:basedOn w:val="103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1045">
    <w:name w:val="Bordered - Accent 2"/>
    <w:basedOn w:val="103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1046">
    <w:name w:val="Bordered - Accent 3"/>
    <w:basedOn w:val="103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1047">
    <w:name w:val="Bordered - Accent 4"/>
    <w:basedOn w:val="103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1048">
    <w:name w:val="Bordered - Accent 5"/>
    <w:basedOn w:val="103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1049">
    <w:name w:val="Bordered - Accent 6"/>
    <w:basedOn w:val="103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1050">
    <w:name w:val="Bordered &amp; Lined"/>
    <w:basedOn w:val="103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0" w:type="dxa"/>
        <w:right w:w="0" w:type="dxa"/>
      </w:tblCellMar>
    </w:tblPr>
    <w:tblStylePr w:type="band2Horz">
      <w:tcPr>
        <w:shd w:val="clear" w:fill="D9D9D9" w:color="auto"/>
      </w:tcPr>
    </w:tblStylePr>
    <w:tblStylePr w:type="band2Vert">
      <w:tcPr>
        <w:shd w:val="clear" w:fill="D9D9D9" w:color="auto"/>
      </w:tcPr>
    </w:tblStylePr>
    <w:tblStylePr w:type="firstCol">
      <w:tcPr>
        <w:shd w:val="clear" w:fill="A6A6A6" w:color="auto"/>
      </w:tcPr>
    </w:tblStylePr>
    <w:tblStylePr w:type="firstRow">
      <w:tcPr>
        <w:shd w:val="clear" w:fill="A6A6A6" w:color="auto"/>
      </w:tcPr>
    </w:tblStylePr>
    <w:tblStylePr w:type="lastCol">
      <w:tcPr>
        <w:shd w:val="clear" w:fill="A6A6A6" w:color="auto"/>
      </w:tcPr>
    </w:tblStylePr>
    <w:tblStylePr w:type="lastRow">
      <w:tcPr>
        <w:shd w:val="clear" w:fill="A6A6A6" w:color="auto"/>
      </w:tcPr>
    </w:tblStylePr>
  </w:style>
  <w:style w:type="table" w:styleId="1051">
    <w:name w:val="Bordered &amp; Lined - Accent 1"/>
    <w:basedOn w:val="103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0" w:type="dxa"/>
        <w:right w:w="0" w:type="dxa"/>
      </w:tblCellMar>
    </w:tblPr>
    <w:tblStylePr w:type="band2Horz">
      <w:tcPr>
        <w:shd w:val="clear" w:fill="DBE5F1" w:color="auto"/>
      </w:tcPr>
    </w:tblStylePr>
    <w:tblStylePr w:type="band2Vert">
      <w:tcPr>
        <w:shd w:val="clear" w:fill="DBE5F1" w:color="auto"/>
      </w:tcPr>
    </w:tblStylePr>
    <w:tblStylePr w:type="firstCol">
      <w:tcPr>
        <w:shd w:val="clear" w:fill="8DB3E2" w:color="auto"/>
      </w:tcPr>
    </w:tblStylePr>
    <w:tblStylePr w:type="firstRow">
      <w:tcPr>
        <w:shd w:val="clear" w:fill="8DB3E2" w:color="auto"/>
      </w:tcPr>
    </w:tblStylePr>
    <w:tblStylePr w:type="lastCol">
      <w:tcPr>
        <w:shd w:val="clear" w:fill="8DB3E2" w:color="auto"/>
      </w:tcPr>
    </w:tblStylePr>
    <w:tblStylePr w:type="lastRow">
      <w:tcPr>
        <w:shd w:val="clear" w:fill="8DB3E2" w:color="auto"/>
      </w:tcPr>
    </w:tblStylePr>
  </w:style>
  <w:style w:type="table" w:styleId="1052">
    <w:name w:val="Bordered &amp; Lined - Accent 2"/>
    <w:basedOn w:val="103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0" w:type="dxa"/>
        <w:right w:w="0" w:type="dxa"/>
      </w:tblCellMar>
    </w:tblPr>
    <w:tblStylePr w:type="band2Horz">
      <w:tcPr>
        <w:shd w:val="clear" w:fill="F2DBDB" w:color="auto"/>
      </w:tcPr>
    </w:tblStylePr>
    <w:tblStylePr w:type="band2Vert">
      <w:tcPr>
        <w:shd w:val="clear" w:fill="F2DBDB" w:color="auto"/>
      </w:tcPr>
    </w:tblStylePr>
    <w:tblStylePr w:type="firstCol">
      <w:tcPr>
        <w:shd w:val="clear" w:fill="D99594" w:color="auto"/>
      </w:tcPr>
    </w:tblStylePr>
    <w:tblStylePr w:type="firstRow">
      <w:tcPr>
        <w:shd w:val="clear" w:fill="D99594" w:color="auto"/>
      </w:tcPr>
    </w:tblStylePr>
    <w:tblStylePr w:type="lastCol">
      <w:tcPr>
        <w:shd w:val="clear" w:fill="D99594" w:color="auto"/>
      </w:tcPr>
    </w:tblStylePr>
    <w:tblStylePr w:type="lastRow">
      <w:tcPr>
        <w:shd w:val="clear" w:fill="D99594" w:color="auto"/>
      </w:tcPr>
    </w:tblStylePr>
  </w:style>
  <w:style w:type="table" w:styleId="1053">
    <w:name w:val="Bordered &amp; Lined - Accent 3"/>
    <w:basedOn w:val="103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0" w:type="dxa"/>
        <w:right w:w="0" w:type="dxa"/>
      </w:tblCellMar>
    </w:tblPr>
    <w:tblStylePr w:type="band2Horz">
      <w:tcPr>
        <w:shd w:val="clear" w:fill="EAF1DD" w:color="auto"/>
      </w:tcPr>
    </w:tblStylePr>
    <w:tblStylePr w:type="band2Vert">
      <w:tcPr>
        <w:shd w:val="clear" w:fill="EAF1DD" w:color="auto"/>
      </w:tcPr>
    </w:tblStylePr>
    <w:tblStylePr w:type="firstCol">
      <w:tcPr>
        <w:shd w:val="clear" w:fill="C2D69B" w:color="auto"/>
      </w:tcPr>
    </w:tblStylePr>
    <w:tblStylePr w:type="firstRow">
      <w:tcPr>
        <w:shd w:val="clear" w:fill="C2D69B" w:color="auto"/>
      </w:tcPr>
    </w:tblStylePr>
    <w:tblStylePr w:type="lastCol">
      <w:tcPr>
        <w:shd w:val="clear" w:fill="C2D69B" w:color="auto"/>
      </w:tcPr>
    </w:tblStylePr>
    <w:tblStylePr w:type="lastRow">
      <w:tcPr>
        <w:shd w:val="clear" w:fill="C2D69B" w:color="auto"/>
      </w:tcPr>
    </w:tblStylePr>
  </w:style>
  <w:style w:type="table" w:styleId="1054">
    <w:name w:val="Bordered &amp; Lined - Accent 4"/>
    <w:basedOn w:val="103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0" w:type="dxa"/>
        <w:right w:w="0" w:type="dxa"/>
      </w:tblCellMar>
    </w:tblPr>
    <w:tblStylePr w:type="band2Horz">
      <w:tcPr>
        <w:shd w:val="clear" w:fill="E5DFEC" w:color="auto"/>
      </w:tcPr>
    </w:tblStylePr>
    <w:tblStylePr w:type="band2Vert">
      <w:tcPr>
        <w:shd w:val="clear" w:fill="E5DFEC" w:color="auto"/>
      </w:tcPr>
    </w:tblStylePr>
    <w:tblStylePr w:type="firstCol">
      <w:tcPr>
        <w:shd w:val="clear" w:fill="B2A1C7" w:color="auto"/>
      </w:tcPr>
    </w:tblStylePr>
    <w:tblStylePr w:type="firstRow">
      <w:tcPr>
        <w:shd w:val="clear" w:fill="B2A1C7" w:color="auto"/>
      </w:tcPr>
    </w:tblStylePr>
    <w:tblStylePr w:type="lastCol">
      <w:tcPr>
        <w:shd w:val="clear" w:fill="B2A1C7" w:color="auto"/>
      </w:tcPr>
    </w:tblStylePr>
    <w:tblStylePr w:type="lastRow">
      <w:tcPr>
        <w:shd w:val="clear" w:fill="B2A1C7" w:color="auto"/>
      </w:tcPr>
    </w:tblStylePr>
  </w:style>
  <w:style w:type="table" w:styleId="1055">
    <w:name w:val="Bordered &amp; Lined - Accent 5"/>
    <w:basedOn w:val="103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0" w:type="dxa"/>
        <w:right w:w="0" w:type="dxa"/>
      </w:tblCellMar>
    </w:tblPr>
    <w:tblStylePr w:type="band2Horz">
      <w:tcPr>
        <w:shd w:val="clear" w:fill="DAEEF3" w:color="auto"/>
      </w:tcPr>
    </w:tblStylePr>
    <w:tblStylePr w:type="band2Vert">
      <w:tcPr>
        <w:shd w:val="clear" w:fill="DAEEF3" w:color="auto"/>
      </w:tcPr>
    </w:tblStylePr>
    <w:tblStylePr w:type="firstCol">
      <w:tcPr>
        <w:shd w:val="clear" w:fill="92CDDC" w:color="auto"/>
      </w:tcPr>
    </w:tblStylePr>
    <w:tblStylePr w:type="firstRow">
      <w:tcPr>
        <w:shd w:val="clear" w:fill="92CDDC" w:color="auto"/>
      </w:tcPr>
    </w:tblStylePr>
    <w:tblStylePr w:type="lastCol">
      <w:tcPr>
        <w:shd w:val="clear" w:fill="92CDDC" w:color="auto"/>
      </w:tcPr>
    </w:tblStylePr>
    <w:tblStylePr w:type="lastRow">
      <w:tcPr>
        <w:shd w:val="clear" w:fill="92CDDC" w:color="auto"/>
      </w:tcPr>
    </w:tblStylePr>
  </w:style>
  <w:style w:type="table" w:styleId="1056">
    <w:name w:val="Bordered &amp; Lined - Accent 6"/>
    <w:basedOn w:val="103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0" w:type="dxa"/>
        <w:right w:w="0" w:type="dxa"/>
      </w:tblCellMar>
    </w:tblPr>
    <w:tblStylePr w:type="band2Horz">
      <w:tcPr>
        <w:shd w:val="clear" w:fill="FDE9D9" w:color="auto"/>
      </w:tcPr>
    </w:tblStylePr>
    <w:tblStylePr w:type="band2Vert">
      <w:tcPr>
        <w:shd w:val="clear" w:fill="FDE9D9" w:color="auto"/>
      </w:tcPr>
    </w:tblStylePr>
    <w:tblStylePr w:type="firstCol">
      <w:tcPr>
        <w:shd w:val="clear" w:fill="FABF8F" w:color="auto"/>
      </w:tcPr>
    </w:tblStylePr>
    <w:tblStylePr w:type="firstRow">
      <w:tcPr>
        <w:shd w:val="clear" w:fill="FABF8F" w:color="auto"/>
      </w:tcPr>
    </w:tblStylePr>
    <w:tblStylePr w:type="lastCol">
      <w:tcPr>
        <w:shd w:val="clear" w:fill="FABF8F" w:color="auto"/>
      </w:tcPr>
    </w:tblStylePr>
    <w:tblStylePr w:type="lastRow">
      <w:tcPr>
        <w:shd w:val="clear" w:fill="FABF8F" w:color="auto"/>
      </w:tcPr>
    </w:tblStylePr>
  </w:style>
  <w:style w:type="table" w:styleId="1057">
    <w:name w:val="GenStyleDefTableGrid"/>
    <w:basedOn w:val="103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058">
    <w:name w:val="Header"/>
    <w:basedOn w:val="1028"/>
    <w:uiPriority w:val="99"/>
    <w:unhideWhenUsed/>
    <w:pPr>
      <w:spacing w:lineRule="auto" w:line="240" w:after="0"/>
      <w:tabs>
        <w:tab w:val="center" w:pos="4844" w:leader="none"/>
        <w:tab w:val="right" w:pos="9689" w:leader="none"/>
      </w:tabs>
    </w:pPr>
  </w:style>
  <w:style w:type="character" w:styleId="1059">
    <w:name w:val="Header Char"/>
    <w:basedOn w:val="1029"/>
    <w:uiPriority w:val="99"/>
  </w:style>
  <w:style w:type="paragraph" w:styleId="1060">
    <w:name w:val="Footer"/>
    <w:basedOn w:val="1028"/>
    <w:uiPriority w:val="99"/>
    <w:unhideWhenUsed/>
    <w:pPr>
      <w:spacing w:lineRule="auto" w:line="240" w:after="0"/>
      <w:tabs>
        <w:tab w:val="center" w:pos="4844" w:leader="none"/>
        <w:tab w:val="right" w:pos="9689" w:leader="none"/>
      </w:tabs>
    </w:pPr>
  </w:style>
  <w:style w:type="character" w:styleId="1061">
    <w:name w:val="Footer Char"/>
    <w:basedOn w:val="1029"/>
    <w:uiPriority w:val="99"/>
  </w:style>
  <w:style w:type="character" w:styleId="1062">
    <w:name w:val="Heading 1 Char"/>
    <w:basedOn w:val="1029"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</w:style>
  <w:style w:type="character" w:styleId="1063">
    <w:name w:val="Heading 5 Char"/>
    <w:basedOn w:val="1029"/>
    <w:uiPriority w:val="9"/>
    <w:semiHidden/>
    <w:rPr>
      <w:rFonts w:ascii="Calibri" w:hAnsi="Calibri" w:cs="Calibri" w:eastAsia="Calibri" w:hint="cs"/>
      <w:color w:val="2E74B5" w:themeColor="accent1" w:themeShade="BF"/>
    </w:rPr>
  </w:style>
  <w:style w:type="paragraph" w:styleId="1064">
    <w:name w:val="List Paragraph"/>
    <w:basedOn w:val="1028"/>
    <w:qFormat/>
    <w:uiPriority w:val="34"/>
    <w:pPr>
      <w:contextualSpacing w:val="true"/>
      <w:ind w:left="720"/>
    </w:pPr>
  </w:style>
  <w:style w:type="character" w:styleId="1065">
    <w:name w:val="Hyperlink"/>
    <w:uiPriority w:val="99"/>
    <w:semiHidden/>
    <w:unhideWhenUsed/>
    <w:rPr>
      <w:color w:val="0000FF"/>
      <w:u w:val="single"/>
    </w:rPr>
  </w:style>
  <w:style w:type="paragraph" w:styleId="1066">
    <w:name w:val="Balloon Text"/>
    <w:basedOn w:val="1028"/>
    <w:uiPriority w:val="99"/>
    <w:semiHidden/>
    <w:unhideWhenUsed/>
    <w:rPr>
      <w:rFonts w:ascii="Tahoma" w:hAnsi="Tahoma" w:cs="Tahoma" w:hint="cs"/>
      <w:sz w:val="16"/>
      <w:szCs w:val="16"/>
    </w:rPr>
    <w:pPr>
      <w:spacing w:lineRule="auto" w:line="240" w:after="0"/>
    </w:pPr>
  </w:style>
  <w:style w:type="character" w:styleId="1067">
    <w:name w:val="Текст выноски Знак"/>
    <w:basedOn w:val="1029"/>
    <w:uiPriority w:val="99"/>
    <w:semiHidden/>
    <w:rPr>
      <w:rFonts w:ascii="Tahoma" w:hAnsi="Tahoma" w:cs="Tahoma" w:hint="cs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http://www.youtube.com/watch?v=0S0Op2MbLvw" TargetMode="External"/><Relationship Id="rId13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erver@teamlab.com" TargetMode="External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spcFirstLastPara="true" vertOverflow="ellipsis" vert="horz" wrap="square" anchor="ctr" anchorCtr="true"/>
          <a:lstStyle/>
          <a:p>
            <a:pPr>
              <a:defRPr sz="1600" b="1" i="0" u="none" strike="noStrike">
                <a:solidFill>
                  <a:schemeClr val="accent5">
                    <a:lumMod val="75000"/>
                  </a:schemeClr>
                </a:solidFill>
                <a:latin typeface="+mn-lt"/>
                <a:ea typeface="+mn-ea"/>
              </a:defRPr>
            </a:pPr>
            <a:r>
              <a:rPr/>
              <a:t>Sample Chart</a:t>
            </a:r>
            <a:endParaRPr/>
          </a:p>
        </c:rich>
      </c:tx>
      <c:layout>
        <c:manualLayout>
          <c:xMode val="edge"/>
          <c:yMode val="edge"/>
          <c:x val="0.36031152647975079"/>
          <c:y val="0.028449502133712661"/>
        </c:manualLayout>
      </c:layout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 xml:space="preserve">Serie 1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Sheet1!B2:B5</c:f>
              <c:numCache>
                <c:formatCode>General</c:formatCod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</c:ser>
        <c:ser>
          <c:idx val="1"/>
          <c:order val="1"/>
          <c:tx>
            <c:v xml:space="preserve">Serie 2</c:v>
          </c:tx>
          <c:spPr bwMode="auto">
            <a:prstGeom prst="rect">
              <a:avLst/>
            </a:prstGeom>
            <a:gradFill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Sheet1!C2:C5</c:f>
              <c:numCache>
                <c:formatCode>General</c:formatCod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</c:ser>
        <c:ser>
          <c:idx val="2"/>
          <c:order val="2"/>
          <c:tx>
            <c:v xml:space="preserve">Serie 3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Sheet1!D2:D5</c:f>
              <c:numCache>
                <c:formatCode>General</c:formatCod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</c:ser>
        <c:ser>
          <c:idx val="3"/>
          <c:order val="3"/>
          <c:tx>
            <c:v xml:space="preserve">Serie 4</c:v>
          </c:tx>
          <c:spPr bwMode="auto">
            <a:prstGeom prst="rect">
              <a:avLst/>
            </a:prstGeom>
            <a:gradFill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Sheet1!E2:E5</c:f>
              <c:numCache>
                <c:formatCode>General</c:formatCod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</c:ser>
        <c:ser>
          <c:idx val="4"/>
          <c:order val="4"/>
          <c:tx>
            <c:v xml:space="preserve">Serie 5</c:v>
          </c:tx>
          <c:spPr bwMode="auto">
            <a:prstGeom prst="rect">
              <a:avLst/>
            </a:prstGeom>
            <a:gradFill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Sheet1!F2:F5</c:f>
              <c:numCache>
                <c:formatCode>General</c:formatCod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100"/>
        <c:overlap val="-24"/>
        <c:axId val="92003328"/>
        <c:axId val="92607232"/>
      </c:barChart>
      <c:catAx>
        <c:axId val="9200332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</c:spPr>
        <c:txPr>
          <a:bodyPr rot="-60000000" spcFirstLastPara="true" vertOverflow="ellipsis" vert="horz" wrap="square" anchor="ctr" anchorCtr="true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607232"/>
        <c:crosses val="autoZero"/>
        <c:auto val="1"/>
        <c:lblAlgn val="ctr"/>
        <c:lblOffset val="100"/>
        <c:noMultiLvlLbl val="1"/>
      </c:catAx>
      <c:valAx>
        <c:axId val="9260723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 spcFirstLastPara="true" vertOverflow="ellipsis" vert="vert270" wrap="square" anchor="ctr" anchorCtr="true"/>
              <a:lstStyle/>
              <a:p>
                <a:pPr>
                  <a:defRPr sz="900" b="1" i="0" u="none" strike="noStrike">
                    <a:solidFill>
                      <a:schemeClr val="accent5">
                        <a:lumMod val="75000"/>
                      </a:schemeClr>
                    </a:solidFill>
                    <a:latin typeface="+mn-lt"/>
                    <a:ea typeface="+mn-ea"/>
                  </a:defRPr>
                </a:pPr>
                <a:r>
                  <a:rPr sz="1100">
                    <a:solidFill>
                      <a:schemeClr val="accent5">
                        <a:lumMod val="75000"/>
                      </a:schemeClr>
                    </a:solidFill>
                  </a:rPr>
                  <a:t>Sales in $ Mn</a:t>
                </a:r>
                <a:endParaRPr sz="1100"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 rot="-60000000" spcFirstLastPara="true" vertOverflow="ellipsis" vert="horz" wrap="square" anchor="ctr" anchorCtr="true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003328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zero"/>
    <c:showDLblsOverMax val="1"/>
  </c:chart>
  <c:spPr bwMode="auto">
    <a:prstGeom prst="rect">
      <a:avLst/>
    </a:prstGeom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</c:spPr>
  <c:txPr>
    <a:bodyPr/>
    <a:lstStyle/>
    <a:p>
      <a:pPr>
        <a:defRPr/>
      </a:pPr>
      <a:endParaRPr/>
    </a:p>
  </c:tx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ONLYOFFICE/6.4.0.9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John Smith</cp:lastModifiedBy>
  <cp:revision>2</cp:revision>
  <dcterms:modified xsi:type="dcterms:W3CDTF">2021-06-04T09:05:16Z</dcterms:modified>
</cp:coreProperties>
</file>