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rPr>
          <w:rFonts w:ascii="Arial" w:hAnsi="Arial" w:cs="Arial"/>
          <w:b/>
          <w:color w:val="0d0d0d"/>
          <w:spacing w:val="6"/>
        </w:rPr>
      </w:pPr>
      <w:r>
        <w:rPr>
          <w:rFonts w:ascii="Arial" w:hAnsi="Arial" w:cs="Arial"/>
          <w:spacing w:val="6"/>
        </w:rP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0</wp:posOffset>
                </wp:positionH>
                <wp:positionV relativeFrom="page">
                  <wp:posOffset>1472750</wp:posOffset>
                </wp:positionV>
                <wp:extent cx="3189924" cy="9227606"/>
                <wp:effectExtent l="0" t="0" r="0" b="0"/>
                <wp:wrapNone/>
                <wp:docPr id="48" name="" hidden="0"/>
                <wp:cNvGraphicFramePr/>
                <a:graphic xmlns:a="http://schemas.openxmlformats.org/drawingml/2006/main">
                  <a:graphicData uri="http://schemas.microsoft.com/office/word/2010/wordprocessingGroup">
                    <wpg:wgp>
                      <wpg:cNvGrpSpPr/>
                      <wpg:grpSpPr bwMode="auto">
                        <a:xfrm>
                          <a:off x="0" y="0"/>
                          <a:ext cx="3189924" cy="9227605"/>
                          <a:chOff x="0" y="0"/>
                          <a:chExt cx="3189924" cy="9227605"/>
                        </a:xfrm>
                      </wpg:grpSpPr>
                      <wps:wsp>
                        <wps:cNvPr id="0" name=""/>
                        <wps:cNvSpPr>
                          <a:spLocks noChangeAspect="1"/>
                        </wps:cNvSpPr>
                        <wps:spPr bwMode="auto">
                          <a:xfrm flipH="0" flipV="0">
                            <a:off x="0" y="0"/>
                            <a:ext cx="3189924" cy="9227605"/>
                          </a:xfrm>
                          <a:prstGeom prst="rect">
                            <a:avLst/>
                          </a:prstGeom>
                          <a:solidFill>
                            <a:schemeClr val="bg1">
                              <a:lumMod val="85098"/>
                              <a:alpha val="26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2574"/>
                                <w:ind w:left="1134" w:right="340"/>
                                <w:jc w:val="both"/>
                                <w:spacing w:before="3360" w:after="120"/>
                                <w:tabs>
                                  <w:tab w:val="left" w:pos="3466" w:leader="none"/>
                                </w:tabs>
                                <w:rPr>
                                  <w:rFonts w:ascii="Arial" w:hAnsi="Arial" w:eastAsia="Georgia" w:cs="Arial"/>
                                  <w:color w:val="404040"/>
                                  <w:spacing w:val="4"/>
                                </w:rPr>
                              </w:pPr>
                              <w:r>
                                <w:rPr>
                                  <w:rFonts w:ascii="Segoe UI Black" w:hAnsi="Segoe UI Black" w:eastAsia="Segoe UI Black" w:cs="Segoe UI Black"/>
                                  <w:b/>
                                  <w:color w:val="404040" w:themeColor="text1" w:themeTint="BF"/>
                                  <w:spacing w:val="4"/>
                                  <w:sz w:val="22"/>
                                </w:rPr>
                                <w:t xml:space="preserve">添加表格</w:t>
                              </w:r>
                              <w:r>
                                <w:tab/>
                              </w:r>
                              <w:r/>
                            </w:p>
                            <w:p>
                              <w:pPr>
                                <w:pStyle w:val="2578"/>
                                <w:contextualSpacing w:val="0"/>
                                <w:ind w:left="1134" w:right="342"/>
                                <w:jc w:val="left"/>
                                <w:spacing w:before="11" w:beforeAutospacing="0" w:after="164" w:afterAutospacing="0" w:line="336" w:lineRule="auto"/>
                                <w:rPr>
                                  <w:rFonts w:ascii="Arial" w:hAnsi="Arial" w:eastAsia="Arial" w:cs="Arial"/>
                                  <w:b/>
                                  <w:caps/>
                                  <w:color w:val="404040"/>
                                  <w:spacing w:val="0"/>
                                  <w:sz w:val="22"/>
                                </w:rPr>
                              </w:pPr>
                              <w:r>
                                <w:rPr>
                                  <w:rFonts w:ascii="Arial" w:hAnsi="Arial" w:eastAsia="Arial" w:cs="Arial"/>
                                  <w:color w:val="404040" w:themeColor="text1" w:themeTint="BF"/>
                                  <w:spacing w:val="0"/>
                                  <w:sz w:val="22"/>
                                </w:rPr>
                              </w:r>
                              <w:r>
                                <w:rPr>
                                  <w:rFonts w:ascii="Arial" w:hAnsi="Arial" w:eastAsia="Arial" w:cs="Arial"/>
                                  <w:color w:val="404040" w:themeColor="text1" w:themeTint="BF"/>
                                  <w:spacing w:val="0"/>
                                  <w:sz w:val="22"/>
                                </w:rPr>
                                <w:t xml:space="preserve">包含很多字的文件肯定会让人感到很无趣。</w:t>
                              </w:r>
                              <w:r>
                                <w:rPr>
                                  <w:rFonts w:ascii="Arial" w:hAnsi="Arial" w:eastAsia="Arial" w:cs="Arial"/>
                                  <w:color w:val="404040" w:themeColor="text1" w:themeTint="BF"/>
                                  <w:spacing w:val="0"/>
                                  <w:sz w:val="22"/>
                                </w:rPr>
                                <w:t xml:space="preserve">这就是为什么添加表格可以帮助提供一个更好的视觉信息分组。</w:t>
                              </w:r>
                              <w:r>
                                <w:rPr>
                                  <w:rFonts w:ascii="Arial" w:hAnsi="Arial" w:eastAsia="Arial" w:cs="Arial"/>
                                  <w:color w:val="404040" w:themeColor="text1" w:themeTint="BF"/>
                                  <w:spacing w:val="0"/>
                                  <w:sz w:val="22"/>
                                </w:rPr>
                              </w:r>
                              <w:r/>
                            </w:p>
                            <w:p>
                              <w:pPr>
                                <w:pStyle w:val="2578"/>
                                <w:ind w:left="1134" w:right="340"/>
                                <w:jc w:val="both"/>
                                <w:spacing w:before="840" w:after="120"/>
                                <w:rPr>
                                  <w:color w:val="bf644c"/>
                                  <w:spacing w:val="4"/>
                                </w:rPr>
                              </w:pPr>
                              <w:r>
                                <w:rPr>
                                  <w:rFonts w:ascii="Segoe UI Black" w:hAnsi="Segoe UI Black" w:eastAsia="Segoe UI Black" w:cs="Segoe UI Black"/>
                                  <w:b/>
                                  <w:caps/>
                                  <w:color w:val="262626" w:themeColor="text1" w:themeTint="D9"/>
                                  <w:spacing w:val="4"/>
                                  <w:sz w:val="22"/>
                                </w:rPr>
                                <w:t xml:space="preserve">添加图标</w:t>
                              </w:r>
                              <w:r>
                                <w:rPr>
                                  <w:rFonts w:eastAsia="Open Sans Extrabold"/>
                                  <w:b/>
                                  <w:caps/>
                                  <w:color w:val="4f271c" w:themeColor="text2"/>
                                  <w:spacing w:val="4"/>
                                  <w:sz w:val="22"/>
                                </w:rPr>
                                <w:t xml:space="preserve"> </w:t>
                              </w:r>
                              <w:r/>
                            </w:p>
                            <w:p>
                              <w:pPr>
                                <w:pStyle w:val="2578"/>
                                <w:ind w:left="1134" w:right="342"/>
                                <w:jc w:val="left"/>
                                <w:spacing w:before="6" w:line="336" w:lineRule="auto"/>
                                <w:rPr>
                                  <w:rFonts w:ascii="Arial" w:hAnsi="Arial" w:cs="Arial"/>
                                  <w:color w:val="404040"/>
                                </w:rPr>
                              </w:pPr>
                              <w:r>
                                <w:rPr>
                                  <w:rFonts w:ascii="Arial" w:hAnsi="Arial" w:eastAsia="Open Sans" w:cs="Arial"/>
                                  <w:color w:val="404040" w:themeColor="text1" w:themeTint="BF"/>
                                  <w:sz w:val="22"/>
                                </w:rPr>
                              </w:r>
                              <w:r>
                                <w:rPr>
                                  <w:rFonts w:ascii="Arial" w:hAnsi="Arial" w:eastAsia="Open Sans" w:cs="Arial"/>
                                  <w:color w:val="404040" w:themeColor="text1" w:themeTint="BF"/>
                                  <w:sz w:val="22"/>
                                </w:rPr>
                                <w:t xml:space="preserve">图表确实很有效果，</w:t>
                              </w:r>
                              <w:r>
                                <w:rPr>
                                  <w:rFonts w:ascii="Arial" w:hAnsi="Arial" w:eastAsia="Open Sans" w:cs="Arial"/>
                                  <w:color w:val="404040" w:themeColor="text1" w:themeTint="BF"/>
                                  <w:sz w:val="22"/>
                                </w:rPr>
                                <w:t xml:space="preserve">因为它们能简明扼要地展示有趣的信息，而且令人难忘</w:t>
                              </w:r>
                              <w:r>
                                <w:rPr>
                                  <w:rFonts w:ascii="Arial" w:hAnsi="Arial" w:eastAsia="Open Sans" w:cs="Arial"/>
                                  <w:color w:val="404040" w:themeColor="text1" w:themeTint="BF"/>
                                  <w:sz w:val="22"/>
                                </w:rPr>
                                <w:t xml:space="preserve">。</w:t>
                              </w:r>
                              <w:r>
                                <w:rPr>
                                  <w:rFonts w:ascii="Arial" w:hAnsi="Arial" w:eastAsia="Open Sans" w:cs="Arial"/>
                                  <w:color w:val="c32d2e" w:themeColor="accent3"/>
                                  <w:sz w:val="22"/>
                                </w:rPr>
                                <w:t xml:space="preserve">添加图表帮助提高文件的可读性</w:t>
                              </w:r>
                              <w:r>
                                <w:rPr>
                                  <w:rFonts w:ascii="Arial" w:hAnsi="Arial" w:eastAsia="Open Sans" w:cs="Arial"/>
                                  <w:color w:val="404040" w:themeColor="text1" w:themeTint="BF"/>
                                  <w:sz w:val="22"/>
                                </w:rPr>
                                <w:t xml:space="preserve">。</w:t>
                              </w:r>
                              <w:r>
                                <w:rPr>
                                  <w:rFonts w:ascii="Arial" w:hAnsi="Arial" w:eastAsia="Open Sans" w:cs="Arial"/>
                                  <w:color w:val="404040" w:themeColor="text1" w:themeTint="BF"/>
                                  <w:sz w:val="22"/>
                                </w:rPr>
                              </w:r>
                              <w:r/>
                            </w:p>
                            <w:p>
                              <w:pPr>
                                <w:pStyle w:val="2570"/>
                                <w:ind w:left="1140" w:right="346"/>
                                <w:jc w:val="both"/>
                                <w:spacing w:before="720" w:after="120"/>
                                <w:rPr>
                                  <w:rFonts w:ascii="Arial" w:hAnsi="Arial" w:cs="Arial"/>
                                  <w:color w:val="344369"/>
                                  <w:spacing w:val="4"/>
                                </w:rPr>
                              </w:pPr>
                              <w:r>
                                <w:rPr>
                                  <w:rFonts w:ascii="Arial" w:hAnsi="Arial" w:eastAsia="Open Sans Extrabold" w:cs="Arial"/>
                                  <w:caps/>
                                  <w:color w:val="354369" w:themeColor="accent6" w:themeShade="BF"/>
                                  <w:spacing w:val="4"/>
                                  <w:sz w:val="24"/>
                                </w:rPr>
                                <w:t xml:space="preserve">语法和拼写</w:t>
                              </w:r>
                              <w:r/>
                            </w:p>
                            <w:p>
                              <w:pPr>
                                <w:pStyle w:val="2578"/>
                                <w:ind w:left="1134" w:right="342"/>
                                <w:jc w:val="both"/>
                                <w:spacing w:before="6"/>
                                <w:rPr>
                                  <w:rFonts w:ascii="Arial" w:hAnsi="Arial" w:eastAsia="Open Sans" w:cs="Arial"/>
                                  <w:color w:val="344369"/>
                                  <w:sz w:val="22"/>
                                </w:rPr>
                              </w:pPr>
                              <w:r>
                                <w:rPr>
                                  <w:rFonts w:ascii="Arial" w:hAnsi="Arial" w:eastAsia="Open Sans" w:cs="Arial"/>
                                  <w:color w:val="354369" w:themeColor="accent6" w:themeShade="BF"/>
                                  <w:sz w:val="22"/>
                                </w:rPr>
                                <w:t xml:space="preserve">语法错误和不正确的拼写会破坏文件结构。大多数错误都是在手忙脚乱中</w:t>
                              </w:r>
                              <w:r>
                                <w:rPr>
                                  <w:rFonts w:ascii="Arial" w:hAnsi="Arial" w:eastAsia="Open Sans" w:cs="Arial"/>
                                  <w:color w:val="354369" w:themeColor="accent6" w:themeShade="BF"/>
                                  <w:sz w:val="22"/>
                                </w:rPr>
                                <w:t xml:space="preserve">犯下的</w:t>
                              </w:r>
                              <w:r>
                                <w:rPr>
                                  <w:rFonts w:ascii="Arial" w:hAnsi="Arial" w:eastAsia="Open Sans" w:cs="Arial"/>
                                  <w:color w:val="354369" w:themeColor="accent6" w:themeShade="BF"/>
                                  <w:sz w:val="22"/>
                                </w:rPr>
                                <w:t xml:space="preserve">，所以内置的拼写检查器可以帮助避免这些错误。</w:t>
                              </w:r>
                              <w:r>
                                <w:rPr>
                                  <w:rFonts w:ascii="Arial" w:hAnsi="Arial" w:eastAsia="Open Sans" w:cs="Arial"/>
                                  <w:color w:val="354369" w:themeColor="accent6" w:themeShade="BF"/>
                                  <w:sz w:val="22"/>
                                </w:rPr>
                                <w:t xml:space="preserve"> </w:t>
                              </w:r>
                              <w:r/>
                            </w:p>
                          </w:txbxContent>
                        </wps:txbx>
                        <wps:bodyPr vertOverflow="overflow" horzOverflow="clip" vert="horz" wrap="square" lIns="91440" tIns="45720" rIns="91440" bIns="45720" numCol="1" spcCol="0" rtlCol="0" fromWordArt="0" anchor="t" anchorCtr="0" forceAA="0" compatLnSpc="0"/>
                      </wps:wsp>
                      <wps:wsp>
                        <wps:cNvPr id="1" name=""/>
                        <wps:cNvSpPr>
                          <a:spLocks noChangeAspect="1"/>
                        </wps:cNvSpPr>
                        <wps:spPr bwMode="auto">
                          <a:xfrm>
                            <a:off x="385449" y="2162547"/>
                            <a:ext cx="252000" cy="252000"/>
                          </a:xfrm>
                          <a:prstGeom prst="rect">
                            <a:avLst/>
                          </a:prstGeom>
                          <a:solidFill>
                            <a:schemeClr val="tx1">
                              <a:lumMod val="74901"/>
                              <a:lumOff val="250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b/>
                                </w:rPr>
                                <w:t xml:space="preserve">1</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wps:txbx>
                        <wps:bodyPr vertOverflow="overflow" horzOverflow="clip" vert="horz" wrap="square" lIns="91440" tIns="45720" rIns="91440" bIns="45720" numCol="1" spcCol="0" rtlCol="0" fromWordArt="0" anchor="t" anchorCtr="0" forceAA="0" compatLnSpc="0"/>
                      </wps:wsp>
                      <wps:wsp>
                        <wps:cNvPr id="2" name=""/>
                        <wps:cNvSpPr>
                          <a:spLocks noChangeAspect="1"/>
                        </wps:cNvSpPr>
                        <wps:spPr bwMode="auto">
                          <a:xfrm>
                            <a:off x="380850" y="3843429"/>
                            <a:ext cx="252000" cy="252000"/>
                          </a:xfrm>
                          <a:prstGeom prst="rect">
                            <a:avLst/>
                          </a:prstGeom>
                          <a:solidFill>
                            <a:schemeClr val="tx1">
                              <a:lumMod val="74901"/>
                              <a:lumOff val="250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b/>
                                </w:rPr>
                                <w:t xml:space="preserve">2</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wps:txbx>
                        <wps:bodyPr vertOverflow="overflow" horzOverflow="clip" vert="horz" wrap="square" lIns="90000" tIns="46800" rIns="90000" bIns="46800" numCol="1" spcCol="0" rtlCol="0" fromWordArt="0" anchor="t" anchorCtr="0" forceAA="0" compatLnSpc="0"/>
                      </wps:wsp>
                      <wps:wsp>
                        <wps:cNvPr id="3" name=""/>
                        <wps:cNvSpPr>
                          <a:spLocks noChangeAspect="1"/>
                        </wps:cNvSpPr>
                        <wps:spPr bwMode="auto">
                          <a:xfrm>
                            <a:off x="380850" y="6174845"/>
                            <a:ext cx="252000" cy="252125"/>
                          </a:xfrm>
                          <a:prstGeom prst="rect">
                            <a:avLst/>
                          </a:prstGeom>
                          <a:solidFill>
                            <a:schemeClr val="accent6">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b/>
                                </w:rPr>
                                <w:t xml:space="preserve">3</w:t>
                              </w:r>
                              <w:r/>
                            </w:p>
                          </w:txbxContent>
                        </wps:txbx>
                        <wps:bodyPr anchor="ctr"/>
                      </wps:wsp>
                    </wpg:wgp>
                  </a:graphicData>
                </a:graphic>
              </wp:anchor>
            </w:drawing>
          </mc:Choice>
          <mc:Fallback>
            <w:pict>
              <v:group id="group 66" o:spid="_x0000_s0000" style="position:absolute;z-index:-251789312;o:allowoverlap:true;o:allowincell:true;mso-position-horizontal-relative:page;margin-left:0.0pt;mso-position-horizontal:absolute;mso-position-vertical-relative:page;margin-top:116.0pt;mso-position-vertical:absolute;width:251.2pt;height:726.6pt;mso-wrap-distance-left:0.0pt;mso-wrap-distance-top:0.0pt;mso-wrap-distance-right:0.0pt;mso-wrap-distance-bottom:0.0pt;" coordorigin="0,0" coordsize="31899,92276">
                <v:shape id="shape 67" o:spid="_x0000_s67" o:spt="1" type="#_x0000_t1" style="position:absolute;left:0;top:0;width:31899;height:92276;v-text-anchor:top;visibility:visible;" fillcolor="#D8D8D8" stroked="f" strokeweight="1.00pt">
                  <v:fill opacity="-16862f"/>
                  <v:textbox inset="0,0,0,0">
                    <w:txbxContent>
                      <w:p>
                        <w:pPr>
                          <w:pStyle w:val="2574"/>
                          <w:ind w:left="1134" w:right="340"/>
                          <w:jc w:val="both"/>
                          <w:spacing w:before="3360" w:after="120"/>
                          <w:tabs>
                            <w:tab w:val="left" w:pos="3466" w:leader="none"/>
                          </w:tabs>
                          <w:rPr>
                            <w:rFonts w:ascii="Arial" w:hAnsi="Arial" w:eastAsia="Georgia" w:cs="Arial"/>
                            <w:color w:val="404040"/>
                            <w:spacing w:val="4"/>
                          </w:rPr>
                        </w:pPr>
                        <w:r>
                          <w:rPr>
                            <w:rFonts w:ascii="Segoe UI Black" w:hAnsi="Segoe UI Black" w:eastAsia="Segoe UI Black" w:cs="Segoe UI Black"/>
                            <w:b/>
                            <w:color w:val="404040" w:themeColor="text1" w:themeTint="BF"/>
                            <w:spacing w:val="4"/>
                            <w:sz w:val="22"/>
                          </w:rPr>
                          <w:t xml:space="preserve">添加表格</w:t>
                        </w:r>
                        <w:r>
                          <w:tab/>
                        </w:r>
                        <w:r/>
                      </w:p>
                      <w:p>
                        <w:pPr>
                          <w:pStyle w:val="2578"/>
                          <w:contextualSpacing w:val="0"/>
                          <w:ind w:left="1134" w:right="342"/>
                          <w:jc w:val="left"/>
                          <w:spacing w:before="11" w:beforeAutospacing="0" w:after="164" w:afterAutospacing="0" w:line="336" w:lineRule="auto"/>
                          <w:rPr>
                            <w:rFonts w:ascii="Arial" w:hAnsi="Arial" w:eastAsia="Arial" w:cs="Arial"/>
                            <w:b/>
                            <w:caps/>
                            <w:color w:val="404040"/>
                            <w:spacing w:val="0"/>
                            <w:sz w:val="22"/>
                          </w:rPr>
                        </w:pPr>
                        <w:r>
                          <w:rPr>
                            <w:rFonts w:ascii="Arial" w:hAnsi="Arial" w:eastAsia="Arial" w:cs="Arial"/>
                            <w:color w:val="404040" w:themeColor="text1" w:themeTint="BF"/>
                            <w:spacing w:val="0"/>
                            <w:sz w:val="22"/>
                          </w:rPr>
                        </w:r>
                        <w:r>
                          <w:rPr>
                            <w:rFonts w:ascii="Arial" w:hAnsi="Arial" w:eastAsia="Arial" w:cs="Arial"/>
                            <w:color w:val="404040" w:themeColor="text1" w:themeTint="BF"/>
                            <w:spacing w:val="0"/>
                            <w:sz w:val="22"/>
                          </w:rPr>
                          <w:t xml:space="preserve">包含很多字的文件肯定会让人感到很无趣。</w:t>
                        </w:r>
                        <w:r>
                          <w:rPr>
                            <w:rFonts w:ascii="Arial" w:hAnsi="Arial" w:eastAsia="Arial" w:cs="Arial"/>
                            <w:color w:val="404040" w:themeColor="text1" w:themeTint="BF"/>
                            <w:spacing w:val="0"/>
                            <w:sz w:val="22"/>
                          </w:rPr>
                          <w:t xml:space="preserve">这就是为什么添加表格可以帮助提供一个更好的视觉信息分组。</w:t>
                        </w:r>
                        <w:r>
                          <w:rPr>
                            <w:rFonts w:ascii="Arial" w:hAnsi="Arial" w:eastAsia="Arial" w:cs="Arial"/>
                            <w:color w:val="404040" w:themeColor="text1" w:themeTint="BF"/>
                            <w:spacing w:val="0"/>
                            <w:sz w:val="22"/>
                          </w:rPr>
                        </w:r>
                        <w:r/>
                      </w:p>
                      <w:p>
                        <w:pPr>
                          <w:pStyle w:val="2578"/>
                          <w:ind w:left="1134" w:right="340"/>
                          <w:jc w:val="both"/>
                          <w:spacing w:before="840" w:after="120"/>
                          <w:rPr>
                            <w:color w:val="bf644c"/>
                            <w:spacing w:val="4"/>
                          </w:rPr>
                        </w:pPr>
                        <w:r>
                          <w:rPr>
                            <w:rFonts w:ascii="Segoe UI Black" w:hAnsi="Segoe UI Black" w:eastAsia="Segoe UI Black" w:cs="Segoe UI Black"/>
                            <w:b/>
                            <w:caps/>
                            <w:color w:val="262626" w:themeColor="text1" w:themeTint="D9"/>
                            <w:spacing w:val="4"/>
                            <w:sz w:val="22"/>
                          </w:rPr>
                          <w:t xml:space="preserve">添加图标</w:t>
                        </w:r>
                        <w:r>
                          <w:rPr>
                            <w:rFonts w:eastAsia="Open Sans Extrabold"/>
                            <w:b/>
                            <w:caps/>
                            <w:color w:val="4f271c" w:themeColor="text2"/>
                            <w:spacing w:val="4"/>
                            <w:sz w:val="22"/>
                          </w:rPr>
                          <w:t xml:space="preserve"> </w:t>
                        </w:r>
                        <w:r/>
                      </w:p>
                      <w:p>
                        <w:pPr>
                          <w:pStyle w:val="2578"/>
                          <w:ind w:left="1134" w:right="342"/>
                          <w:jc w:val="left"/>
                          <w:spacing w:before="6" w:line="336" w:lineRule="auto"/>
                          <w:rPr>
                            <w:rFonts w:ascii="Arial" w:hAnsi="Arial" w:cs="Arial"/>
                            <w:color w:val="404040"/>
                          </w:rPr>
                        </w:pPr>
                        <w:r>
                          <w:rPr>
                            <w:rFonts w:ascii="Arial" w:hAnsi="Arial" w:eastAsia="Open Sans" w:cs="Arial"/>
                            <w:color w:val="404040" w:themeColor="text1" w:themeTint="BF"/>
                            <w:sz w:val="22"/>
                          </w:rPr>
                        </w:r>
                        <w:r>
                          <w:rPr>
                            <w:rFonts w:ascii="Arial" w:hAnsi="Arial" w:eastAsia="Open Sans" w:cs="Arial"/>
                            <w:color w:val="404040" w:themeColor="text1" w:themeTint="BF"/>
                            <w:sz w:val="22"/>
                          </w:rPr>
                          <w:t xml:space="preserve">图表确实很有效果，</w:t>
                        </w:r>
                        <w:r>
                          <w:rPr>
                            <w:rFonts w:ascii="Arial" w:hAnsi="Arial" w:eastAsia="Open Sans" w:cs="Arial"/>
                            <w:color w:val="404040" w:themeColor="text1" w:themeTint="BF"/>
                            <w:sz w:val="22"/>
                          </w:rPr>
                          <w:t xml:space="preserve">因为它们能简明扼要地展示有趣的信息，而且令人难忘</w:t>
                        </w:r>
                        <w:r>
                          <w:rPr>
                            <w:rFonts w:ascii="Arial" w:hAnsi="Arial" w:eastAsia="Open Sans" w:cs="Arial"/>
                            <w:color w:val="404040" w:themeColor="text1" w:themeTint="BF"/>
                            <w:sz w:val="22"/>
                          </w:rPr>
                          <w:t xml:space="preserve">。</w:t>
                        </w:r>
                        <w:r>
                          <w:rPr>
                            <w:rFonts w:ascii="Arial" w:hAnsi="Arial" w:eastAsia="Open Sans" w:cs="Arial"/>
                            <w:color w:val="c32d2e" w:themeColor="accent3"/>
                            <w:sz w:val="22"/>
                          </w:rPr>
                          <w:t xml:space="preserve">添加图表帮助提高文件的可读性</w:t>
                        </w:r>
                        <w:r>
                          <w:rPr>
                            <w:rFonts w:ascii="Arial" w:hAnsi="Arial" w:eastAsia="Open Sans" w:cs="Arial"/>
                            <w:color w:val="404040" w:themeColor="text1" w:themeTint="BF"/>
                            <w:sz w:val="22"/>
                          </w:rPr>
                          <w:t xml:space="preserve">。</w:t>
                        </w:r>
                        <w:r>
                          <w:rPr>
                            <w:rFonts w:ascii="Arial" w:hAnsi="Arial" w:eastAsia="Open Sans" w:cs="Arial"/>
                            <w:color w:val="404040" w:themeColor="text1" w:themeTint="BF"/>
                            <w:sz w:val="22"/>
                          </w:rPr>
                        </w:r>
                        <w:r/>
                      </w:p>
                      <w:p>
                        <w:pPr>
                          <w:pStyle w:val="2570"/>
                          <w:ind w:left="1140" w:right="346"/>
                          <w:jc w:val="both"/>
                          <w:spacing w:before="720" w:after="120"/>
                          <w:rPr>
                            <w:rFonts w:ascii="Arial" w:hAnsi="Arial" w:cs="Arial"/>
                            <w:color w:val="344369"/>
                            <w:spacing w:val="4"/>
                          </w:rPr>
                        </w:pPr>
                        <w:r>
                          <w:rPr>
                            <w:rFonts w:ascii="Arial" w:hAnsi="Arial" w:eastAsia="Open Sans Extrabold" w:cs="Arial"/>
                            <w:caps/>
                            <w:color w:val="354369" w:themeColor="accent6" w:themeShade="BF"/>
                            <w:spacing w:val="4"/>
                            <w:sz w:val="24"/>
                          </w:rPr>
                          <w:t xml:space="preserve">语法和拼写</w:t>
                        </w:r>
                        <w:r/>
                      </w:p>
                      <w:p>
                        <w:pPr>
                          <w:pStyle w:val="2578"/>
                          <w:ind w:left="1134" w:right="342"/>
                          <w:jc w:val="both"/>
                          <w:spacing w:before="6"/>
                          <w:rPr>
                            <w:rFonts w:ascii="Arial" w:hAnsi="Arial" w:eastAsia="Open Sans" w:cs="Arial"/>
                            <w:color w:val="344369"/>
                            <w:sz w:val="22"/>
                          </w:rPr>
                        </w:pPr>
                        <w:r>
                          <w:rPr>
                            <w:rFonts w:ascii="Arial" w:hAnsi="Arial" w:eastAsia="Open Sans" w:cs="Arial"/>
                            <w:color w:val="354369" w:themeColor="accent6" w:themeShade="BF"/>
                            <w:sz w:val="22"/>
                          </w:rPr>
                          <w:t xml:space="preserve">语法错误和不正确的拼写会破坏文件结构。大多数错误都是在手忙脚乱中</w:t>
                        </w:r>
                        <w:r>
                          <w:rPr>
                            <w:rFonts w:ascii="Arial" w:hAnsi="Arial" w:eastAsia="Open Sans" w:cs="Arial"/>
                            <w:color w:val="354369" w:themeColor="accent6" w:themeShade="BF"/>
                            <w:sz w:val="22"/>
                          </w:rPr>
                          <w:t xml:space="preserve">犯下的</w:t>
                        </w:r>
                        <w:r>
                          <w:rPr>
                            <w:rFonts w:ascii="Arial" w:hAnsi="Arial" w:eastAsia="Open Sans" w:cs="Arial"/>
                            <w:color w:val="354369" w:themeColor="accent6" w:themeShade="BF"/>
                            <w:sz w:val="22"/>
                          </w:rPr>
                          <w:t xml:space="preserve">，所以内置的拼写检查器可以帮助避免这些错误。</w:t>
                        </w:r>
                        <w:r>
                          <w:rPr>
                            <w:rFonts w:ascii="Arial" w:hAnsi="Arial" w:eastAsia="Open Sans" w:cs="Arial"/>
                            <w:color w:val="354369" w:themeColor="accent6" w:themeShade="BF"/>
                            <w:sz w:val="22"/>
                          </w:rPr>
                          <w:t xml:space="preserve"> </w:t>
                        </w:r>
                        <w:r/>
                      </w:p>
                    </w:txbxContent>
                  </v:textbox>
                </v:shape>
                <v:shape id="shape 68" o:spid="_x0000_s68" o:spt="1" type="#_x0000_t1" style="position:absolute;left:3854;top:21625;width:2520;height:2520;v-text-anchor:top;visibility:visible;" fillcolor="#3F3F3F" stroked="f" strokeweight="1.00pt">
                  <v:textbox inset="0,0,0,0">
                    <w:txbxContent>
                      <w:p>
                        <w:r>
                          <w:rPr>
                            <w:b/>
                          </w:rPr>
                          <w:t xml:space="preserve">1</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v:textbox>
                </v:shape>
                <v:shape id="shape 69" o:spid="_x0000_s69" o:spt="1" type="#_x0000_t1" style="position:absolute;left:3808;top:38434;width:2520;height:2520;v-text-anchor:top;visibility:visible;" fillcolor="#3F3F3F" stroked="f" strokeweight="1.00pt">
                  <v:textbox inset="0,0,0,0">
                    <w:txbxContent>
                      <w:p>
                        <w:r>
                          <w:rPr>
                            <w:b/>
                          </w:rPr>
                          <w:t xml:space="preserve">2</w:t>
                        </w:r>
                        <w:r>
                          <w:t xml:space="preserve">ONLYOFFICE - the future of document processing</w:t>
                        </w:r>
                        <w:r/>
                      </w:p>
                      <w:p>
                        <w:r>
                          <w:t xml:space="preserve">We were the first to build online d</w:t>
                        </w:r>
                        <w:r>
                          <w:t xml:space="preserve">ocument editors using HTML5 Canvas element. That allows us to keep ahead of our competitors providing customers with the most complete and feature-rich online office suite highly compatible with Microsoft Office and OpenDocument file formats, among others.</w:t>
                        </w:r>
                        <w:r/>
                      </w:p>
                      <w:p>
                        <w:r/>
                        <w:r/>
                      </w:p>
                      <w:p>
                        <w:r>
                          <w:t xml:space="preserve">ONLYOFFICE - the ONLY thing you need to make your business grow</w:t>
                        </w:r>
                        <w:r/>
                      </w:p>
                      <w:p>
                        <w:r>
                          <w:t xml:space="preserve">ONLYOFFICE offers a complete productivity suite with document management, project management, CRM, calendar, mail, and corporate network.</w:t>
                        </w:r>
                        <w:r/>
                      </w:p>
                      <w:p>
                        <w:r/>
                        <w:r/>
                      </w:p>
                      <w:p>
                        <w:r>
                          <w:t xml:space="preserve">Ascensio</w:t>
                        </w:r>
                        <w:r>
                          <w:t xml:space="preserve"> System SIA - home of the ONLYOFFICE</w:t>
                        </w:r>
                        <w:r/>
                      </w:p>
                      <w:p>
                        <w:r>
                          <w:t xml:space="preserve">NLYOFFICE is a project developed by experienced IT experts from </w:t>
                        </w:r>
                        <w:r>
                          <w:t xml:space="preserve">Ascensio</w:t>
                        </w:r>
                        <w:r>
                          <w:t xml:space="preserve"> System SIA, leading IT company with headquarters in Riga, Latvia.</w:t>
                        </w:r>
                        <w:r/>
                      </w:p>
                    </w:txbxContent>
                  </v:textbox>
                </v:shape>
                <v:shape id="shape 70" o:spid="_x0000_s70" o:spt="1" type="#_x0000_t1" style="position:absolute;left:3808;top:61748;width:2520;height:2521;v-text-anchor:middle;visibility:visible;" fillcolor="#344268" stroked="f" strokeweight="1.00pt">
                  <v:textbox inset="0,0,0,0">
                    <w:txbxContent>
                      <w:p>
                        <w:pPr>
                          <w:jc w:val="center"/>
                        </w:pPr>
                        <w:r>
                          <w:rPr>
                            <w:b/>
                          </w:rPr>
                          <w:t xml:space="preserve">3</w:t>
                        </w:r>
                        <w:r/>
                      </w:p>
                    </w:txbxContent>
                  </v:textbox>
                </v:shape>
              </v:group>
            </w:pict>
          </mc:Fallback>
        </mc:AlternateContent>
      </w:r>
      <w:r>
        <w:rPr>
          <w:rStyle w:val="2571"/>
          <w:rFonts w:ascii="Elephant" w:hAnsi="Elephant" w:eastAsia="Elephant" w:cs="Elephant"/>
          <w:b/>
          <w:i w:val="0"/>
          <w:color w:val="404040" w:themeColor="text1" w:themeTint="BF"/>
          <w:spacing w:val="6"/>
          <w:sz w:val="44"/>
          <w:lang w:val="zh-Hant"/>
        </w:rPr>
        <w:t xml:space="preserve">醒目的标题十分重要</w:t>
      </w:r>
      <w:r>
        <w:rPr>
          <w:rStyle w:val="2571"/>
          <w:rFonts w:ascii="Elephant" w:hAnsi="Elephant" w:eastAsia="Elephant" w:cs="Elephant"/>
          <w:b/>
          <w:i w:val="0"/>
          <w:color w:val="404040" w:themeColor="text1" w:themeTint="BF"/>
          <w:spacing w:val="6"/>
          <w:sz w:val="44"/>
          <w:lang w:val="zh-Hant"/>
        </w:rPr>
      </w:r>
      <w:r/>
    </w:p>
    <w:p>
      <w:pPr>
        <w:contextualSpacing w:val="0"/>
        <w:jc w:val="right"/>
        <w:spacing w:after="240" w:line="240" w:lineRule="auto"/>
        <w:rPr>
          <w:rFonts w:ascii="Arial" w:hAnsi="Arial" w:cs="Arial"/>
          <w:b/>
          <w:caps/>
          <w:color w:val="004c56"/>
          <w:spacing w:val="11"/>
          <w:sz w:val="16"/>
        </w:rPr>
      </w:pPr>
      <w:r>
        <w:rPr>
          <w:rFonts w:ascii="Arial" w:hAnsi="Arial" w:cs="Arial"/>
          <w:spacing w:val="11"/>
        </w:rPr>
      </w:r>
      <w:r>
        <mc:AlternateContent>
          <mc:Choice Requires="wpg">
            <w:drawing>
              <wp:anchor xmlns:wp="http://schemas.openxmlformats.org/drawingml/2006/wordprocessingDrawing" xmlns:wp14="http://schemas.microsoft.com/office/word/2010/wordprocessingDrawing" distT="0" distB="0" distL="0" distR="0" simplePos="0" relativeHeight="246784" behindDoc="0" locked="0" layoutInCell="1" allowOverlap="1">
                <wp:simplePos x="0" y="0"/>
                <wp:positionH relativeFrom="page">
                  <wp:posOffset>278123</wp:posOffset>
                </wp:positionH>
                <wp:positionV relativeFrom="page">
                  <wp:posOffset>2215843</wp:posOffset>
                </wp:positionV>
                <wp:extent cx="792693" cy="743009"/>
                <wp:effectExtent l="0" t="0" r="0" b="0"/>
                <wp:wrapThrough wrapText="bothSides">
                  <wp:wrapPolygon edited="1">
                    <wp:start x="8447" y="3400"/>
                    <wp:lineTo x="12170" y="3400"/>
                    <wp:lineTo x="15669" y="5674"/>
                    <wp:lineTo x="17439" y="8811"/>
                    <wp:lineTo x="17439" y="12658"/>
                    <wp:lineTo x="16955" y="14371"/>
                    <wp:lineTo x="18176" y="18432"/>
                    <wp:lineTo x="9736" y="20371"/>
                    <wp:lineTo x="6014" y="20371"/>
                    <wp:lineTo x="3639" y="18432"/>
                    <wp:lineTo x="3610" y="18142"/>
                    <wp:lineTo x="4881" y="16036"/>
                    <wp:lineTo x="4993" y="15949"/>
                    <wp:lineTo x="4996" y="14586"/>
                    <wp:lineTo x="5079" y="14371"/>
                    <wp:lineTo x="4508" y="12658"/>
                    <wp:lineTo x="4508" y="8811"/>
                    <wp:lineTo x="5034" y="7481"/>
                  </wp:wrapPolygon>
                </wp:wrapThrough>
                <wp:docPr id="49" name="" hidden="0"/>
                <wp:cNvGraphicFramePr/>
                <a:graphic xmlns:a="http://schemas.openxmlformats.org/drawingml/2006/main">
                  <a:graphicData uri="http://schemas.microsoft.com/office/word/2010/wordprocessingGroup">
                    <wpg:wgp>
                      <wpg:cNvGrpSpPr/>
                      <wpg:grpSpPr bwMode="auto">
                        <a:xfrm>
                          <a:off x="0" y="0"/>
                          <a:ext cx="792693" cy="743007"/>
                          <a:chOff x="0" y="0"/>
                          <a:chExt cx="792693" cy="743007"/>
                        </a:xfrm>
                      </wpg:grpSpPr>
                      <wps:wsp>
                        <wps:cNvPr id="0" name=""/>
                        <wps:cNvSpPr/>
                        <wps:spPr bwMode="auto">
                          <a:xfrm rot="6812514">
                            <a:off x="126416" y="506997"/>
                            <a:ext cx="191218" cy="199885"/>
                          </a:xfrm>
                          <a:prstGeom prst="chord">
                            <a:avLst>
                              <a:gd name="adj1" fmla="val 2491387"/>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rPr>
                              </w:pPr>
                              <w:r>
                                <w:rPr>
                                  <w:color w:val="000000"/>
                                </w:rPr>
                              </w:r>
                              <w:r>
                                <w:rPr>
                                  <w:color w:val="000000"/>
                                </w:rPr>
                              </w:r>
                              <w:r/>
                            </w:p>
                          </w:txbxContent>
                        </wps:txbx>
                        <wps:bodyPr wrap="square" anchor="ctr">
                          <a:noAutofit/>
                        </wps:bodyPr>
                      </wps:wsp>
                      <wpg:grpSp>
                        <wpg:cNvGrpSpPr/>
                        <wpg:grpSpPr bwMode="auto">
                          <a:xfrm>
                            <a:off x="0" y="0"/>
                            <a:ext cx="792693" cy="743007"/>
                            <a:chOff x="0" y="0"/>
                            <a:chExt cx="792693" cy="743007"/>
                          </a:xfrm>
                        </wpg:grpSpPr>
                        <wpg:grpSp>
                          <wpg:cNvGrpSpPr/>
                          <wpg:grpSpPr bwMode="auto">
                            <a:xfrm>
                              <a:off x="0" y="0"/>
                              <a:ext cx="792693" cy="689616"/>
                              <a:chOff x="0" y="0"/>
                              <a:chExt cx="792693" cy="689616"/>
                            </a:xfrm>
                          </wpg:grpSpPr>
                          <wpg:grpSp>
                            <wpg:cNvGrpSpPr/>
                            <wpg:grpSpPr bwMode="auto">
                              <a:xfrm>
                                <a:off x="0" y="23213"/>
                                <a:ext cx="792693" cy="666401"/>
                                <a:chOff x="0" y="0"/>
                                <a:chExt cx="792693" cy="666401"/>
                              </a:xfrm>
                            </wpg:grpSpPr>
                            <wps:wsp>
                              <wps:cNvPr id="1" name=""/>
                              <wps:cNvSpPr>
                                <a:spLocks noChangeAspect="1"/>
                              </wps:cNvSpPr>
                              <wps:spPr bwMode="auto">
                                <a:xfrm>
                                  <a:off x="142092" y="95289"/>
                                  <a:ext cx="514533" cy="476815"/>
                                </a:xfrm>
                                <a:prstGeom prst="ellipse">
                                  <a:avLst/>
                                </a:prstGeom>
                                <a:solidFill>
                                  <a:schemeClr val="bg1"/>
                                </a:solidFill>
                                <a:ln w="12700" cap="flat" cmpd="sng" algn="ctr">
                                  <a:solidFill>
                                    <a:srgbClr val="00B0F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0"/>
                                      </w:rPr>
                                    </w:pPr>
                                    <w:r>
                                      <w:rPr>
                                        <w:color w:val="000000"/>
                                        <w:sz w:val="20"/>
                                      </w:rPr>
                                    </w:r>
                                    <w:r>
                                      <w:rPr>
                                        <w:color w:val="000000"/>
                                        <w:sz w:val="20"/>
                                      </w:rPr>
                                    </w:r>
                                    <w:r/>
                                  </w:p>
                                </w:txbxContent>
                              </wps:txbx>
                              <wps:bodyPr anchor="ctr"/>
                            </wps:wsp>
                            <wps:wsp>
                              <wps:cNvPr id="2" name=""/>
                              <wps:cNvSpPr/>
                              <wps:spPr bwMode="auto">
                                <a:xfrm rot="16199693">
                                  <a:off x="-83295" y="91209"/>
                                  <a:ext cx="658486" cy="491895"/>
                                </a:xfrm>
                                <a:prstGeom prst="arc">
                                  <a:avLst>
                                    <a:gd name="adj1" fmla="val 2040775"/>
                                    <a:gd name="adj2" fmla="val 8631621"/>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s:wsp>
                              <wps:cNvPr id="3" name=""/>
                              <wps:cNvSpPr/>
                              <wps:spPr bwMode="auto">
                                <a:xfrm rot="5399701">
                                  <a:off x="213543" y="87252"/>
                                  <a:ext cx="666401" cy="491895"/>
                                </a:xfrm>
                                <a:prstGeom prst="arc">
                                  <a:avLst>
                                    <a:gd name="adj1" fmla="val 2119014"/>
                                    <a:gd name="adj2" fmla="val 8664815"/>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s:wsp>
                              <wps:cNvPr id="4" name=""/>
                              <wps:cNvSpPr/>
                              <wps:spPr bwMode="auto">
                                <a:xfrm>
                                  <a:off x="142092" y="333667"/>
                                  <a:ext cx="514533" cy="0"/>
                                </a:xfrm>
                                <a:prstGeom prst="line">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s:wsp>
                              <wps:cNvPr id="5" name=""/>
                              <wps:cNvSpPr/>
                              <wps:spPr bwMode="auto">
                                <a:xfrm>
                                  <a:off x="392080" y="95288"/>
                                  <a:ext cx="0" cy="472407"/>
                                </a:xfrm>
                                <a:prstGeom prst="line">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wpg:grpSp>
                          <wps:wsp>
                            <wps:cNvPr id="6" name=""/>
                            <wps:cNvSpPr/>
                            <wps:spPr bwMode="auto">
                              <a:xfrm>
                                <a:off x="147789" y="0"/>
                                <a:ext cx="514083" cy="253822"/>
                              </a:xfrm>
                              <a:prstGeom prst="arc">
                                <a:avLst>
                                  <a:gd name="adj1" fmla="val 1408505"/>
                                  <a:gd name="adj2" fmla="val 9456404"/>
                                </a:avLst>
                              </a:prstGeom>
                              <a:ln w="12700" cap="flat" cmpd="sng" algn="ctr">
                                <a:solidFill>
                                  <a:srgbClr val="00B0F0"/>
                                </a:solidFill>
                                <a:prstDash val="solid"/>
                              </a:ln>
                            </wps:spPr>
                            <wps:style>
                              <a:lnRef idx="1">
                                <a:schemeClr val="accent1">
                                  <a:shade val="50000"/>
                                </a:schemeClr>
                              </a:lnRef>
                              <a:fillRef idx="0">
                                <a:schemeClr val="accent1"/>
                              </a:fillRef>
                              <a:effectRef idx="0">
                                <a:schemeClr val="accent1"/>
                              </a:effectRef>
                              <a:fontRef idx="minor">
                                <a:schemeClr val="tx1"/>
                              </a:fontRef>
                            </wps:style>
                            <wps:txbx>
                              <w:txbxContent>
                                <w:p>
                                  <w:pPr>
                                    <w:jc w:val="center"/>
                                    <w:rPr>
                                      <w:color w:val="000000"/>
                                      <w:sz w:val="20"/>
                                    </w:rPr>
                                  </w:pPr>
                                  <w:r>
                                    <w:rPr>
                                      <w:color w:val="000000"/>
                                      <w:sz w:val="20"/>
                                    </w:rPr>
                                  </w:r>
                                  <w:r>
                                    <w:rPr>
                                      <w:color w:val="000000"/>
                                      <w:sz w:val="20"/>
                                    </w:rPr>
                                  </w:r>
                                  <w:r/>
                                </w:p>
                              </w:txbxContent>
                            </wps:txbx>
                            <wps:bodyPr anchor="ctr"/>
                          </wps:wsp>
                        </wpg:grpSp>
                        <wps:wsp>
                          <wps:cNvPr id="7" name=""/>
                          <wps:cNvSpPr/>
                          <wps:spPr bwMode="auto">
                            <a:xfrm rot="6812514">
                              <a:off x="481694" y="510142"/>
                              <a:ext cx="198081" cy="199885"/>
                            </a:xfrm>
                            <a:prstGeom prst="chord">
                              <a:avLst>
                                <a:gd name="adj1" fmla="val 2598359"/>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0"/>
                                  </w:rPr>
                                </w:pPr>
                                <w:r>
                                  <w:rPr>
                                    <w:color w:val="000000"/>
                                    <w:sz w:val="20"/>
                                  </w:rPr>
                                </w:r>
                                <w:r>
                                  <w:rPr>
                                    <w:color w:val="000000"/>
                                    <w:sz w:val="20"/>
                                  </w:rPr>
                                </w:r>
                                <w:r/>
                              </w:p>
                            </w:txbxContent>
                          </wps:txbx>
                          <wps:bodyPr wrap="square" anchor="ctr">
                            <a:noAutofit/>
                          </wps:bodyPr>
                        </wps:wsp>
                        <wps:wsp>
                          <wps:cNvPr id="8" name=""/>
                          <wps:cNvSpPr/>
                          <wps:spPr bwMode="auto">
                            <a:xfrm>
                              <a:off x="516657" y="437487"/>
                              <a:ext cx="121113" cy="112232"/>
                            </a:xfrm>
                            <a:prstGeom prst="ellipse">
                              <a:avLst/>
                            </a:prstGeom>
                            <a:solidFill>
                              <a:schemeClr val="bg1">
                                <a:alpha val="99999"/>
                              </a:schemeClr>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sz w:val="20"/>
                                  </w:rPr>
                                </w:pPr>
                                <w:r>
                                  <w:rPr>
                                    <w:color w:val="000000"/>
                                    <w:sz w:val="20"/>
                                  </w:rPr>
                                </w:r>
                                <w:r>
                                  <w:rPr>
                                    <w:color w:val="000000"/>
                                    <w:sz w:val="20"/>
                                  </w:rPr>
                                </w:r>
                                <w:r/>
                              </w:p>
                            </w:txbxContent>
                          </wps:txbx>
                          <wps:bodyPr anchor="ctr"/>
                        </wps:wsp>
                        <wps:wsp>
                          <wps:cNvPr id="9" name=""/>
                          <wps:cNvSpPr/>
                          <wps:spPr bwMode="auto">
                            <a:xfrm>
                              <a:off x="164340" y="437487"/>
                              <a:ext cx="121113" cy="112232"/>
                            </a:xfrm>
                            <a:prstGeom prst="ellipse">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anchor="ctr"/>
                        </wps:wsp>
                        <wpg:grpSp>
                          <wpg:cNvGrpSpPr/>
                          <wpg:grpSpPr bwMode="auto">
                            <a:xfrm>
                              <a:off x="277371" y="417447"/>
                              <a:ext cx="244301" cy="325559"/>
                              <a:chOff x="0" y="0"/>
                              <a:chExt cx="244301" cy="325559"/>
                            </a:xfrm>
                          </wpg:grpSpPr>
                          <wps:wsp>
                            <wps:cNvPr id="10" name=""/>
                            <wps:cNvSpPr/>
                            <wps:spPr bwMode="auto">
                              <a:xfrm rot="6807803">
                                <a:off x="-1082" y="80172"/>
                                <a:ext cx="246469" cy="244301"/>
                              </a:xfrm>
                              <a:prstGeom prst="chord">
                                <a:avLst>
                                  <a:gd name="adj1" fmla="val 2580052"/>
                                  <a:gd name="adj2" fmla="val 16200000"/>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wrap="square" anchor="ctr">
                              <a:noAutofit/>
                            </wps:bodyPr>
                          </wps:wsp>
                          <wps:wsp>
                            <wps:cNvPr id="11" name=""/>
                            <wps:cNvSpPr/>
                            <wps:spPr bwMode="auto">
                              <a:xfrm>
                                <a:off x="45884" y="0"/>
                                <a:ext cx="145687" cy="135006"/>
                              </a:xfrm>
                              <a:prstGeom prst="ellipse">
                                <a:avLst/>
                              </a:prstGeom>
                              <a:solidFill>
                                <a:schemeClr val="bg1"/>
                              </a:solidFill>
                              <a:ln w="12700" cap="flat" cmpd="sng" algn="ctr">
                                <a:solidFill>
                                  <a:schemeClr val="accent5">
                                    <a:lumMod val="60000"/>
                                    <a:lumOff val="4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sz w:val="24"/>
                                    </w:rPr>
                                  </w:pPr>
                                  <w:r>
                                    <w:rPr>
                                      <w:color w:val="000000"/>
                                      <w:sz w:val="24"/>
                                    </w:rPr>
                                  </w:r>
                                  <w:r>
                                    <w:rPr>
                                      <w:color w:val="000000"/>
                                      <w:sz w:val="24"/>
                                    </w:rPr>
                                  </w:r>
                                  <w:r/>
                                </w:p>
                              </w:txbxContent>
                            </wps:txbx>
                            <wps:bodyPr anchor="ctr"/>
                          </wps:wsp>
                        </wpg:grpSp>
                      </wpg:grpSp>
                    </wpg:wgp>
                  </a:graphicData>
                </a:graphic>
                <wp14:sizeRelH relativeFrom="margin">
                  <wp14:pctWidth>0</wp14:pctWidth>
                </wp14:sizeRelH>
                <wp14:sizeRelV relativeFrom="margin">
                  <wp14:pctHeight>0</wp14:pctHeight>
                </wp14:sizeRelV>
              </wp:anchor>
            </w:drawing>
          </mc:Choice>
          <mc:Fallback>
            <w:pict>
              <v:group id="group 71" o:spid="_x0000_s0000" style="position:absolute;z-index:246784;o:allowoverlap:true;o:allowincell:true;mso-position-horizontal-relative:page;margin-left:21.9pt;mso-position-horizontal:absolute;mso-position-vertical-relative:page;margin-top:174.5pt;mso-position-vertical:absolute;width:62.4pt;height:58.5pt;mso-wrap-distance-left:0.0pt;mso-wrap-distance-top:0.0pt;mso-wrap-distance-right:0.0pt;mso-wrap-distance-bottom:0.0pt;" wrapcoords="8447 3400 12170 3400 15669 5674 17439 8811 17439 12658 16955 14371 18176 18432 9736 20371 6014 20371 3639 18432 3610 18142 4881 16036 4993 15949 4996 14586 5079 14371 4508 12658 4508 8811 5034 7481" coordorigin="0,0" coordsize="7926,7430">
                <v:shape id="shape 72" o:spid="_x0000_s72" style="position:absolute;left:1264;top:5069;width:1912;height:1998;rotation:113;v-text-anchor:middle;visibility:visible;" fillcolor="#FFFFFF" strokecolor="#F77E2D" strokeweight="1.00pt">
                  <v:stroke dashstyle="solid"/>
                  <w10:wrap type="through"/>
                  <v:textbox inset="0,0,0,0">
                    <w:txbxContent>
                      <w:p>
                        <w:pPr>
                          <w:rPr>
                            <w:color w:val="000000"/>
                          </w:rPr>
                        </w:pPr>
                        <w:r>
                          <w:rPr>
                            <w:color w:val="000000"/>
                          </w:rPr>
                        </w:r>
                        <w:r>
                          <w:rPr>
                            <w:color w:val="000000"/>
                          </w:rPr>
                        </w:r>
                        <w:r/>
                      </w:p>
                    </w:txbxContent>
                  </v:textbox>
                </v:shape>
                <v:group id="group 73" o:spid="_x0000_s0000" style="position:absolute;left:0;top:0;width:7926;height:7430;" coordorigin="0,0" coordsize="7926,7430">
                  <v:group id="group 74" o:spid="_x0000_s0000" style="position:absolute;left:0;top:0;width:7926;height:6896;" coordorigin="0,0" coordsize="7926,6896">
                    <v:group id="group 75" o:spid="_x0000_s0000" style="position:absolute;left:0;top:232;width:7926;height:6664;" coordorigin="0,0" coordsize="7926,6664">
                      <v:shape id="shape 76" o:spid="_x0000_s76" o:spt="3" type="#_x0000_t3" style="position:absolute;left:1420;top:952;width:5145;height:4768;v-text-anchor:middle;visibility:visible;" fillcolor="#FFFFF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77" o:spid="_x0000_s77" o:spt="19" type="#_x0000_t19" style="position:absolute;left:-832;top:912;width:6584;height:4918;rotation:269;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78" o:spid="_x0000_s78" o:spt="19" type="#_x0000_t19" style="position:absolute;left:2135;top:872;width:6664;height:4918;rotation:89;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line id="shape 79" o:spid="_x0000_s79" style="position:absolute;left:0;text-align:left;z-index:246784;visibility:visible;" from="2135.4pt,872.5pt" to="8799.4pt,5791.5pt" filled="f" strokecolor="#00B0F0" strokeweight="1.00pt">
                        <v:stroke dashstyle="solid"/>
                      </v:line>
                      <v:line id="shape 80" o:spid="_x0000_s80" style="position:absolute;left:0;text-align:left;z-index:246784;visibility:visible;" from="2135.4pt,872.5pt" to="8799.4pt,5791.5pt" filled="f" strokecolor="#00B0F0" strokeweight="1.00pt">
                        <v:stroke dashstyle="solid"/>
                      </v:line>
                    </v:group>
                    <v:shape id="shape 81" o:spid="_x0000_s81" o:spt="19" type="#_x0000_t19" style="position:absolute;left:1477;top:0;width:5140;height:2538;v-text-anchor:middle;visibility:visible;" filled="f" strokecolor="#00B0F0" strokeweight="1.00pt">
                      <v:stroke dashstyle="solid"/>
                      <v:textbox inset="0,0,0,0">
                        <w:txbxContent>
                          <w:p>
                            <w:pPr>
                              <w:jc w:val="center"/>
                              <w:rPr>
                                <w:color w:val="000000"/>
                                <w:sz w:val="20"/>
                              </w:rPr>
                            </w:pPr>
                            <w:r>
                              <w:rPr>
                                <w:color w:val="000000"/>
                                <w:sz w:val="20"/>
                              </w:rPr>
                            </w:r>
                            <w:r>
                              <w:rPr>
                                <w:color w:val="000000"/>
                                <w:sz w:val="20"/>
                              </w:rPr>
                            </w:r>
                            <w:r/>
                          </w:p>
                        </w:txbxContent>
                      </v:textbox>
                    </v:shape>
                  </v:group>
                  <v:shape id="shape 82" o:spid="_x0000_s82" style="position:absolute;left:4816;top:5101;width:1980;height:1998;rotation:113;v-text-anchor:middle;visibility:visible;" fillcolor="#FFFFFF" strokecolor="#F77E2D" strokeweight="1.00pt">
                    <v:stroke dashstyle="solid"/>
                    <v:textbox inset="0,0,0,0">
                      <w:txbxContent>
                        <w:p>
                          <w:pPr>
                            <w:jc w:val="center"/>
                            <w:rPr>
                              <w:color w:val="000000"/>
                              <w:sz w:val="20"/>
                            </w:rPr>
                          </w:pPr>
                          <w:r>
                            <w:rPr>
                              <w:color w:val="000000"/>
                              <w:sz w:val="20"/>
                            </w:rPr>
                          </w:r>
                          <w:r>
                            <w:rPr>
                              <w:color w:val="000000"/>
                              <w:sz w:val="20"/>
                            </w:rPr>
                          </w:r>
                          <w:r/>
                        </w:p>
                      </w:txbxContent>
                    </v:textbox>
                  </v:shape>
                  <v:shape id="shape 83" o:spid="_x0000_s83" o:spt="3" type="#_x0000_t3" style="position:absolute;left:5166;top:4374;width:1211;height:1122;v-text-anchor:middle;visibility:visible;" fillcolor="#FFFFFF" strokecolor="#F77E2D" strokeweight="1.00pt">
                    <v:fill opacity="-65178f"/>
                    <v:stroke dashstyle="solid"/>
                    <v:textbox inset="0,0,0,0">
                      <w:txbxContent>
                        <w:p>
                          <w:pPr>
                            <w:rPr>
                              <w:color w:val="000000"/>
                              <w:sz w:val="20"/>
                            </w:rPr>
                          </w:pPr>
                          <w:r>
                            <w:rPr>
                              <w:color w:val="000000"/>
                              <w:sz w:val="20"/>
                            </w:rPr>
                          </w:r>
                          <w:r>
                            <w:rPr>
                              <w:color w:val="000000"/>
                              <w:sz w:val="20"/>
                            </w:rPr>
                          </w:r>
                          <w:r/>
                        </w:p>
                      </w:txbxContent>
                    </v:textbox>
                  </v:shape>
                  <v:shape id="shape 84" o:spid="_x0000_s84" o:spt="3" type="#_x0000_t3" style="position:absolute;left:1643;top:4374;width:1211;height:1122;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group id="group 85" o:spid="_x0000_s0000" style="position:absolute;left:2773;top:4174;width:2443;height:3255;" coordorigin="0,0" coordsize="2443,3255">
                    <v:shape id="shape 86" o:spid="_x0000_s86" style="position:absolute;left:-10;top:801;width:2464;height:2443;rotation:113;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shape id="shape 87" o:spid="_x0000_s87" o:spt="3" type="#_x0000_t3" style="position:absolute;left:458;top:0;width:1456;height:1350;v-text-anchor:middle;visibility:visible;" fillcolor="#FFFFFF" strokecolor="#F77E2D" strokeweight="1.00pt">
                      <v:stroke dashstyle="solid"/>
                      <v:textbox inset="0,0,0,0">
                        <w:txbxContent>
                          <w:p>
                            <w:pPr>
                              <w:jc w:val="center"/>
                              <w:rPr>
                                <w:color w:val="000000"/>
                                <w:sz w:val="24"/>
                              </w:rPr>
                            </w:pPr>
                            <w:r>
                              <w:rPr>
                                <w:color w:val="000000"/>
                                <w:sz w:val="24"/>
                              </w:rPr>
                            </w:r>
                            <w:r>
                              <w:rPr>
                                <w:color w:val="000000"/>
                                <w:sz w:val="24"/>
                              </w:rPr>
                            </w:r>
                            <w:r/>
                          </w:p>
                        </w:txbxContent>
                      </v:textbox>
                    </v:shape>
                  </v:group>
                </v:group>
              </v:group>
            </w:pict>
          </mc:Fallback>
        </mc:AlternateContent>
      </w:r>
      <w:r>
        <w:rPr>
          <w:rFonts w:ascii="Elephant" w:hAnsi="Elephant" w:eastAsia="Elephant" w:cs="Elephant"/>
          <w:b/>
          <w:i/>
          <w:caps w:val="0"/>
          <w:color w:val="f78430" w:themeColor="accent5" w:themeTint="99"/>
          <w:spacing w:val="0"/>
          <w:sz w:val="28"/>
        </w:rPr>
        <w:t xml:space="preserve">信息性副标题也承载很多意义</w:t>
      </w:r>
      <w:r>
        <w:rPr>
          <w:rFonts w:ascii="Elephant" w:hAnsi="Elephant" w:eastAsia="Elephant" w:cs="Elephant"/>
          <w:b/>
          <w:i/>
          <w:caps w:val="0"/>
          <w:color w:val="f78430" w:themeColor="accent5" w:themeTint="99"/>
          <w:spacing w:val="0"/>
          <w:sz w:val="28"/>
        </w:rPr>
        <w:t xml:space="preserve">。</w:t>
      </w:r>
      <w:r>
        <w:rPr>
          <w:b/>
          <w:spacing w:val="11"/>
        </w:rPr>
      </w:r>
      <w:r/>
    </w:p>
    <w:p>
      <w:pPr>
        <w:ind w:left="-142" w:right="1" w:firstLine="709"/>
        <w:jc w:val="right"/>
        <w:spacing w:after="187" w:line="360" w:lineRule="auto"/>
        <w:rPr>
          <w:rFonts w:ascii="Arial" w:hAnsi="Arial" w:eastAsia="Open Sans" w:cs="Arial"/>
          <w:color w:val="7ec4d3" w:themeColor="accent1" w:themeTint="99"/>
          <w:spacing w:val="6"/>
        </w:rPr>
      </w:pPr>
      <w:r>
        <w:rPr>
          <w:rFonts w:ascii="Arial" w:hAnsi="Arial" w:cs="Arial"/>
          <w:b/>
          <w:color w:val="3891a7" w:themeColor="accent1"/>
          <w:spacing w:val="6"/>
          <w:sz w:val="20"/>
        </w:rPr>
      </w:r>
      <w:r>
        <w:rPr>
          <w:rFonts w:ascii="Arial" w:hAnsi="Arial" w:cs="Arial"/>
          <w:b/>
          <w:color w:val="3891a7" w:themeColor="accent1"/>
          <w:spacing w:val="6"/>
          <w:sz w:val="20"/>
        </w:rPr>
        <w:tab/>
      </w:r>
      <w:r>
        <w:rPr>
          <w:rFonts w:ascii="Arial" w:hAnsi="Arial" w:eastAsia="Open Sans" w:cs="Arial"/>
          <w:color w:val="3b1d15" w:themeColor="text2" w:themeShade="BF"/>
          <w:spacing w:val="6"/>
        </w:rPr>
        <w:t xml:space="preserve">完美的文件总是从完美的标题开始的。</w:t>
      </w:r>
      <w:r>
        <w:rPr>
          <w:rFonts w:ascii="Arial" w:hAnsi="Arial" w:eastAsia="Open Sans" w:cs="Arial"/>
          <w:color w:val="3b1d15" w:themeColor="text2" w:themeShade="BF"/>
          <w:spacing w:val="6"/>
          <w:shd w:val="clear" w:color="d3ebf0" w:themeColor="accent1" w:themeTint="33" w:fill="d3ebf0" w:themeFill="accent1" w:themeFillTint="33"/>
        </w:rPr>
        <w:t xml:space="preserve">虽然世界上没有100%完美的东西，但我们希望每一个文件是无限接近完美的。</w:t>
      </w:r>
      <w:r>
        <w:rPr>
          <w:rFonts w:ascii="Arial" w:hAnsi="Arial" w:eastAsia="Open Sans" w:cs="Arial"/>
          <w:color w:val="3b1d15" w:themeColor="text2" w:themeShade="BF"/>
          <w:spacing w:val="6"/>
        </w:rPr>
        <w:t xml:space="preserve">选择一个理想的标题是试图起草一份结构良好、外观漂亮的文件时的第一步。</w:t>
      </w:r>
      <w:r>
        <w:rPr>
          <w:rFonts w:ascii="Arial" w:hAnsi="Arial" w:eastAsia="Open Sans" w:cs="Arial"/>
          <w:b/>
          <w:color w:val="7ec4d3" w:themeColor="accent1" w:themeTint="99"/>
          <w:spacing w:val="6"/>
        </w:rPr>
        <w:t xml:space="preserve">我们到底还需要注意什么呢？ </w:t>
      </w:r>
      <w:r>
        <w:rPr>
          <w:color w:val="7ec4d3" w:themeColor="accent1" w:themeTint="99"/>
          <w:lang w:val="zh-CN"/>
        </w:rPr>
        <w:t xml:space="preserve"> </w:t>
      </w:r>
      <w:r/>
    </w:p>
    <w:p>
      <w:pPr>
        <w:ind w:left="4111"/>
        <w:jc w:val="center"/>
        <w:spacing w:before="120" w:after="170" w:line="240" w:lineRule="auto"/>
        <w:rPr>
          <w:rFonts w:ascii="Segoe UI Black" w:hAnsi="Segoe UI Black" w:eastAsia="Segoe UI Black" w:cs="Segoe UI Black"/>
          <w:b/>
          <w:caps/>
          <w:color w:val="f78430"/>
          <w:spacing w:val="6"/>
          <w:sz w:val="20"/>
          <w:szCs w:val="24"/>
        </w:rPr>
      </w:pPr>
      <w:r>
        <w:rPr>
          <w:rFonts w:ascii="Segoe UI Black" w:hAnsi="Segoe UI Black" w:eastAsia="Segoe UI Black" w:cs="Segoe UI Black"/>
          <w:color w:val="f78430" w:themeColor="accent5" w:themeTint="99"/>
          <w:spacing w:val="6"/>
          <w:sz w:val="20"/>
          <w:szCs w:val="24"/>
        </w:rPr>
        <w:drawing>
          <wp:anchor xmlns:wp="http://schemas.openxmlformats.org/drawingml/2006/wordprocessingDrawing" xmlns:wp14="http://schemas.microsoft.com/office/word/2010/wordprocessingDrawing" distT="0" distB="0" distL="115200" distR="115200" simplePos="0" relativeHeight="260096" behindDoc="0" locked="0" layoutInCell="1" allowOverlap="1">
            <wp:simplePos x="0" y="0"/>
            <wp:positionH relativeFrom="column">
              <wp:posOffset>2470785</wp:posOffset>
            </wp:positionH>
            <wp:positionV relativeFrom="page">
              <wp:posOffset>5317204</wp:posOffset>
            </wp:positionV>
            <wp:extent cx="3456424" cy="1710206"/>
            <wp:effectExtent l="6349" t="6349" r="6349" b="6349"/>
            <wp:wrapTopAndBottom/>
            <wp:docPr id="50" name="Chart 50"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Pr>
          <w:rFonts w:ascii="Segoe UI Black" w:hAnsi="Segoe UI Black" w:eastAsia="Segoe UI Black" w:cs="Segoe UI Black"/>
          <w:b/>
          <w:caps/>
          <w:color w:val="f78430" w:themeColor="accent5" w:themeTint="99"/>
          <w:spacing w:val="6"/>
          <w:sz w:val="20"/>
          <w:szCs w:val="24"/>
        </w:rPr>
        <w:t xml:space="preserve">您的表格</w:t>
      </w:r>
      <w:r/>
    </w:p>
    <w:tbl>
      <w:tblPr>
        <w:tblStyle w:val="2540"/>
        <w:tblW w:w="5460" w:type="dxa"/>
        <w:tblInd w:w="3884" w:type="dxa"/>
        <w:tblLayout w:type="fixed"/>
        <w:tblCellMar>
          <w:left w:w="0" w:type="dxa"/>
          <w:right w:w="0" w:type="dxa"/>
        </w:tblCellMar>
        <w:tblLook w:val="04A0" w:firstRow="1" w:lastRow="0" w:firstColumn="1" w:lastColumn="0" w:noHBand="0" w:noVBand="1"/>
      </w:tblPr>
      <w:tblGrid>
        <w:gridCol w:w="1076"/>
        <w:gridCol w:w="4384"/>
      </w:tblGrid>
      <w:tr>
        <w:trPr>
          <w:trHeight w:val="567"/>
        </w:trPr>
        <w:tc>
          <w:tcPr>
            <w:shd w:val="clear" w:color="ffffff" w:fill="ffffff" w:themeFill="background1"/>
            <w:tcBorders>
              <w:top w:val="single" w:color="354369" w:themeColor="accent6" w:themeShade="BF" w:sz="8" w:space="0"/>
              <w:left w:val="single" w:color="354369" w:themeColor="accent6" w:themeShade="BF" w:sz="8" w:space="0"/>
              <w:bottom w:val="single" w:color="475A8D" w:themeColor="accent6" w:sz="4" w:space="0"/>
              <w:right w:val="none" w:color="000000" w:sz="4" w:space="0"/>
            </w:tcBorders>
            <w:tcW w:w="1076" w:type="dxa"/>
            <w:vAlign w:val="center"/>
            <w:textDirection w:val="lrTb"/>
            <w:noWrap w:val="false"/>
          </w:tcPr>
          <w:p>
            <w:r/>
            <w:r/>
          </w:p>
        </w:tc>
        <w:tc>
          <w:tcPr>
            <w:shd w:val="clear" w:color="ffffff" w:fill="ffffff" w:themeFill="background1"/>
            <w:tcBorders>
              <w:top w:val="single" w:color="354369" w:themeColor="accent6" w:themeShade="BF" w:sz="8" w:space="0"/>
              <w:left w:val="none" w:color="000000" w:sz="4" w:space="0"/>
              <w:bottom w:val="single" w:color="475A8D" w:themeColor="accent6" w:sz="4" w:space="0"/>
              <w:right w:val="single" w:color="354369" w:themeColor="accent6" w:themeShade="BF" w:sz="8" w:space="0"/>
            </w:tcBorders>
            <w:tcW w:w="4384" w:type="dxa"/>
            <w:vAlign w:val="center"/>
            <w:textDirection w:val="lrTb"/>
            <w:noWrap w:val="false"/>
          </w:tcPr>
          <w:p>
            <w:pPr>
              <w:jc w:val="center"/>
              <w:rPr>
                <w:rFonts w:ascii="Elephant" w:hAnsi="Elephant" w:eastAsia="Elephant" w:cs="Elephant"/>
                <w:b/>
                <w:color w:val="344369"/>
                <w:sz w:val="20"/>
              </w:rPr>
            </w:pPr>
            <w:r>
              <w:rPr>
                <w:rFonts w:ascii="Elephant" w:hAnsi="Elephant" w:eastAsia="Elephant" w:cs="Elephant"/>
                <w:b/>
                <w:color w:val="354369" w:themeColor="accent6" w:themeShade="BF"/>
                <w:sz w:val="20"/>
              </w:rPr>
              <w:t xml:space="preserve">文字描述</w:t>
            </w:r>
            <w:r>
              <w:rPr>
                <w:b/>
              </w:rPr>
            </w:r>
            <w:r/>
          </w:p>
        </w:tc>
      </w:tr>
      <w:tr>
        <w:trPr>
          <w:trHeight w:val="1560"/>
        </w:trPr>
        <w:tc>
          <w:tcPr>
            <w:shd w:val="clear" w:color="ffffff" w:fill="ffffff" w:themeFill="background1"/>
            <w:tcBorders>
              <w:top w:val="single" w:color="475A8D" w:themeColor="accent6" w:sz="4" w:space="0"/>
              <w:left w:val="single" w:color="354369" w:themeColor="accent6" w:themeShade="BF" w:sz="8" w:space="0"/>
              <w:bottom w:val="single" w:color="354369" w:themeColor="accent6" w:themeShade="BF" w:sz="8" w:space="0"/>
              <w:right w:val="single" w:color="475A8D" w:themeColor="accent6" w:sz="4" w:space="0"/>
            </w:tcBorders>
            <w:tcW w:w="1076" w:type="dxa"/>
            <w:vAlign w:val="center"/>
            <w:textDirection w:val="btLr"/>
            <w:noWrap w:val="false"/>
          </w:tcPr>
          <w:p>
            <w:pPr>
              <w:jc w:val="center"/>
              <w:rPr>
                <w:rFonts w:ascii="Elephant" w:hAnsi="Elephant" w:eastAsia="Elephant" w:cs="Elephant"/>
                <w:color w:val="344369"/>
                <w:sz w:val="20"/>
              </w:rPr>
            </w:pPr>
            <w:r>
              <w:rPr>
                <w:rFonts w:ascii="Elephant" w:hAnsi="Elephant" w:eastAsia="Elephant" w:cs="Elephant"/>
                <w:b w:val="0"/>
                <w:color w:val="354369" w:themeColor="accent6" w:themeShade="BF"/>
                <w:sz w:val="20"/>
              </w:rPr>
              <w:t xml:space="preserve">文字描述</w:t>
            </w:r>
            <w:r>
              <w:rPr>
                <w:rFonts w:ascii="Elephant" w:hAnsi="Elephant" w:eastAsia="Elephant" w:cs="Elephant"/>
                <w:b/>
                <w:sz w:val="20"/>
              </w:rPr>
            </w:r>
            <w:r/>
          </w:p>
        </w:tc>
        <w:tc>
          <w:tcPr>
            <w:tcBorders>
              <w:top w:val="single" w:color="475A8D" w:themeColor="accent6" w:sz="4" w:space="0"/>
              <w:left w:val="single" w:color="475A8D" w:themeColor="accent6" w:sz="4" w:space="0"/>
              <w:bottom w:val="single" w:color="354369" w:themeColor="accent6" w:themeShade="BF" w:sz="8" w:space="0"/>
              <w:right w:val="single" w:color="354369" w:themeColor="accent6" w:themeShade="BF" w:sz="8" w:space="0"/>
            </w:tcBorders>
            <w:tcW w:w="4384" w:type="dxa"/>
            <w:vAlign w:val="center"/>
            <w:textDirection w:val="lrTb"/>
            <w:noWrap w:val="false"/>
          </w:tcPr>
          <w:tbl>
            <w:tblPr>
              <w:tblStyle w:val="2427"/>
              <w:tblW w:w="4186" w:type="dxa"/>
              <w:tblInd w:w="-5" w:type="dxa"/>
              <w:tblLayout w:type="fixed"/>
              <w:tblLook w:val="04A0" w:firstRow="1" w:lastRow="0" w:firstColumn="1" w:lastColumn="0" w:noHBand="0" w:noVBand="1"/>
            </w:tblPr>
            <w:tblGrid>
              <w:gridCol w:w="1904"/>
              <w:gridCol w:w="1134"/>
              <w:gridCol w:w="1148"/>
            </w:tblGrid>
            <w:tr>
              <w:trPr>
                <w:trHeight w:val="347"/>
              </w:trPr>
              <w:tc>
                <w:tcPr>
                  <w:shd w:val="clear" w:color="d3ebf0" w:fill="d3ebf0" w:themeFill="accent1"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参数 1</w:t>
                  </w:r>
                  <w:r>
                    <w:rPr>
                      <w:sz w:val="20"/>
                    </w:rPr>
                  </w:r>
                  <w:r/>
                </w:p>
              </w:tc>
              <w:tc>
                <w:tcPr>
                  <w:shd w:val="clear" w:color="d3ebf0" w:fill="d3ebf0" w:themeFill="accent1"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45</w:t>
                  </w:r>
                  <w:r/>
                </w:p>
              </w:tc>
              <w:tc>
                <w:tcPr>
                  <w:shd w:val="clear" w:color="d3ebf0" w:fill="d3ebf0" w:themeFill="accent1"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5</w:t>
                  </w:r>
                  <w:r/>
                </w:p>
              </w:tc>
            </w:tr>
            <w:tr>
              <w:trPr>
                <w:trHeight w:val="397"/>
              </w:trPr>
              <w:tc>
                <w:tcPr>
                  <w:shd w:val="clear" w:color="e7f1d2" w:fill="e7f1d2" w:themeFill="accent4"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参数2</w:t>
                  </w:r>
                  <w:r>
                    <w:rPr>
                      <w:sz w:val="20"/>
                    </w:rPr>
                  </w:r>
                  <w:r/>
                </w:p>
              </w:tc>
              <w:tc>
                <w:tcPr>
                  <w:shd w:val="clear" w:color="e7f1d2" w:fill="e7f1d2" w:themeFill="accent4"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70</w:t>
                  </w:r>
                  <w:r/>
                </w:p>
              </w:tc>
              <w:tc>
                <w:tcPr>
                  <w:shd w:val="clear" w:color="e7f1d2" w:fill="e7f1d2" w:themeFill="accent4"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10</w:t>
                  </w:r>
                  <w:r/>
                </w:p>
              </w:tc>
            </w:tr>
            <w:tr>
              <w:trPr>
                <w:trHeight w:val="397"/>
              </w:trPr>
              <w:tc>
                <w:tcPr>
                  <w:shd w:val="clear" w:color="fcd5b9" w:fill="fcd5b9" w:themeFill="accent5" w:themeFillTint="33"/>
                  <w:tcBorders>
                    <w:top w:val="none" w:color="000000" w:sz="4" w:space="0"/>
                    <w:left w:val="none" w:color="000000" w:sz="4" w:space="0"/>
                    <w:bottom w:val="none" w:color="000000" w:sz="4" w:space="0"/>
                    <w:right w:val="none" w:color="000000" w:sz="4" w:space="0"/>
                  </w:tcBorders>
                  <w:tcW w:w="1904" w:type="dxa"/>
                  <w:textDirection w:val="lrTb"/>
                  <w:noWrap w:val="false"/>
                </w:tcPr>
                <w:p>
                  <w:pPr>
                    <w:ind w:left="142"/>
                    <w:spacing w:before="113"/>
                    <w:rPr>
                      <w:sz w:val="18"/>
                    </w:rPr>
                  </w:pPr>
                  <w:r>
                    <w:rPr>
                      <w:sz w:val="18"/>
                    </w:rPr>
                    <w:t xml:space="preserve">参数 3</w:t>
                  </w:r>
                  <w:r>
                    <w:rPr>
                      <w:sz w:val="20"/>
                    </w:rPr>
                  </w:r>
                  <w:r/>
                </w:p>
              </w:tc>
              <w:tc>
                <w:tcPr>
                  <w:shd w:val="clear" w:color="fcd5b9" w:fill="fcd5b9" w:themeFill="accent5" w:themeFillTint="33"/>
                  <w:tcBorders>
                    <w:top w:val="none" w:color="000000" w:sz="4" w:space="0"/>
                    <w:left w:val="none" w:color="000000" w:sz="4" w:space="0"/>
                    <w:bottom w:val="none" w:color="000000" w:sz="4" w:space="0"/>
                    <w:right w:val="none" w:color="000000" w:sz="4" w:space="0"/>
                  </w:tcBorders>
                  <w:tcW w:w="1134" w:type="dxa"/>
                  <w:textDirection w:val="lrTb"/>
                  <w:noWrap w:val="false"/>
                </w:tcPr>
                <w:p>
                  <w:pPr>
                    <w:ind w:right="34"/>
                    <w:jc w:val="center"/>
                    <w:spacing w:before="113" w:line="230" w:lineRule="auto"/>
                    <w:rPr>
                      <w:sz w:val="20"/>
                    </w:rPr>
                  </w:pPr>
                  <w:r>
                    <w:rPr>
                      <w:color w:val="000000"/>
                      <w:sz w:val="20"/>
                    </w:rPr>
                    <w:t xml:space="preserve">15</w:t>
                  </w:r>
                  <w:ins w:id="0" w:author="Jason Davis" w:date="2019-12-18T08:18:00Z">
                    <w:r>
                      <w:rPr>
                        <w:color w:val="000000"/>
                        <w:sz w:val="20"/>
                      </w:rPr>
                    </w:r>
                  </w:ins>
                  <w:r/>
                </w:p>
              </w:tc>
              <w:tc>
                <w:tcPr>
                  <w:shd w:val="clear" w:color="fcd5b9" w:fill="fcd5b9" w:themeFill="accent5" w:themeFillTint="33"/>
                  <w:tcBorders>
                    <w:top w:val="none" w:color="000000" w:sz="4" w:space="0"/>
                    <w:left w:val="none" w:color="000000" w:sz="4" w:space="0"/>
                    <w:bottom w:val="none" w:color="000000" w:sz="4" w:space="0"/>
                    <w:right w:val="single" w:color="3891A7" w:themeColor="accent1" w:sz="4" w:space="0"/>
                  </w:tcBorders>
                  <w:tcW w:w="1148" w:type="dxa"/>
                  <w:textDirection w:val="lrTb"/>
                  <w:noWrap w:val="false"/>
                </w:tcPr>
                <w:p>
                  <w:pPr>
                    <w:ind w:right="-147"/>
                    <w:jc w:val="center"/>
                    <w:spacing w:before="113" w:line="230" w:lineRule="auto"/>
                    <w:rPr>
                      <w:sz w:val="20"/>
                    </w:rPr>
                  </w:pPr>
                  <w:r>
                    <w:rPr>
                      <w:color w:val="000000"/>
                      <w:sz w:val="20"/>
                    </w:rPr>
                    <w:t xml:space="preserve">5</w:t>
                  </w:r>
                  <w:r/>
                </w:p>
              </w:tc>
            </w:tr>
            <w:tr>
              <w:trPr>
                <w:trHeight w:val="397"/>
              </w:trPr>
              <w:tc>
                <w:tcPr>
                  <w:shd w:val="clear" w:color="f2f2f2" w:fill="f2f2f2" w:themeFill="background1" w:themeFillShade="F2"/>
                  <w:tcBorders>
                    <w:top w:val="none" w:color="000000" w:sz="4" w:space="0"/>
                    <w:left w:val="none" w:color="000000" w:sz="4" w:space="0"/>
                    <w:bottom w:val="none" w:color="000000" w:sz="4" w:space="0"/>
                    <w:right w:val="none" w:color="000000" w:sz="4" w:space="0"/>
                  </w:tcBorders>
                  <w:tcW w:w="1904" w:type="dxa"/>
                  <w:vMerge w:val="restart"/>
                  <w:textDirection w:val="lrTb"/>
                  <w:noWrap w:val="false"/>
                </w:tcPr>
                <w:p>
                  <w:pPr>
                    <w:ind w:left="142"/>
                    <w:spacing w:before="113"/>
                    <w:rPr>
                      <w:sz w:val="18"/>
                    </w:rPr>
                  </w:pPr>
                  <w:r>
                    <w:rPr>
                      <w:sz w:val="18"/>
                    </w:rPr>
                    <w:t xml:space="preserve">参数 4</w:t>
                  </w:r>
                  <w:r>
                    <w:rPr>
                      <w:sz w:val="20"/>
                    </w:rPr>
                  </w:r>
                  <w:r/>
                </w:p>
              </w:tc>
              <w:tc>
                <w:tcPr>
                  <w:shd w:val="clear" w:color="f2f2f2" w:fill="f2f2f2" w:themeFill="background1" w:themeFillShade="F2"/>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ind w:right="34"/>
                    <w:jc w:val="center"/>
                    <w:spacing w:before="113" w:line="230" w:lineRule="auto"/>
                    <w:rPr>
                      <w:sz w:val="20"/>
                    </w:rPr>
                  </w:pPr>
                  <w:r>
                    <w:rPr>
                      <w:color w:val="000000"/>
                      <w:sz w:val="20"/>
                    </w:rPr>
                    <w:t xml:space="preserve">35</w:t>
                  </w:r>
                  <w:r/>
                </w:p>
              </w:tc>
              <w:tc>
                <w:tcPr>
                  <w:shd w:val="clear" w:color="f2f2f2" w:fill="f2f2f2" w:themeFill="background1" w:themeFillShade="F2"/>
                  <w:tcBorders>
                    <w:top w:val="none" w:color="000000" w:sz="4" w:space="0"/>
                    <w:left w:val="none" w:color="000000" w:sz="4" w:space="0"/>
                    <w:bottom w:val="none" w:color="000000" w:sz="4" w:space="0"/>
                    <w:right w:val="single" w:color="3891A7" w:themeColor="accent1" w:sz="4" w:space="0"/>
                  </w:tcBorders>
                  <w:tcW w:w="1148" w:type="dxa"/>
                  <w:vMerge w:val="restart"/>
                  <w:textDirection w:val="lrTb"/>
                  <w:noWrap w:val="false"/>
                </w:tcPr>
                <w:p>
                  <w:pPr>
                    <w:ind w:right="-147"/>
                    <w:jc w:val="center"/>
                    <w:spacing w:before="113" w:line="230" w:lineRule="auto"/>
                    <w:rPr>
                      <w:color w:val="000000"/>
                      <w:sz w:val="20"/>
                    </w:rPr>
                  </w:pPr>
                  <w:r>
                    <w:rPr>
                      <w:color w:val="000000"/>
                      <w:sz w:val="20"/>
                    </w:rPr>
                    <w:t xml:space="preserve">5-</w:t>
                  </w:r>
                  <w:r/>
                </w:p>
              </w:tc>
            </w:tr>
          </w:tbl>
          <w:p>
            <w:pPr>
              <w:ind w:right="-74"/>
            </w:pPr>
            <w:r/>
            <w:r/>
          </w:p>
        </w:tc>
      </w:tr>
    </w:tbl>
    <w:p>
      <w:pPr>
        <w:ind w:left="3969"/>
        <w:jc w:val="center"/>
        <w:spacing w:before="360" w:after="240" w:line="120" w:lineRule="auto"/>
        <w:rPr>
          <w:rFonts w:ascii="Segoe UI Black" w:hAnsi="Segoe UI Black" w:eastAsia="Segoe UI Black" w:cs="Segoe UI Black"/>
          <w:b/>
          <w:bCs/>
          <w:color w:val="f78430"/>
          <w:spacing w:val="6"/>
          <w:sz w:val="22"/>
          <w:szCs w:val="24"/>
        </w:rPr>
        <w:sectPr>
          <w:headerReference w:type="default" r:id="rId9"/>
          <w:footerReference w:type="default" r:id="rId12"/>
          <w:footnotePr>
            <w:pos w:val="beneathText"/>
          </w:footnotePr>
          <w:endnotePr/>
          <w:type w:val="continuous"/>
          <w:pgSz w:w="11906" w:h="16838" w:orient="portrait"/>
          <w:pgMar w:top="1843" w:right="850" w:bottom="1134" w:left="1701" w:header="709" w:footer="454" w:gutter="0"/>
          <w:cols w:num="1" w:sep="0" w:space="708" w:equalWidth="1"/>
          <w:docGrid w:linePitch="360"/>
        </w:sectPr>
      </w:pPr>
      <w:r>
        <w:rPr>
          <w:rFonts w:ascii="Segoe UI Black" w:hAnsi="Segoe UI Black" w:eastAsia="Segoe UI Black" w:cs="Segoe UI Black"/>
          <w:caps/>
          <w:color w:val="f78430" w:themeColor="accent5" w:themeTint="99"/>
          <w:spacing w:val="6"/>
          <w:sz w:val="22"/>
          <w:szCs w:val="24"/>
        </w:rPr>
        <w:t xml:space="preserve"> </w:t>
      </w:r>
      <w:r>
        <w:rPr>
          <w:rFonts w:ascii="Segoe UI Black" w:hAnsi="Segoe UI Black" w:eastAsia="Segoe UI Black" w:cs="Segoe UI Black"/>
          <w:b/>
          <w:bCs/>
          <w:caps/>
          <w:color w:val="f78430" w:themeColor="accent5" w:themeTint="99"/>
          <w:spacing w:val="6"/>
          <w:sz w:val="22"/>
          <w:szCs w:val="24"/>
        </w:rPr>
        <w:t xml:space="preserve">文字内容的重要性</w:t>
      </w:r>
      <w:r>
        <w:rPr>
          <w:rFonts w:ascii="Segoe UI Black" w:hAnsi="Segoe UI Black" w:eastAsia="Segoe UI Black" w:cs="Segoe UI Black"/>
          <w:color w:val="f78430" w:themeColor="accent5" w:themeTint="99"/>
          <w:sz w:val="20"/>
        </w:rPr>
      </w:r>
      <w:r/>
    </w:p>
    <w:p>
      <w:pPr>
        <w:ind w:left="284"/>
        <w:jc w:val="left"/>
        <w:spacing w:after="0"/>
        <w:rPr>
          <w:rFonts w:ascii="Arial" w:hAnsi="Arial" w:cs="Arial"/>
          <w:color w:val="262626"/>
          <w:spacing w:val="6"/>
        </w:rPr>
        <w:pBdr>
          <w:between w:val="single" w:color="000000" w:sz="8" w:space="0"/>
        </w:pBdr>
        <w:sectPr>
          <w:headerReference w:type="default" r:id="rId10"/>
          <w:footerReference w:type="default" r:id="rId13"/>
          <w:footnotePr>
            <w:pos w:val="beneathText"/>
          </w:footnotePr>
          <w:endnotePr/>
          <w:type w:val="continuous"/>
          <w:pgSz w:w="11906" w:h="16838" w:orient="portrait"/>
          <w:pgMar w:top="1843" w:right="850" w:bottom="964" w:left="5103" w:header="709" w:footer="709" w:gutter="0"/>
          <w:cols w:num="2" w:sep="0" w:space="283" w:equalWidth="1"/>
          <w:docGrid w:linePitch="360"/>
        </w:sectPr>
      </w:pPr>
      <w:r>
        <w:rPr>
          <w:rFonts w:ascii="Arial" w:hAnsi="Arial" w:eastAsia="Open Sans" w:cs="Arial"/>
          <w:color w:val="262626" w:themeColor="text1" w:themeTint="D9"/>
          <w:spacing w:val="6"/>
        </w:rPr>
        <w:t xml:space="preserve">除了所有的文件格式提示、有必要强调文件内容的重要性。</w:t>
      </w:r>
      <w:r>
        <w:rPr>
          <w:rFonts w:ascii="Arial" w:hAnsi="Arial" w:eastAsia="Open Sans" w:cs="Arial"/>
          <w:color w:val="262626" w:themeColor="text1" w:themeTint="D9"/>
          <w:spacing w:val="6"/>
        </w:rPr>
        <w:t xml:space="preserve">这就是为什么在处理文件内容时，做出一些努力是至关重要的</w:t>
      </w:r>
      <w:r>
        <w:rPr>
          <w:rFonts w:ascii="Arial" w:hAnsi="Arial" w:eastAsia="Open Sans" w:cs="Arial"/>
          <w:color w:val="262626" w:themeColor="text1" w:themeTint="D9"/>
          <w:spacing w:val="6"/>
        </w:rPr>
        <w:t xml:space="preserve">。所有的视觉工具（图表，表格，符号和图像）都旨在帮助传达想法。</w:t>
      </w:r>
      <w:r>
        <w:rPr>
          <w:rFonts w:ascii="Arial" w:hAnsi="Arial" w:eastAsia="Open Sans" w:cs="Arial"/>
          <w:color w:val="262626" w:themeColor="text1" w:themeTint="D9"/>
          <w:spacing w:val="6"/>
        </w:rPr>
        <w:t xml:space="preserve">当然，视觉上的文件布局是很重要的</w:t>
      </w:r>
      <w:r>
        <w:rPr>
          <w:rFonts w:ascii="Arial" w:hAnsi="Arial" w:eastAsia="Open Sans" w:cs="Arial"/>
          <w:color w:val="262626" w:themeColor="text1" w:themeTint="D9"/>
          <w:spacing w:val="6"/>
        </w:rPr>
        <w:t xml:space="preserve">，但是还是应该更注意文件的内容。 理想情况下，一个好的文档既需要设计良好，也需要易于阅读和理解</w:t>
      </w:r>
      <w:r>
        <w:rPr>
          <w:rFonts w:ascii="Arial" w:hAnsi="Arial" w:eastAsia="Open Sans" w:cs="Arial"/>
          <w:color w:val="262626" w:themeColor="text1" w:themeTint="D9"/>
          <w:spacing w:val="6"/>
        </w:rPr>
        <w:t xml:space="preserve">。</w:t>
      </w:r>
      <w:r/>
    </w:p>
    <w:p>
      <w:pPr>
        <w:ind w:left="284"/>
        <w:jc w:val="both"/>
        <w:spacing w:after="100" w:afterAutospacing="1" w:line="360" w:lineRule="auto"/>
        <w:pBdr>
          <w:between w:val="single" w:color="000000" w:sz="8" w:space="0"/>
        </w:pBdr>
      </w:pPr>
      <w:r/>
      <w:r/>
    </w:p>
    <w:p>
      <w:pPr>
        <w:ind w:left="0"/>
        <w:jc w:val="both"/>
        <w:spacing w:after="100" w:afterAutospacing="1" w:line="360" w:lineRule="auto"/>
        <w:pBdr>
          <w:between w:val="single" w:color="000000" w:sz="8" w:space="0"/>
        </w:pBdr>
      </w:pPr>
      <w:r/>
      <w:r/>
    </w:p>
    <w:sectPr>
      <w:headerReference w:type="default" r:id="rId11"/>
      <w:footerReference w:type="default" r:id="rId14"/>
      <w:footnotePr>
        <w:pos w:val="beneathText"/>
      </w:footnotePr>
      <w:endnotePr/>
      <w:type w:val="continuous"/>
      <w:pgSz w:w="11906" w:h="16838" w:orient="portrait"/>
      <w:pgMar w:top="1843" w:right="850" w:bottom="964" w:left="4961" w:header="709" w:footer="142" w:gutter="0"/>
      <w:cols w:num="2" w:sep="0" w:space="14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Black">
    <w:panose1 w:val="020B0A02040204020203"/>
  </w:font>
  <w:font w:name="Wingdings">
    <w:panose1 w:val="05000000000000000000"/>
  </w:font>
  <w:font w:name="Courier New">
    <w:panose1 w:val="02070309020205020404"/>
  </w:font>
  <w:font w:name="Symbol">
    <w:panose1 w:val="05050102010706020507"/>
  </w:font>
  <w:font w:name="Segoe UI">
    <w:panose1 w:val="020B0502040204020203"/>
  </w:font>
  <w:font w:name="Open Sans Extrabold">
    <w:panose1 w:val="020B0906030804020204"/>
  </w:font>
  <w:font w:name="Elephant">
    <w:panose1 w:val="02020803070505020304"/>
  </w:font>
  <w:font w:name="Open Sans">
    <w:panose1 w:val="020B0606030504020204"/>
  </w:font>
  <w:font w:name="Georgia">
    <w:panose1 w:val="02040502050405020303"/>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23"/>
      <w:ind w:left="2976"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43392" behindDoc="0" locked="0" layoutInCell="1" allowOverlap="1">
              <wp:simplePos x="0" y="0"/>
              <wp:positionH relativeFrom="column">
                <wp:posOffset>2102190</wp:posOffset>
              </wp:positionH>
              <wp:positionV relativeFrom="paragraph">
                <wp:posOffset>4458</wp:posOffset>
              </wp:positionV>
              <wp:extent cx="4343121" cy="0"/>
              <wp:effectExtent l="3175" t="3175" r="3175" b="3175"/>
              <wp:wrapNone/>
              <wp:docPr id="45" name="" hidden="0"/>
              <wp:cNvGraphicFramePr/>
              <a:graphic xmlns:a="http://schemas.openxmlformats.org/drawingml/2006/main">
                <a:graphicData uri="http://schemas.microsoft.com/office/word/2010/wordprocessingShape">
                  <wps:wsp>
                    <wps:cNvPr id="0" name=""/>
                    <wps:cNvSpPr/>
                    <wps:spPr bwMode="auto">
                      <a:xfrm flipH="1" flipV="1">
                        <a:off x="0" y="0"/>
                        <a:ext cx="4343121"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3" o:spid="_x0000_s63" style="position:absolute;left:0;text-align:left;z-index:251643392;mso-wrap-distance-left:9.1pt;mso-wrap-distance-top:0.0pt;mso-wrap-distance-right:9.1pt;mso-wrap-distance-bottom:0.0pt;flip:xy;visibility:visible;" from="165.5pt,0.4pt" to="507.5pt,0.4pt" filled="f" strokecolor="#5A575E" strokeweight="0.50pt">
              <v:stroke dashstyle="solid"/>
            </v:line>
          </w:pict>
        </mc:Fallback>
      </mc:AlternateContent>
    </w:r>
    <w:r>
      <w:rPr>
        <w:color w:val="000000" w:themeColor="text1"/>
        <w:sz w:val="40"/>
      </w:rPr>
      <w:t xml:space="preserve">“</w:t>
    </w:r>
    <w:r>
      <w:rPr>
        <w:i/>
        <w:color w:val="252525"/>
        <w:spacing w:val="4"/>
        <w:sz w:val="20"/>
      </w:rPr>
      <w:t xml:space="preserve">语言可以反映一个人的思想。</w:t>
    </w:r>
    <w:r>
      <w:rPr>
        <w:i/>
        <w:color w:val="252525"/>
        <w:spacing w:val="4"/>
        <w:sz w:val="20"/>
      </w:rPr>
    </w:r>
    <w:r/>
  </w:p>
  <w:p>
    <w:pPr>
      <w:pStyle w:val="2423"/>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Ayn Rand, </w:t>
    </w:r>
    <w:r>
      <w:rPr>
        <w:i/>
        <w:color w:val="252525"/>
        <w:spacing w:val="5"/>
        <w:sz w:val="16"/>
        <w:highlight w:val="white"/>
      </w:rPr>
      <w:t xml:space="preserve">俄裔美国作家和哲学家</w:t>
    </w:r>
    <w:r>
      <w:rPr>
        <w:i/>
        <w:color w:val="252525"/>
        <w:spacing w:val="5"/>
        <w:sz w:val="16"/>
        <w:highlight w:val="whit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23"/>
      <w:ind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86400" behindDoc="0" locked="0" layoutInCell="1" allowOverlap="1">
              <wp:simplePos x="0" y="0"/>
              <wp:positionH relativeFrom="column">
                <wp:posOffset>205849</wp:posOffset>
              </wp:positionH>
              <wp:positionV relativeFrom="paragraph">
                <wp:posOffset>-50511</wp:posOffset>
              </wp:positionV>
              <wp:extent cx="4169552" cy="0"/>
              <wp:effectExtent l="3175" t="3175" r="3175" b="3175"/>
              <wp:wrapNone/>
              <wp:docPr id="46" name="Straight Connector 46" hidden="0"/>
              <wp:cNvGraphicFramePr/>
              <a:graphic xmlns:a="http://schemas.openxmlformats.org/drawingml/2006/main">
                <a:graphicData uri="http://schemas.microsoft.com/office/word/2010/wordprocessingShape">
                  <wps:wsp>
                    <wps:cNvPr id="0" name=""/>
                    <wps:cNvSpPr/>
                    <wps:spPr bwMode="auto">
                      <a:xfrm flipH="1">
                        <a:off x="0" y="0"/>
                        <a:ext cx="4169552"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4" o:spid="_x0000_s64" style="position:absolute;left:0;text-align:left;z-index:251686400;mso-wrap-distance-left:9.1pt;mso-wrap-distance-top:0.0pt;mso-wrap-distance-right:9.1pt;mso-wrap-distance-bottom:0.0pt;flip:x;visibility:visible;" from="16.2pt,-4.0pt" to="344.5pt,-4.0pt" filled="f" strokecolor="#5A575E" strokeweight="0.50pt">
              <v:stroke dashstyle="solid"/>
            </v:line>
          </w:pict>
        </mc:Fallback>
      </mc:AlternateContent>
    </w:r>
    <w:r>
      <w:rPr>
        <w:color w:val="000000" w:themeColor="text1"/>
        <w:sz w:val="40"/>
      </w:rPr>
      <w:t xml:space="preserve">“</w:t>
    </w:r>
    <w:r>
      <w:rPr>
        <w:i/>
        <w:color w:val="252525"/>
        <w:spacing w:val="4"/>
        <w:sz w:val="16"/>
        <w:highlight w:val="white"/>
      </w:rPr>
      <w:t xml:space="preserve">Our greatest glory is not in never falling, but in getting up every time we do</w:t>
    </w:r>
    <w:r>
      <w:rPr>
        <w:b/>
        <w:i/>
        <w:color w:val="252525"/>
        <w:spacing w:val="4"/>
        <w:sz w:val="18"/>
        <w:highlight w:val="white"/>
      </w:rPr>
      <w:t xml:space="preserve"> </w:t>
    </w:r>
    <w:r/>
  </w:p>
  <w:p>
    <w:pPr>
      <w:pStyle w:val="2423"/>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Confucius</w:t>
    </w:r>
    <w:r/>
  </w:p>
  <w:p>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23"/>
      <w:ind w:right="1"/>
      <w:jc w:val="right"/>
      <w:spacing w:line="288" w:lineRule="auto"/>
      <w:tabs>
        <w:tab w:val="clear" w:pos="7143" w:leader="none"/>
        <w:tab w:val="clear" w:pos="14287" w:leader="none"/>
      </w:tabs>
      <w:rPr>
        <w:i/>
        <w:color w:val="808080"/>
        <w:sz w:val="18"/>
      </w:rPr>
    </w:pPr>
    <w:r>
      <mc:AlternateContent>
        <mc:Choice Requires="wpg">
          <w:drawing>
            <wp:anchor xmlns:wp="http://schemas.openxmlformats.org/drawingml/2006/wordprocessingDrawing" xmlns:wp14="http://schemas.microsoft.com/office/word/2010/wordprocessingDrawing" distT="0" distB="0" distL="115200" distR="115200" simplePos="0" relativeHeight="251645440" behindDoc="0" locked="0" layoutInCell="1" allowOverlap="1">
              <wp:simplePos x="0" y="0"/>
              <wp:positionH relativeFrom="column">
                <wp:posOffset>205849</wp:posOffset>
              </wp:positionH>
              <wp:positionV relativeFrom="paragraph">
                <wp:posOffset>-50511</wp:posOffset>
              </wp:positionV>
              <wp:extent cx="4169552" cy="0"/>
              <wp:effectExtent l="3175" t="3175" r="3175" b="3175"/>
              <wp:wrapNone/>
              <wp:docPr id="47" name="" hidden="0"/>
              <wp:cNvGraphicFramePr/>
              <a:graphic xmlns:a="http://schemas.openxmlformats.org/drawingml/2006/main">
                <a:graphicData uri="http://schemas.microsoft.com/office/word/2010/wordprocessingShape">
                  <wps:wsp>
                    <wps:cNvPr id="0" name=""/>
                    <wps:cNvSpPr/>
                    <wps:spPr bwMode="auto">
                      <a:xfrm flipH="1">
                        <a:off x="0" y="0"/>
                        <a:ext cx="4169552" cy="0"/>
                      </a:xfrm>
                      <a:prstGeom prst="line">
                        <a:avLst/>
                      </a:prstGeom>
                      <a:ln w="6350" cap="flat" cmpd="sng" algn="ctr">
                        <a:solidFill>
                          <a:srgbClr val="5A575E"/>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5" o:spid="_x0000_s65" style="position:absolute;left:0;text-align:left;z-index:251645440;mso-wrap-distance-left:9.1pt;mso-wrap-distance-top:0.0pt;mso-wrap-distance-right:9.1pt;mso-wrap-distance-bottom:0.0pt;flip:x;visibility:visible;" from="16.2pt,-4.0pt" to="344.5pt,-4.0pt" filled="f" strokecolor="#5A575E" strokeweight="0.50pt">
              <v:stroke dashstyle="solid"/>
            </v:line>
          </w:pict>
        </mc:Fallback>
      </mc:AlternateContent>
    </w:r>
    <w:r>
      <w:rPr>
        <w:color w:val="000000" w:themeColor="text1"/>
        <w:sz w:val="40"/>
      </w:rPr>
      <w:t xml:space="preserve">“</w:t>
    </w:r>
    <w:r>
      <w:rPr>
        <w:i/>
        <w:color w:val="252525"/>
        <w:spacing w:val="4"/>
        <w:sz w:val="16"/>
        <w:highlight w:val="white"/>
      </w:rPr>
      <w:t xml:space="preserve">Our greatest glory is not in never falling, but in getting up every time we do</w:t>
    </w:r>
    <w:r>
      <w:rPr>
        <w:b/>
        <w:i/>
        <w:color w:val="252525"/>
        <w:spacing w:val="4"/>
        <w:sz w:val="18"/>
        <w:highlight w:val="white"/>
      </w:rPr>
      <w:t xml:space="preserve"> </w:t>
    </w:r>
    <w:r/>
  </w:p>
  <w:p>
    <w:pPr>
      <w:pStyle w:val="2423"/>
      <w:ind w:left="3402" w:right="1"/>
      <w:jc w:val="right"/>
      <w:spacing w:line="288" w:lineRule="auto"/>
      <w:tabs>
        <w:tab w:val="clear" w:pos="7143" w:leader="none"/>
        <w:tab w:val="clear" w:pos="14287" w:leader="none"/>
      </w:tabs>
      <w:rPr>
        <w:color w:val="808080"/>
      </w:rPr>
    </w:pPr>
    <w:r>
      <w:rPr>
        <w:i/>
        <w:color w:val="252525"/>
        <w:spacing w:val="5"/>
        <w:sz w:val="16"/>
        <w:highlight w:val="white"/>
      </w:rPr>
      <w:t xml:space="preserve">Confucius</w:t>
    </w:r>
    <w:r/>
  </w:p>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27"/>
      <w:tblW w:w="0" w:type="auto"/>
      <w:tblInd w:w="1493"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b/>
              <w:caps/>
              <w:color w:val="004c56"/>
              <w:sz w:val="44"/>
            </w:rPr>
          </w:pPr>
          <w:r>
            <mc:AlternateContent>
              <mc:Choice Requires="wpg">
                <w:drawing>
                  <wp:anchor xmlns:wp="http://schemas.openxmlformats.org/drawingml/2006/wordprocessingDrawing" xmlns:wp14="http://schemas.microsoft.com/office/word/2010/wordprocessingDrawing" distT="0" distB="0" distL="115200" distR="115200" simplePos="0" relativeHeight="251681280" behindDoc="0" locked="0" layoutInCell="1" allowOverlap="1">
                    <wp:simplePos x="0" y="0"/>
                    <wp:positionH relativeFrom="column">
                      <wp:posOffset>-2104438</wp:posOffset>
                    </wp:positionH>
                    <wp:positionV relativeFrom="paragraph">
                      <wp:posOffset>-430938</wp:posOffset>
                    </wp:positionV>
                    <wp:extent cx="1764942" cy="1904034"/>
                    <wp:effectExtent l="0" t="0" r="0" b="0"/>
                    <wp:wrapNone/>
                    <wp:docPr id="1" name="" hidden="0"/>
                    <wp:cNvGraphicFramePr/>
                    <a:graphic xmlns:a="http://schemas.openxmlformats.org/drawingml/2006/main">
                      <a:graphicData uri="http://schemas.microsoft.com/office/word/2010/wordprocessingGroup">
                        <wpg:wgp>
                          <wpg:cNvGrpSpPr/>
                          <wpg:grpSpPr bwMode="auto">
                            <a:xfrm>
                              <a:off x="0" y="0"/>
                              <a:ext cx="1764941" cy="1904033"/>
                              <a:chOff x="0" y="0"/>
                              <a:chExt cx="1764941" cy="1904033"/>
                            </a:xfrm>
                          </wpg:grpSpPr>
                          <wpg:grpSp>
                            <wpg:cNvGrpSpPr/>
                            <wpg:grpSpPr bwMode="auto">
                              <a:xfrm>
                                <a:off x="111658" y="838100"/>
                                <a:ext cx="1262529" cy="854370"/>
                                <a:chOff x="0" y="0"/>
                                <a:chExt cx="1262529" cy="854370"/>
                              </a:xfrm>
                            </wpg:grpSpPr>
                            <wps:wsp>
                              <wps:cNvPr id="0" name=""/>
                              <wps:cNvSpPr/>
                              <wps:spPr bwMode="auto">
                                <a:xfrm>
                                  <a:off x="0" y="431253"/>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767043" y="8132"/>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2"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grpSp>
                          <wpg:grpSp>
                            <wpg:cNvGrpSpPr/>
                            <wpg:grpSpPr bwMode="auto">
                              <a:xfrm>
                                <a:off x="0" y="0"/>
                                <a:ext cx="1764941" cy="1904033"/>
                                <a:chOff x="0" y="0"/>
                                <a:chExt cx="1764941" cy="1904033"/>
                              </a:xfrm>
                            </wpg:grpSpPr>
                            <wps:wsp>
                              <wps:cNvPr id="3" name=""/>
                              <wps:cNvSpPr/>
                              <wps:spPr bwMode="auto">
                                <a:xfrm>
                                  <a:off x="773967" y="1057797"/>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4" name=""/>
                              <wps:cNvSpPr/>
                              <wps:spPr bwMode="auto">
                                <a:xfrm>
                                  <a:off x="0" y="1057797"/>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5" name=""/>
                              <wps:cNvSpPr/>
                              <wps:spPr bwMode="auto">
                                <a:xfrm>
                                  <a:off x="0" y="1480915"/>
                                  <a:ext cx="495486" cy="423118"/>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6" name=""/>
                              <wps:cNvSpPr/>
                              <wps:spPr bwMode="auto">
                                <a:xfrm>
                                  <a:off x="878706" y="0"/>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7" name=""/>
                              <wps:cNvSpPr/>
                              <wps:spPr bwMode="auto">
                                <a:xfrm>
                                  <a:off x="773973" y="211555"/>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8" name=""/>
                              <wps:cNvSpPr/>
                              <wps:spPr bwMode="auto">
                                <a:xfrm>
                                  <a:off x="878706" y="423117"/>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9" name=""/>
                              <wps:cNvSpPr/>
                              <wps:spPr bwMode="auto">
                                <a:xfrm>
                                  <a:off x="1149978" y="423117"/>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0" name=""/>
                              <wps:cNvSpPr/>
                              <wps:spPr bwMode="auto">
                                <a:xfrm>
                                  <a:off x="1269455" y="63467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1" name=""/>
                              <wps:cNvSpPr/>
                              <wps:spPr bwMode="auto">
                                <a:xfrm>
                                  <a:off x="383220" y="846234"/>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2" name=""/>
                              <wps:cNvSpPr/>
                              <wps:spPr bwMode="auto">
                                <a:xfrm>
                                  <a:off x="1149978" y="846234"/>
                                  <a:ext cx="495486" cy="423117"/>
                                </a:xfrm>
                                <a:prstGeom prst="hexagon">
                                  <a:avLst>
                                    <a:gd name="adj" fmla="val 25000"/>
                                    <a:gd name="vf" fmla="val 115470"/>
                                  </a:avLst>
                                </a:prstGeom>
                                <a:solidFill>
                                  <a:srgbClr val="00B0F0">
                                    <a:alpha val="52000"/>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3" name=""/>
                              <wps:cNvSpPr/>
                              <wps:spPr bwMode="auto">
                                <a:xfrm>
                                  <a:off x="773973" y="63467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4" name=""/>
                              <wps:cNvSpPr/>
                              <wps:spPr bwMode="auto">
                                <a:xfrm>
                                  <a:off x="383220" y="1269355"/>
                                  <a:ext cx="495486" cy="423117"/>
                                </a:xfrm>
                                <a:prstGeom prst="hexagon">
                                  <a:avLst>
                                    <a:gd name="adj" fmla="val 25000"/>
                                    <a:gd name="vf" fmla="val 115470"/>
                                  </a:avLst>
                                </a:prstGeom>
                                <a:solidFill>
                                  <a:srgbClr val="92D05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5" name=""/>
                              <wps:cNvSpPr/>
                              <wps:spPr bwMode="auto">
                                <a:xfrm>
                                  <a:off x="7848" y="634675"/>
                                  <a:ext cx="495486" cy="423117"/>
                                </a:xfrm>
                                <a:prstGeom prst="hexagon">
                                  <a:avLst>
                                    <a:gd name="adj" fmla="val 25000"/>
                                    <a:gd name="vf" fmla="val 115470"/>
                                  </a:avLst>
                                </a:prstGeom>
                                <a:solidFill>
                                  <a:schemeClr val="accent5">
                                    <a:lumMod val="60000"/>
                                    <a:lumOff val="40000"/>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s:wsp>
                              <wps:cNvPr id="16" name=""/>
                              <wps:cNvSpPr/>
                              <wps:spPr bwMode="auto">
                                <a:xfrm>
                                  <a:off x="495486" y="1049859"/>
                                  <a:ext cx="495486" cy="423117"/>
                                </a:xfrm>
                                <a:prstGeom prst="hexagon">
                                  <a:avLst>
                                    <a:gd name="adj" fmla="val 25000"/>
                                    <a:gd name="vf" fmla="val 115470"/>
                                  </a:avLst>
                                </a:prstGeom>
                                <a:solidFill>
                                  <a:srgbClr val="00B0F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0"/>
                                      </w:rPr>
                                    </w:pPr>
                                    <w:r>
                                      <w:rPr>
                                        <w:sz w:val="20"/>
                                      </w:rPr>
                                    </w:r>
                                    <w:r/>
                                  </w:p>
                                </w:txbxContent>
                              </wps:txbx>
                              <wps:bodyPr anchor="ctr"/>
                            </wps:wsp>
                          </wpg:grpSp>
                        </wpg:wgp>
                      </a:graphicData>
                    </a:graphic>
                  </wp:anchor>
                </w:drawing>
              </mc:Choice>
              <mc:Fallback>
                <w:pict>
                  <v:group id="group 0" o:spid="_x0000_s0000" style="position:absolute;z-index:251681280;o:allowoverlap:true;o:allowincell:true;mso-position-horizontal-relative:text;margin-left:-165.7pt;mso-position-horizontal:absolute;mso-position-vertical-relative:text;margin-top:-33.9pt;mso-position-vertical:absolute;width:139.0pt;height:149.9pt;mso-wrap-distance-left:9.1pt;mso-wrap-distance-top:0.0pt;mso-wrap-distance-right:9.1pt;mso-wrap-distance-bottom:0.0pt;" coordorigin="0,0" coordsize="17649,19040">
                    <v:group id="group 1" o:spid="_x0000_s0000" style="position:absolute;left:1116;top:8381;width:12625;height:8543;" coordorigin="0,0" coordsize="12625,8543">
                      <v:shape id="shape 2" o:spid="_x0000_s2" o:spt="9" type="#_x0000_t9" style="position:absolute;left:0;top:4312;width:4954;height:4231;visibility:visible;" fillcolor="#004C56" stroked="f" strokeweight="1.00pt">
                        <v:fill opacity="-32539f"/>
                      </v:shape>
                      <v:shape id="shape 3" o:spid="_x0000_s3" o:spt="9" type="#_x0000_t9" style="position:absolute;left:7670;top:81;width:4954;height:4231;visibility:visible;" fillcolor="#004C56" stroked="f" strokeweight="1.00pt">
                        <v:fill opacity="-32539f"/>
                      </v:shape>
                      <v:shape id="shape 4" o:spid="_x0000_s4" o:spt="9" type="#_x0000_t9" style="position:absolute;left:0;top:0;width:4954;height:4231;visibility:visible;" fillcolor="#222830" stroked="f" strokeweight="1.00pt">
                        <v:fill opacity="-32539f"/>
                      </v:shape>
                    </v:group>
                    <v:group id="group 5" o:spid="_x0000_s0000" style="position:absolute;left:0;top:0;width:17649;height:19040;" coordorigin="0,0" coordsize="17649,19040">
                      <v:shape id="shape 6" o:spid="_x0000_s6" o:spt="9" type="#_x0000_t9" style="position:absolute;left:7739;top:10577;width:4954;height:4231;visibility:visible;" fillcolor="#F77E2D" stroked="f" strokeweight="1.00pt">
                        <v:fill opacity="-32539f"/>
                      </v:shape>
                      <v:shape id="shape 7" o:spid="_x0000_s7" o:spt="9" type="#_x0000_t9" style="position:absolute;left:0;top:10577;width:4954;height:4231;v-text-anchor:middle;visibility:visible;" fillcolor="#00B0F0" stroked="f" strokeweight="1.00pt">
                        <v:fill opacity="-32539f"/>
                        <v:textbox inset="0,0,0,0">
                          <w:txbxContent>
                            <w:p>
                              <w:pPr>
                                <w:jc w:val="center"/>
                                <w:rPr>
                                  <w:sz w:val="20"/>
                                </w:rPr>
                              </w:pPr>
                              <w:r>
                                <w:rPr>
                                  <w:sz w:val="20"/>
                                </w:rPr>
                              </w:r>
                              <w:r/>
                            </w:p>
                          </w:txbxContent>
                        </v:textbox>
                      </v:shape>
                      <v:shape id="shape 8" o:spid="_x0000_s8" o:spt="9" type="#_x0000_t9" style="position:absolute;left:0;top:14809;width:4954;height:4231;v-text-anchor:middle;visibility:visible;" fillcolor="#F77E2D" stroked="f" strokeweight="1.00pt">
                        <v:fill opacity="-32539f"/>
                        <v:textbox inset="0,0,0,0">
                          <w:txbxContent>
                            <w:p>
                              <w:pPr>
                                <w:jc w:val="center"/>
                                <w:rPr>
                                  <w:sz w:val="20"/>
                                </w:rPr>
                              </w:pPr>
                              <w:r>
                                <w:rPr>
                                  <w:sz w:val="20"/>
                                </w:rPr>
                              </w:r>
                              <w:r/>
                            </w:p>
                          </w:txbxContent>
                        </v:textbox>
                      </v:shape>
                      <v:shape id="shape 9" o:spid="_x0000_s9" o:spt="9" type="#_x0000_t9" style="position:absolute;left:8787;top:0;width:4954;height:4231;v-text-anchor:middle;visibility:visible;" fillcolor="#F77E2D" stroked="f" strokeweight="1.00pt">
                        <v:fill opacity="-32539f"/>
                        <v:textbox inset="0,0,0,0">
                          <w:txbxContent>
                            <w:p>
                              <w:pPr>
                                <w:jc w:val="center"/>
                                <w:rPr>
                                  <w:sz w:val="20"/>
                                </w:rPr>
                              </w:pPr>
                              <w:r>
                                <w:rPr>
                                  <w:sz w:val="20"/>
                                </w:rPr>
                              </w:r>
                              <w:r/>
                            </w:p>
                          </w:txbxContent>
                        </v:textbox>
                      </v:shape>
                      <v:shape id="shape 10" o:spid="_x0000_s10" o:spt="9" type="#_x0000_t9" style="position:absolute;left:7739;top:2115;width:4954;height:4231;v-text-anchor:middle;visibility:visible;" fillcolor="#00B0F0" stroked="f" strokeweight="1.00pt">
                        <v:fill opacity="-32539f"/>
                        <v:textbox inset="0,0,0,0">
                          <w:txbxContent>
                            <w:p>
                              <w:pPr>
                                <w:jc w:val="center"/>
                                <w:rPr>
                                  <w:sz w:val="20"/>
                                </w:rPr>
                              </w:pPr>
                              <w:r>
                                <w:rPr>
                                  <w:sz w:val="20"/>
                                </w:rPr>
                              </w:r>
                              <w:r/>
                            </w:p>
                          </w:txbxContent>
                        </v:textbox>
                      </v:shape>
                      <v:shape id="shape 11" o:spid="_x0000_s11" o:spt="9" type="#_x0000_t9" style="position:absolute;left:8787;top:4231;width:4954;height:4231;v-text-anchor:middle;visibility:visible;" fillcolor="#222830" stroked="f" strokeweight="1.00pt">
                        <v:fill opacity="-32539f"/>
                        <v:textbox inset="0,0,0,0">
                          <w:txbxContent>
                            <w:p>
                              <w:pPr>
                                <w:jc w:val="center"/>
                                <w:rPr>
                                  <w:sz w:val="20"/>
                                </w:rPr>
                              </w:pPr>
                              <w:r>
                                <w:rPr>
                                  <w:sz w:val="20"/>
                                </w:rPr>
                              </w:r>
                              <w:r/>
                            </w:p>
                          </w:txbxContent>
                        </v:textbox>
                      </v:shape>
                      <v:shape id="shape 12" o:spid="_x0000_s12" o:spt="9" type="#_x0000_t9" style="position:absolute;left:11499;top:4231;width:4954;height:4231;v-text-anchor:middle;visibility:visible;" fillcolor="#F77E2D" stroked="f" strokeweight="1.00pt">
                        <v:fill opacity="-32539f"/>
                        <v:textbox inset="0,0,0,0">
                          <w:txbxContent>
                            <w:p>
                              <w:pPr>
                                <w:jc w:val="center"/>
                                <w:rPr>
                                  <w:sz w:val="20"/>
                                </w:rPr>
                              </w:pPr>
                              <w:r>
                                <w:rPr>
                                  <w:sz w:val="20"/>
                                </w:rPr>
                              </w:r>
                              <w:r/>
                            </w:p>
                          </w:txbxContent>
                        </v:textbox>
                      </v:shape>
                      <v:shape id="shape 13" o:spid="_x0000_s13" o:spt="9" type="#_x0000_t9" style="position:absolute;left:12694;top:6346;width:4954;height:4231;v-text-anchor:middle;visibility:visible;" fillcolor="#92D050" stroked="f" strokeweight="1.00pt">
                        <v:fill opacity="-32539f"/>
                        <v:textbox inset="0,0,0,0">
                          <w:txbxContent>
                            <w:p>
                              <w:pPr>
                                <w:jc w:val="center"/>
                                <w:rPr>
                                  <w:sz w:val="20"/>
                                </w:rPr>
                              </w:pPr>
                              <w:r>
                                <w:rPr>
                                  <w:sz w:val="20"/>
                                </w:rPr>
                              </w:r>
                              <w:r/>
                            </w:p>
                          </w:txbxContent>
                        </v:textbox>
                      </v:shape>
                      <v:shape id="shape 14" o:spid="_x0000_s14" o:spt="9" type="#_x0000_t9" style="position:absolute;left:3832;top:8462;width:4954;height:4231;v-text-anchor:middle;visibility:visible;" fillcolor="#84AA33" stroked="f" strokeweight="1.00pt">
                        <v:fill opacity="-32539f"/>
                        <v:textbox inset="0,0,0,0">
                          <w:txbxContent>
                            <w:p>
                              <w:pPr>
                                <w:jc w:val="center"/>
                                <w:rPr>
                                  <w:sz w:val="20"/>
                                </w:rPr>
                              </w:pPr>
                              <w:r>
                                <w:rPr>
                                  <w:sz w:val="20"/>
                                </w:rPr>
                              </w:r>
                              <w:r/>
                            </w:p>
                          </w:txbxContent>
                        </v:textbox>
                      </v:shape>
                      <v:shape id="shape 15" o:spid="_x0000_s15" o:spt="9" type="#_x0000_t9" style="position:absolute;left:11499;top:8462;width:4954;height:4231;v-text-anchor:middle;visibility:visible;" fillcolor="#00B0F0" stroked="f" strokeweight="1.00pt">
                        <v:fill opacity="-33824f"/>
                        <v:textbox inset="0,0,0,0">
                          <w:txbxContent>
                            <w:p>
                              <w:pPr>
                                <w:jc w:val="center"/>
                                <w:rPr>
                                  <w:sz w:val="20"/>
                                </w:rPr>
                              </w:pPr>
                              <w:r>
                                <w:rPr>
                                  <w:sz w:val="20"/>
                                </w:rPr>
                              </w:r>
                              <w:r/>
                            </w:p>
                          </w:txbxContent>
                        </v:textbox>
                      </v:shape>
                      <v:shape id="shape 16" o:spid="_x0000_s16" o:spt="9" type="#_x0000_t9" style="position:absolute;left:7739;top:6346;width:4954;height:4231;v-text-anchor:middle;visibility:visible;" fillcolor="#92D050" stroked="f" strokeweight="1.00pt">
                        <v:fill opacity="-32539f"/>
                        <v:textbox inset="0,0,0,0">
                          <w:txbxContent>
                            <w:p>
                              <w:pPr>
                                <w:jc w:val="center"/>
                                <w:rPr>
                                  <w:sz w:val="20"/>
                                </w:rPr>
                              </w:pPr>
                              <w:r>
                                <w:rPr>
                                  <w:sz w:val="20"/>
                                </w:rPr>
                              </w:r>
                              <w:r/>
                            </w:p>
                          </w:txbxContent>
                        </v:textbox>
                      </v:shape>
                      <v:shape id="shape 17" o:spid="_x0000_s17" o:spt="9" type="#_x0000_t9" style="position:absolute;left:3832;top:12693;width:4954;height:4231;v-text-anchor:middle;visibility:visible;" fillcolor="#92D050" stroked="f" strokeweight="1.00pt">
                        <v:fill opacity="-32539f"/>
                        <v:textbox inset="0,0,0,0">
                          <w:txbxContent>
                            <w:p>
                              <w:pPr>
                                <w:jc w:val="center"/>
                                <w:rPr>
                                  <w:sz w:val="20"/>
                                </w:rPr>
                              </w:pPr>
                              <w:r>
                                <w:rPr>
                                  <w:sz w:val="20"/>
                                </w:rPr>
                              </w:r>
                              <w:r/>
                            </w:p>
                          </w:txbxContent>
                        </v:textbox>
                      </v:shape>
                      <v:shape id="shape 18" o:spid="_x0000_s18" o:spt="9" type="#_x0000_t9" style="position:absolute;left:78;top:6346;width:4954;height:4231;v-text-anchor:middle;visibility:visible;" fillcolor="#F77E2D" stroked="f" strokeweight="1.00pt">
                        <v:fill opacity="-32539f"/>
                        <v:textbox inset="0,0,0,0">
                          <w:txbxContent>
                            <w:p>
                              <w:pPr>
                                <w:jc w:val="center"/>
                                <w:rPr>
                                  <w:sz w:val="20"/>
                                </w:rPr>
                              </w:pPr>
                              <w:r>
                                <w:rPr>
                                  <w:sz w:val="20"/>
                                </w:rPr>
                              </w:r>
                              <w:r/>
                            </w:p>
                          </w:txbxContent>
                        </v:textbox>
                      </v:shape>
                      <v:shape id="shape 19" o:spid="_x0000_s19" o:spt="9" type="#_x0000_t9" style="position:absolute;left:4954;top:10498;width:4954;height:4231;v-text-anchor:middle;visibility:visible;" fillcolor="#00B0F0" stroked="f" strokeweight="1.00pt">
                        <v:fill opacity="-32539f"/>
                        <v:textbox inset="0,0,0,0">
                          <w:txbxContent>
                            <w:p>
                              <w:pPr>
                                <w:jc w:val="center"/>
                                <w:rPr>
                                  <w:sz w:val="20"/>
                                </w:rPr>
                              </w:pPr>
                              <w:r>
                                <w:rPr>
                                  <w:sz w:val="20"/>
                                </w:rPr>
                              </w:r>
                              <w:r/>
                            </w:p>
                          </w:txbxContent>
                        </v:textbox>
                      </v:shape>
                    </v:group>
                  </v:group>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34176" behindDoc="1" locked="0" layoutInCell="1" allowOverlap="1">
                    <wp:simplePos x="0" y="0"/>
                    <wp:positionH relativeFrom="column">
                      <wp:posOffset>-2095795</wp:posOffset>
                    </wp:positionH>
                    <wp:positionV relativeFrom="paragraph">
                      <wp:posOffset>-397451</wp:posOffset>
                    </wp:positionV>
                    <wp:extent cx="7572375" cy="1298391"/>
                    <wp:effectExtent l="6350" t="6350" r="6350" b="6350"/>
                    <wp:wrapNone/>
                    <wp:docPr id="2" name="" hidden="0"/>
                    <wp:cNvGraphicFramePr/>
                    <a:graphic xmlns:a="http://schemas.openxmlformats.org/drawingml/2006/main">
                      <a:graphicData uri="http://schemas.microsoft.com/office/word/2010/wordprocessingShape">
                        <wps:wsp>
                          <wps:cNvPr id="0" name=""/>
                          <wps:cNvSpPr/>
                          <wps:spPr bwMode="auto">
                            <a:xfrm>
                              <a:off x="0" y="0"/>
                              <a:ext cx="7572375" cy="1298391"/>
                            </a:xfrm>
                            <a:prstGeom prst="rect">
                              <a:avLst/>
                            </a:prstGeom>
                            <a:solidFill>
                              <a:schemeClr val="accent1">
                                <a:lumMod val="20000"/>
                                <a:lumOff val="80000"/>
                                <a:alpha val="5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r>
                                  <w:rPr>
                                    <w:lang w:val="ru-RU"/>
                                  </w:rPr>
                                  <w:t xml:space="preserve">м</w:t>
                                </w:r>
                                <w:r/>
                              </w:p>
                            </w:txbxContent>
                          </wps:txbx>
                          <wps:bodyPr anchor="ctr"/>
                        </wps:wsp>
                      </a:graphicData>
                    </a:graphic>
                  </wp:anchor>
                </w:drawing>
              </mc:Choice>
              <mc:Fallback>
                <w:pict>
                  <v:shape id="shape 20" o:spid="_x0000_s20" o:spt="1" type="#_x0000_t1" style="position:absolute;z-index:-251634176;o:allowoverlap:true;o:allowincell:true;mso-position-horizontal-relative:text;margin-left:-165.0pt;mso-position-horizontal:absolute;mso-position-vertical-relative:text;margin-top:-31.3pt;mso-position-vertical:absolute;width:596.2pt;height:102.2pt;mso-wrap-distance-left:9.1pt;mso-wrap-distance-top:0.0pt;mso-wrap-distance-right:9.1pt;mso-wrap-distance-bottom:0.0pt;v-text-anchor:middle;visibility:visible;" fillcolor="#D0EBEF" stroked="f" strokeweight="1.00pt">
                    <v:fill opacity="-2984f"/>
                    <v:textbox inset="0,0,0,0">
                      <w:txbxContent>
                        <w:p>
                          <w:r>
                            <w:rPr>
                              <w:lang w:val="ru-RU"/>
                            </w:rPr>
                            <w:t xml:space="preserve">м</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40320" behindDoc="0" locked="0" layoutInCell="1" allowOverlap="1">
                    <wp:simplePos x="0" y="0"/>
                    <wp:positionH relativeFrom="column">
                      <wp:posOffset>-2121830</wp:posOffset>
                    </wp:positionH>
                    <wp:positionV relativeFrom="paragraph">
                      <wp:posOffset>-471534</wp:posOffset>
                    </wp:positionV>
                    <wp:extent cx="7591425" cy="104775"/>
                    <wp:effectExtent l="6350" t="6350" r="6350" b="6350"/>
                    <wp:wrapNone/>
                    <wp:docPr id="3" name="" hidden="0"/>
                    <wp:cNvGraphicFramePr/>
                    <a:graphic xmlns:a="http://schemas.openxmlformats.org/drawingml/2006/main">
                      <a:graphicData uri="http://schemas.microsoft.com/office/word/2010/wordprocessingShape">
                        <wps:wsp>
                          <wps:cNvPr id="0" name=""/>
                          <wps:cNvSpPr/>
                          <wps:spPr bwMode="auto">
                            <a:xfrm>
                              <a:off x="0" y="0"/>
                              <a:ext cx="7591422" cy="104772"/>
                            </a:xfrm>
                            <a:prstGeom prst="rect">
                              <a:avLst/>
                            </a:prstGeom>
                            <a:solidFill>
                              <a:schemeClr val="accent5">
                                <a:lumMod val="60000"/>
                                <a:lumOff val="4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330"/>
                                  <w:jc w:val="center"/>
                                  <w:tabs>
                                    <w:tab w:val="left" w:pos="-283" w:leader="none"/>
                                  </w:tabs>
                                  <w:rPr>
                                    <w:color w:val="7030a0"/>
                                  </w:rPr>
                                </w:pPr>
                                <w:r>
                                  <w:rPr>
                                    <w:color w:val="7030a0"/>
                                  </w:rPr>
                                </w:r>
                                <w:r/>
                              </w:p>
                            </w:txbxContent>
                          </wps:txbx>
                          <wps:bodyPr anchor="ctr"/>
                        </wps:wsp>
                      </a:graphicData>
                    </a:graphic>
                  </wp:anchor>
                </w:drawing>
              </mc:Choice>
              <mc:Fallback>
                <w:pict>
                  <v:shape id="shape 21" o:spid="_x0000_s21" o:spt="1" type="#_x0000_t1" style="position:absolute;z-index:251640320;o:allowoverlap:true;o:allowincell:true;mso-position-horizontal-relative:text;margin-left:-167.1pt;mso-position-horizontal:absolute;mso-position-vertical-relative:text;margin-top:-37.1pt;mso-position-vertical:absolute;width:597.8pt;height:8.2pt;mso-wrap-distance-left:9.1pt;mso-wrap-distance-top:0.0pt;mso-wrap-distance-right:9.1pt;mso-wrap-distance-bottom:0.0pt;v-text-anchor:middle;visibility:visible;" fillcolor="#F77E2D" stroked="f" strokeweight="1.00pt">
                    <v:textbox inset="0,0,0,0">
                      <w:txbxContent>
                        <w:p>
                          <w:pPr>
                            <w:ind w:left="-330"/>
                            <w:jc w:val="center"/>
                            <w:tabs>
                              <w:tab w:val="left" w:pos="-283" w:leader="none"/>
                            </w:tabs>
                            <w:rPr>
                              <w:color w:val="7030a0"/>
                            </w:rPr>
                          </w:pPr>
                          <w:r>
                            <w:rPr>
                              <w:color w:val="7030a0"/>
                            </w:rPr>
                          </w:r>
                          <w:r/>
                        </w:p>
                      </w:txbxContent>
                    </v:textbox>
                  </v:shape>
                </w:pict>
              </mc:Fallback>
            </mc:AlternateContent>
          </w:r>
          <w:r>
            <w:rPr>
              <w:rFonts w:ascii="Segoe UI Black" w:hAnsi="Segoe UI Black" w:eastAsia="Segoe UI Black" w:cs="Segoe UI Black"/>
              <w:b/>
              <w:caps/>
              <w:color w:val="595959" w:themeColor="text1" w:themeTint="A6"/>
              <w:sz w:val="44"/>
            </w:rPr>
            <w:t xml:space="preserve">公司名称</w:t>
          </w:r>
          <w:r>
            <w:rPr>
              <w:rFonts w:ascii="Segoe UI Black" w:hAnsi="Segoe UI Black" w:eastAsia="Segoe UI Black" w:cs="Segoe UI Black"/>
              <w:b/>
              <w:caps/>
              <w:color w:val="595959" w:themeColor="text1" w:themeTint="A6"/>
              <w:sz w:val="28"/>
            </w:rPr>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2423"/>
            <w:contextualSpacing w:val="0"/>
            <w:ind w:right="5"/>
            <w:jc w:val="left"/>
            <w:spacing w:after="57"/>
            <w:rPr>
              <w:rFonts w:ascii="Arial" w:hAnsi="Arial" w:eastAsia="Open Sans" w:cs="Arial"/>
              <w:color w:val="344369"/>
              <w:spacing w:val="11"/>
              <w:sz w:val="18"/>
            </w:rPr>
          </w:pPr>
          <w:r>
            <w:rPr>
              <w:rFonts w:ascii="Segoe UI Black" w:hAnsi="Segoe UI Black" w:eastAsia="Segoe UI Black" w:cs="Segoe UI Black"/>
              <w:b/>
              <w:caps/>
              <w:color w:val="404040" w:themeColor="text1" w:themeTint="BF"/>
              <w:spacing w:val="11"/>
              <w:sz w:val="16"/>
            </w:rPr>
          </w:r>
          <w:r>
            <w:rPr>
              <w:rFonts w:ascii="Segoe UI Black" w:hAnsi="Segoe UI Black" w:eastAsia="Segoe UI Black" w:cs="Segoe UI Black"/>
              <w:b/>
              <w:caps/>
              <w:color w:val="404040" w:themeColor="text1" w:themeTint="BF"/>
              <w:spacing w:val="11"/>
              <w:sz w:val="16"/>
            </w:rPr>
            <w:t xml:space="preserve">地址</w:t>
          </w:r>
          <w:r>
            <w:rPr>
              <w:rFonts w:ascii="Segoe UI Black" w:hAnsi="Segoe UI Black" w:eastAsia="Segoe UI Black" w:cs="Segoe UI Black"/>
              <w:b/>
              <w:caps/>
              <w:color w:val="404040" w:themeColor="text1" w:themeTint="BF"/>
              <w:spacing w:val="11"/>
              <w:sz w:val="16"/>
            </w:rPr>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2423"/>
            <w:contextualSpacing w:val="0"/>
            <w:ind w:left="142"/>
            <w:jc w:val="left"/>
            <w:spacing w:after="57"/>
            <w:rPr>
              <w:rFonts w:ascii="Arial" w:hAnsi="Arial" w:eastAsia="Open Sans" w:cs="Arial"/>
              <w:color w:val="344369"/>
              <w:sz w:val="18"/>
            </w:rPr>
          </w:pPr>
          <w:r>
            <w:rPr>
              <w:rFonts w:ascii="Segoe UI Black" w:hAnsi="Segoe UI Black" w:eastAsia="Segoe UI Black" w:cs="Segoe UI Black"/>
              <w:b/>
              <w:color w:val="404040" w:themeColor="text1" w:themeTint="BF"/>
              <w:spacing w:val="11"/>
              <w:sz w:val="16"/>
            </w:rPr>
          </w:r>
          <w:r>
            <w:rPr>
              <w:rFonts w:ascii="Segoe UI Black" w:hAnsi="Segoe UI Black" w:eastAsia="Segoe UI Black" w:cs="Segoe UI Black"/>
              <w:b/>
              <w:color w:val="404040" w:themeColor="text1" w:themeTint="BF"/>
              <w:spacing w:val="11"/>
              <w:sz w:val="16"/>
            </w:rPr>
            <w:t xml:space="preserve">电话</w:t>
          </w:r>
          <w:r>
            <w:rPr>
              <w:rFonts w:ascii="Segoe UI Black" w:hAnsi="Segoe UI Black" w:eastAsia="Segoe UI Black" w:cs="Segoe UI Black"/>
              <w:b/>
              <w:color w:val="404040" w:themeColor="text1" w:themeTint="BF"/>
              <w:spacing w:val="11"/>
              <w:sz w:val="16"/>
            </w:rPr>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contextualSpacing w:val="0"/>
            <w:ind w:left="142"/>
            <w:jc w:val="left"/>
            <w:spacing w:after="57"/>
            <w:rPr>
              <w:rFonts w:ascii="Arial" w:hAnsi="Arial" w:eastAsia="Open Sans" w:cs="Arial"/>
              <w:color w:val="344369"/>
              <w:sz w:val="18"/>
            </w:rPr>
          </w:pPr>
          <w:r>
            <w:rPr>
              <w:rFonts w:ascii="Segoe UI Black" w:hAnsi="Segoe UI Black" w:eastAsia="Segoe UI Black" w:cs="Segoe UI Black"/>
              <w:b/>
              <w:color w:val="404040" w:themeColor="text1" w:themeTint="BF"/>
              <w:spacing w:val="11"/>
              <w:sz w:val="16"/>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858085568"/>
            <w:tag w:val=""/>
            <w:rPr>
              <w:rFonts w:ascii="Arial" w:hAnsi="Arial" w:cs="Arial"/>
            </w:rPr>
          </w:sdtPr>
          <w:sdtContent>
            <w:p>
              <w:pPr>
                <w:pStyle w:val="2423"/>
                <w:rPr>
                  <w:rFonts w:ascii="Calibri" w:hAnsi="Calibri" w:eastAsia="Calibri" w:cs="Calibri"/>
                  <w:b/>
                  <w:color w:val="595959"/>
                  <w:sz w:val="24"/>
                </w:rPr>
              </w:pPr>
              <w:r>
                <w:rPr>
                  <w:rFonts w:ascii="Calibri" w:hAnsi="Calibri" w:eastAsia="Calibri" w:cs="Calibri"/>
                  <w:b w:val="0"/>
                  <w:color w:val="595959" w:themeColor="text1" w:themeTint="A6"/>
                  <w:sz w:val="18"/>
                </w:rPr>
                <w:t xml:space="preserve">楼, 街, 城市/地区, </w:t>
              </w:r>
              <w:r>
                <w:rPr>
                  <w:rFonts w:ascii="Calibri" w:hAnsi="Calibri" w:eastAsia="Calibri" w:cs="Calibri"/>
                  <w:b w:val="0"/>
                  <w:color w:val="595959" w:themeColor="text1" w:themeTint="A6"/>
                  <w:sz w:val="18"/>
                </w:rPr>
                <w:t xml:space="preserve">国家</w:t>
              </w:r>
              <w:r>
                <w:rPr>
                  <w:rFonts w:ascii="Calibri" w:hAnsi="Calibri" w:eastAsia="Calibri" w:cs="Calibri"/>
                  <w:b w:val="0"/>
                  <w:sz w:val="22"/>
                </w:rPr>
              </w:r>
              <w:r/>
            </w:p>
          </w:sdtContent>
        </w:sdt>
        <w:p>
          <w:pPr>
            <w:rPr>
              <w:color w:val="595959"/>
            </w:rPr>
          </w:pPr>
          <w:r>
            <w:rPr>
              <w:color w:val="595959"/>
            </w:rPr>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236870710"/>
            <w:tag w:val=""/>
            <w:rPr>
              <w:rFonts w:ascii="Arial" w:hAnsi="Arial" w:cs="Arial"/>
            </w:rPr>
          </w:sdtPr>
          <w:sdtContent>
            <w:p>
              <w:pPr>
                <w:pStyle w:val="2423"/>
                <w:ind w:left="142"/>
                <w:rPr>
                  <w:rFonts w:ascii="Calibri" w:hAnsi="Calibri" w:eastAsia="Calibri" w:cs="Calibri"/>
                  <w:b/>
                  <w:color w:val="595959"/>
                  <w:sz w:val="24"/>
                </w:rPr>
              </w:pPr>
              <w:r>
                <w:rPr>
                  <w:rFonts w:ascii="Calibri" w:hAnsi="Calibri" w:eastAsia="Calibri" w:cs="Calibri"/>
                  <w:b/>
                  <w:color w:val="595959" w:themeColor="text1" w:themeTint="A6"/>
                  <w:sz w:val="18"/>
                </w:rPr>
                <w:t xml:space="preserve">+123 456 789</w:t>
              </w:r>
              <w:r>
                <w:rPr>
                  <w:rFonts w:ascii="Calibri" w:hAnsi="Calibri" w:eastAsia="Calibri" w:cs="Calibri"/>
                </w:rPr>
              </w:r>
              <w:r/>
            </w:p>
          </w:sdtContent>
        </w:sdt>
        <w:p>
          <w:pPr>
            <w:rPr>
              <w:color w:val="595959"/>
            </w:rPr>
          </w:pPr>
          <w:r>
            <w:rPr>
              <w:color w:val="595959"/>
            </w:rPr>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1603873951"/>
            <w:tag w:val=""/>
            <w:rPr>
              <w:rFonts w:ascii="Arial" w:hAnsi="Arial" w:cs="Arial"/>
            </w:rPr>
          </w:sdtPr>
          <w:sdtContent>
            <w:p>
              <w:pPr>
                <w:ind w:left="142"/>
                <w:rPr>
                  <w:rFonts w:ascii="Calibri" w:hAnsi="Calibri" w:eastAsia="Calibri" w:cs="Calibri"/>
                  <w:b/>
                  <w:color w:val="595959"/>
                  <w:sz w:val="18"/>
                </w:rPr>
              </w:pPr>
              <w:r>
                <w:rPr>
                  <w:rFonts w:ascii="Calibri" w:hAnsi="Calibri" w:eastAsia="Calibri" w:cs="Calibri"/>
                  <w:b/>
                  <w:color w:val="595959" w:themeColor="text1" w:themeTint="A6"/>
                  <w:sz w:val="18"/>
                </w:rPr>
                <w:t xml:space="preserve">you@mail.com</w:t>
              </w:r>
              <w:r>
                <w:rPr>
                  <w:rFonts w:ascii="Calibri" w:hAnsi="Calibri" w:eastAsia="Calibri" w:cs="Calibri"/>
                </w:rPr>
              </w:r>
              <w:r/>
            </w:p>
          </w:sdtContent>
        </w:sdt>
        <w:p>
          <w:pPr>
            <w:ind w:left="142"/>
            <w:rPr>
              <w:rFonts w:ascii="Calibri" w:hAnsi="Calibri" w:eastAsia="Calibri" w:cs="Calibri"/>
              <w:b/>
              <w:color w:val="595959"/>
              <w:sz w:val="18"/>
            </w:rPr>
          </w:pPr>
          <w:r>
            <w:rPr>
              <w:rFonts w:ascii="Calibri" w:hAnsi="Calibri" w:eastAsia="Calibri" w:cs="Calibri"/>
            </w:rPr>
          </w:r>
          <w:sdt>
            <w:sdtPr>
              <w:alias w:val="web address"/>
              <w15:appearance w15:val="boundingBox"/>
              <w:id w:val="-943537970"/>
              <w:tag w:val=""/>
              <w:rPr>
                <w:rFonts w:ascii="Calibri" w:hAnsi="Calibri" w:eastAsia="Calibri" w:cs="Calibri"/>
              </w:rPr>
            </w:sdtPr>
            <w:sdtContent>
              <w:r>
                <w:rPr>
                  <w:rFonts w:ascii="Calibri" w:hAnsi="Calibri" w:eastAsia="Calibri" w:cs="Calibri"/>
                  <w:b/>
                  <w:color w:val="595959" w:themeColor="text1" w:themeTint="A6"/>
                  <w:sz w:val="18"/>
                </w:rPr>
                <w:t xml:space="preserve">yourweb.com</w:t>
              </w:r>
            </w:sdtContent>
          </w:sdt>
          <w:r>
            <w:rPr>
              <w:rFonts w:ascii="Calibri" w:hAnsi="Calibri" w:eastAsia="Calibri" w:cs="Calibri"/>
            </w:rPr>
          </w:r>
          <w:r/>
        </w:p>
      </w:tc>
    </w:tr>
  </w:tbl>
  <w:p>
    <w:pPr>
      <w:tabs>
        <w:tab w:val="left" w:pos="1976" w:leader="none"/>
      </w:tabs>
    </w:pPr>
    <w:r>
      <mc:AlternateContent>
        <mc:Choice Requires="wpg">
          <w:drawing>
            <wp:anchor xmlns:wp="http://schemas.openxmlformats.org/drawingml/2006/wordprocessingDrawing" xmlns:wp14="http://schemas.microsoft.com/office/word/2010/wordprocessingDrawing" distT="0" distB="0" distL="115200" distR="115200" simplePos="0" relativeHeight="251637248" behindDoc="0" locked="0" layoutInCell="1" allowOverlap="1">
              <wp:simplePos x="0" y="0"/>
              <wp:positionH relativeFrom="column">
                <wp:posOffset>487787</wp:posOffset>
              </wp:positionH>
              <wp:positionV relativeFrom="paragraph">
                <wp:posOffset>45773</wp:posOffset>
              </wp:positionV>
              <wp:extent cx="6007389" cy="0"/>
              <wp:effectExtent l="9524" t="9524" r="9524" b="9524"/>
              <wp:wrapNone/>
              <wp:docPr id="4" name="" hidden="0"/>
              <wp:cNvGraphicFramePr/>
              <a:graphic xmlns:a="http://schemas.openxmlformats.org/drawingml/2006/main">
                <a:graphicData uri="http://schemas.microsoft.com/office/word/2010/wordprocessingShape">
                  <wps:wsp>
                    <wps:cNvPr id="0" name=""/>
                    <wps:cNvSpPr/>
                    <wps:spPr bwMode="auto">
                      <a:xfrm>
                        <a:off x="0" y="0"/>
                        <a:ext cx="6007388" cy="0"/>
                      </a:xfrm>
                      <a:prstGeom prst="line">
                        <a:avLst/>
                      </a:prstGeom>
                      <a:ln w="19049" cap="flat" cmpd="sng" algn="ctr">
                        <a:solidFill>
                          <a:schemeClr val="bg1"/>
                        </a:solidFill>
                        <a:prstDash val="solid"/>
                        <a:roun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251637248;mso-wrap-distance-left:9.1pt;mso-wrap-distance-top:0.0pt;mso-wrap-distance-right:9.1pt;mso-wrap-distance-bottom:0.0pt;visibility:visible;" from="38.4pt,3.6pt" to="511.4pt,3.6pt" filled="f" strokecolor="#FFFFFF" strokeweight="1.50pt">
              <v:stroke dashstyle="solid"/>
            </v:lin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27"/>
      <w:tblW w:w="0" w:type="auto"/>
      <w:tblInd w:w="-1879"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color w:val="004c56"/>
            </w:rPr>
          </w:pPr>
          <w:r>
            <mc:AlternateContent>
              <mc:Choice Requires="wpg">
                <w:drawing>
                  <wp:anchor xmlns:wp="http://schemas.openxmlformats.org/drawingml/2006/wordprocessingDrawing" xmlns:wp14="http://schemas.microsoft.com/office/word/2010/wordprocessingDrawing" distT="0" distB="0" distL="0" distR="0" simplePos="0" relativeHeight="251703808" behindDoc="0" locked="0" layoutInCell="1" allowOverlap="1">
                    <wp:simplePos x="0" y="0"/>
                    <wp:positionH relativeFrom="page">
                      <wp:posOffset>495486</wp:posOffset>
                    </wp:positionH>
                    <wp:positionV relativeFrom="page">
                      <wp:posOffset>1057798</wp:posOffset>
                    </wp:positionV>
                    <wp:extent cx="495486" cy="423118"/>
                    <wp:effectExtent l="6350" t="6350" r="6350" b="6350"/>
                    <wp:wrapNone/>
                    <wp:docPr id="5" name="Hexagon 5"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3" o:spid="_x0000_s23" o:spt="9" type="#_x0000_t9" style="position:absolute;z-index:251703808;o:allowoverlap:true;o:allowincell:true;mso-position-horizontal-relative:page;margin-left:39.0pt;mso-position-horizontal:absolute;mso-position-vertical-relative:page;margin-top:83.3pt;mso-position-vertical:absolute;width:39.0pt;height:33.3pt;mso-wrap-distance-left:0.0pt;mso-wrap-distance-top:0.0pt;mso-wrap-distance-right:0.0pt;mso-wrap-distance-bottom:0.0pt;v-text-anchor:middle;visibility:visible;" fillcolor="#3891A7"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2784" behindDoc="0" locked="0" layoutInCell="1" allowOverlap="1">
                    <wp:simplePos x="0" y="0"/>
                    <wp:positionH relativeFrom="page">
                      <wp:posOffset>0</wp:posOffset>
                    </wp:positionH>
                    <wp:positionV relativeFrom="page">
                      <wp:posOffset>634678</wp:posOffset>
                    </wp:positionV>
                    <wp:extent cx="495486" cy="423118"/>
                    <wp:effectExtent l="6350" t="6350" r="6350" b="6350"/>
                    <wp:wrapNone/>
                    <wp:docPr id="6" name="Hexagon 6"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4" o:spid="_x0000_s24" o:spt="9" type="#_x0000_t9" style="position:absolute;z-index:251702784;o:allowoverlap:true;o:allowincell:true;mso-position-horizontal-relative:page;margin-left:0.0pt;mso-position-horizontal:absolute;mso-position-vertical-relative:page;margin-top:5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1760" behindDoc="0" locked="0" layoutInCell="1" allowOverlap="1">
                    <wp:simplePos x="0" y="0"/>
                    <wp:positionH relativeFrom="page">
                      <wp:posOffset>383220</wp:posOffset>
                    </wp:positionH>
                    <wp:positionV relativeFrom="page">
                      <wp:posOffset>1269358</wp:posOffset>
                    </wp:positionV>
                    <wp:extent cx="495486" cy="423118"/>
                    <wp:effectExtent l="6350" t="6350" r="6350" b="6350"/>
                    <wp:wrapNone/>
                    <wp:docPr id="7" name="Hexagon 7"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5" o:spid="_x0000_s25" o:spt="9" type="#_x0000_t9" style="position:absolute;z-index:251701760;o:allowoverlap:true;o:allowincell:true;mso-position-horizontal-relative:page;margin-left:30.2pt;mso-position-horizontal:absolute;mso-position-vertical-relative:page;margin-top:99.9pt;mso-position-vertical:absolute;width:39.0pt;height:33.3pt;mso-wrap-distance-left:0.0pt;mso-wrap-distance-top:0.0pt;mso-wrap-distance-right:0.0pt;mso-wrap-distance-bottom:0.0pt;v-text-anchor:middle;visibility:visible;" fillcolor="#4F271C"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0736" behindDoc="0" locked="0" layoutInCell="1" allowOverlap="1">
                    <wp:simplePos x="0" y="0"/>
                    <wp:positionH relativeFrom="page">
                      <wp:posOffset>773973</wp:posOffset>
                    </wp:positionH>
                    <wp:positionV relativeFrom="page">
                      <wp:posOffset>634678</wp:posOffset>
                    </wp:positionV>
                    <wp:extent cx="495486" cy="423118"/>
                    <wp:effectExtent l="6350" t="6350" r="6350" b="6350"/>
                    <wp:wrapNone/>
                    <wp:docPr id="8" name="Hexagon 8"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6" o:spid="_x0000_s26" o:spt="9" type="#_x0000_t9" style="position:absolute;z-index:251700736;o:allowoverlap:true;o:allowincell:true;mso-position-horizontal-relative:page;margin-left:60.9pt;mso-position-horizontal:absolute;mso-position-vertical-relative:page;margin-top:50.0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9712" behindDoc="0" locked="0" layoutInCell="1" allowOverlap="1">
                    <wp:simplePos x="0" y="0"/>
                    <wp:positionH relativeFrom="page">
                      <wp:posOffset>1149981</wp:posOffset>
                    </wp:positionH>
                    <wp:positionV relativeFrom="page">
                      <wp:posOffset>846238</wp:posOffset>
                    </wp:positionV>
                    <wp:extent cx="495486" cy="423118"/>
                    <wp:effectExtent l="6350" t="6350" r="6350" b="6350"/>
                    <wp:wrapNone/>
                    <wp:docPr id="9" name="Hexagon 9"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7" o:spid="_x0000_s27" o:spt="9" type="#_x0000_t9" style="position:absolute;z-index:251699712;o:allowoverlap:true;o:allowincell:true;mso-position-horizontal-relative:page;margin-left:90.5pt;mso-position-horizontal:absolute;mso-position-vertical-relative:page;margin-top:66.6pt;mso-position-vertical:absolute;width:39.0pt;height:33.3pt;mso-wrap-distance-left:0.0pt;mso-wrap-distance-top:0.0pt;mso-wrap-distance-right:0.0pt;mso-wrap-distance-bottom:0.0pt;v-text-anchor:middle;visibility:visible;" fillcolor="#391C14"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8688" behindDoc="0" locked="0" layoutInCell="1" allowOverlap="1">
                    <wp:simplePos x="0" y="0"/>
                    <wp:positionH relativeFrom="page">
                      <wp:posOffset>383220</wp:posOffset>
                    </wp:positionH>
                    <wp:positionV relativeFrom="page">
                      <wp:posOffset>846238</wp:posOffset>
                    </wp:positionV>
                    <wp:extent cx="495486" cy="423118"/>
                    <wp:effectExtent l="6350" t="6350" r="6350" b="6350"/>
                    <wp:wrapNone/>
                    <wp:docPr id="10" name="Hexagon 10"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8" o:spid="_x0000_s28" o:spt="9" type="#_x0000_t9" style="position:absolute;z-index:251698688;o:allowoverlap:true;o:allowincell:true;mso-position-horizontal-relative:page;margin-left:30.2pt;mso-position-horizontal:absolute;mso-position-vertical-relative:page;margin-top:66.6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7664" behindDoc="0" locked="0" layoutInCell="1" allowOverlap="1">
                    <wp:simplePos x="0" y="0"/>
                    <wp:positionH relativeFrom="page">
                      <wp:posOffset>1269458</wp:posOffset>
                    </wp:positionH>
                    <wp:positionV relativeFrom="page">
                      <wp:posOffset>634678</wp:posOffset>
                    </wp:positionV>
                    <wp:extent cx="495486" cy="423118"/>
                    <wp:effectExtent l="6350" t="6350" r="6350" b="6350"/>
                    <wp:wrapNone/>
                    <wp:docPr id="11" name="Hexagon 11"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9" o:spid="_x0000_s29" o:spt="9" type="#_x0000_t9" style="position:absolute;z-index:251697664;o:allowoverlap:true;o:allowincell:true;mso-position-horizontal-relative:page;margin-left:100.0pt;mso-position-horizontal:absolute;mso-position-vertical-relative:page;margin-top:50.0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6640" behindDoc="0" locked="0" layoutInCell="1" allowOverlap="1">
                    <wp:simplePos x="0" y="0"/>
                    <wp:positionH relativeFrom="page">
                      <wp:posOffset>1149981</wp:posOffset>
                    </wp:positionH>
                    <wp:positionV relativeFrom="page">
                      <wp:posOffset>423118</wp:posOffset>
                    </wp:positionV>
                    <wp:extent cx="495486" cy="423118"/>
                    <wp:effectExtent l="6350" t="6350" r="6350" b="6350"/>
                    <wp:wrapNone/>
                    <wp:docPr id="12" name="Hexagon 12"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0" o:spid="_x0000_s30" o:spt="9" type="#_x0000_t9" style="position:absolute;z-index:251696640;o:allowoverlap:true;o:allowincell:true;mso-position-horizontal-relative:page;margin-left:90.5pt;mso-position-horizontal:absolute;mso-position-vertical-relative:page;margin-top:3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5616" behindDoc="0" locked="0" layoutInCell="1" allowOverlap="1">
                    <wp:simplePos x="0" y="0"/>
                    <wp:positionH relativeFrom="page">
                      <wp:posOffset>878706</wp:posOffset>
                    </wp:positionH>
                    <wp:positionV relativeFrom="page">
                      <wp:posOffset>423118</wp:posOffset>
                    </wp:positionV>
                    <wp:extent cx="495486" cy="423118"/>
                    <wp:effectExtent l="6350" t="6350" r="6350" b="6350"/>
                    <wp:wrapNone/>
                    <wp:docPr id="13" name="Hexagon 13"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1" o:spid="_x0000_s31" o:spt="9" type="#_x0000_t9" style="position:absolute;z-index:251695616;o:allowoverlap:true;o:allowincell:true;mso-position-horizontal-relative:page;margin-left:69.2pt;mso-position-horizontal:absolute;mso-position-vertical-relative:page;margin-top:33.3pt;mso-position-vertical:absolute;width:39.0pt;height:33.3pt;mso-wrap-distance-left:0.0pt;mso-wrap-distance-top:0.0pt;mso-wrap-distance-right:0.0pt;mso-wrap-distance-bottom:0.0pt;v-text-anchor:middle;visibility:visible;" fillcolor="#222830"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4592" behindDoc="0" locked="0" layoutInCell="1" allowOverlap="1">
                    <wp:simplePos x="0" y="0"/>
                    <wp:positionH relativeFrom="page">
                      <wp:posOffset>773973</wp:posOffset>
                    </wp:positionH>
                    <wp:positionV relativeFrom="page">
                      <wp:posOffset>211558</wp:posOffset>
                    </wp:positionV>
                    <wp:extent cx="495486" cy="423118"/>
                    <wp:effectExtent l="6350" t="6350" r="6350" b="6350"/>
                    <wp:wrapNone/>
                    <wp:docPr id="14" name="Hexagon 14"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2" o:spid="_x0000_s32" o:spt="9" type="#_x0000_t9" style="position:absolute;z-index:251694592;o:allowoverlap:true;o:allowincell:true;mso-position-horizontal-relative:page;margin-left:60.9pt;mso-position-horizontal:absolute;mso-position-vertical-relative:page;margin-top:16.7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3568" behindDoc="0" locked="0" layoutInCell="1" allowOverlap="1">
                    <wp:simplePos x="0" y="0"/>
                    <wp:positionH relativeFrom="page">
                      <wp:posOffset>878706</wp:posOffset>
                    </wp:positionH>
                    <wp:positionV relativeFrom="page">
                      <wp:posOffset>0</wp:posOffset>
                    </wp:positionV>
                    <wp:extent cx="495486" cy="423118"/>
                    <wp:effectExtent l="6350" t="6350" r="6350" b="6350"/>
                    <wp:wrapNone/>
                    <wp:docPr id="15" name="Hexagon 15"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3" o:spid="_x0000_s33" o:spt="9" type="#_x0000_t9" style="position:absolute;z-index:251693568;o:allowoverlap:true;o:allowincell:true;mso-position-horizontal-relative:page;margin-left:69.2pt;mso-position-horizontal:absolute;mso-position-vertical-relative:page;margin-top: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2544" behindDoc="0" locked="0" layoutInCell="1" allowOverlap="1">
                    <wp:simplePos x="0" y="0"/>
                    <wp:positionH relativeFrom="page">
                      <wp:posOffset>0</wp:posOffset>
                    </wp:positionH>
                    <wp:positionV relativeFrom="page">
                      <wp:posOffset>1480918</wp:posOffset>
                    </wp:positionV>
                    <wp:extent cx="495486" cy="423119"/>
                    <wp:effectExtent l="6350" t="6350" r="6350" b="6350"/>
                    <wp:wrapNone/>
                    <wp:docPr id="16" name="Hexagon 16" hidden="0"/>
                    <wp:cNvGraphicFramePr/>
                    <a:graphic xmlns:a="http://schemas.openxmlformats.org/drawingml/2006/main">
                      <a:graphicData uri="http://schemas.microsoft.com/office/word/2010/wordprocessingShape">
                        <wps:wsp>
                          <wps:cNvPr id="0" name=""/>
                          <wps:cNvSpPr/>
                          <wps:spPr bwMode="auto">
                            <a:xfrm>
                              <a:off x="0" y="0"/>
                              <a:ext cx="495486" cy="423118"/>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4" o:spid="_x0000_s34" o:spt="9" type="#_x0000_t9" style="position:absolute;z-index:251692544;o:allowoverlap:true;o:allowincell:true;mso-position-horizontal-relative:page;margin-left:0.0pt;mso-position-horizontal:absolute;mso-position-vertical-relative:page;margin-top:116.6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1520" behindDoc="0" locked="0" layoutInCell="1" allowOverlap="1">
                    <wp:simplePos x="0" y="0"/>
                    <wp:positionH relativeFrom="page">
                      <wp:posOffset>0</wp:posOffset>
                    </wp:positionH>
                    <wp:positionV relativeFrom="page">
                      <wp:posOffset>1057798</wp:posOffset>
                    </wp:positionV>
                    <wp:extent cx="495486" cy="423118"/>
                    <wp:effectExtent l="6350" t="6350" r="6350" b="6350"/>
                    <wp:wrapNone/>
                    <wp:docPr id="17" name="Hexagon 17"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5" o:spid="_x0000_s35" o:spt="9" type="#_x0000_t9" style="position:absolute;z-index:251691520;o:allowoverlap:true;o:allowincell:true;mso-position-horizontal-relative:page;margin-left:0.0pt;mso-position-horizontal:absolute;mso-position-vertical-relative:page;margin-top:8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83328" behindDoc="1" locked="0" layoutInCell="1" allowOverlap="1">
                    <wp:simplePos x="0" y="0"/>
                    <wp:positionH relativeFrom="column">
                      <wp:posOffset>-2012005</wp:posOffset>
                    </wp:positionH>
                    <wp:positionV relativeFrom="paragraph">
                      <wp:posOffset>-336837</wp:posOffset>
                    </wp:positionV>
                    <wp:extent cx="7572375" cy="1298391"/>
                    <wp:effectExtent l="6350" t="6350" r="6350" b="6350"/>
                    <wp:wrapNone/>
                    <wp:docPr id="18" name="Rectangle 18" hidden="0"/>
                    <wp:cNvGraphicFramePr/>
                    <a:graphic xmlns:a="http://schemas.openxmlformats.org/drawingml/2006/main">
                      <a:graphicData uri="http://schemas.microsoft.com/office/word/2010/wordprocessingShape">
                        <wps:wsp>
                          <wps:cNvPr id="0" name=""/>
                          <wps:cNvSpPr/>
                          <wps:spPr bwMode="auto">
                            <a:xfrm>
                              <a:off x="0" y="0"/>
                              <a:ext cx="7572375" cy="1298390"/>
                            </a:xfrm>
                            <a:prstGeom prst="rect">
                              <a:avLst/>
                            </a:prstGeom>
                            <a:solidFill>
                              <a:schemeClr val="bg2">
                                <a:alpha val="1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6" o:spid="_x0000_s36" o:spt="1" type="#_x0000_t1" style="position:absolute;z-index:-251683328;o:allowoverlap:true;o:allowincell:true;mso-position-horizontal-relative:text;margin-left:-158.4pt;mso-position-horizontal:absolute;mso-position-vertical-relative:text;margin-top:-26.5pt;mso-position-vertical:absolute;width:596.2pt;height:102.2pt;mso-wrap-distance-left:9.1pt;mso-wrap-distance-top:0.0pt;mso-wrap-distance-right:9.1pt;mso-wrap-distance-bottom:0.0pt;v-text-anchor:middle;visibility:visible;" fillcolor="#E7DEC9" stroked="f" strokeweight="1.00pt">
                    <v:fill opacity="-6325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0496" behindDoc="0" locked="0" layoutInCell="1" allowOverlap="1">
                    <wp:simplePos x="0" y="0"/>
                    <wp:positionH relativeFrom="page">
                      <wp:posOffset>773970</wp:posOffset>
                    </wp:positionH>
                    <wp:positionV relativeFrom="page">
                      <wp:posOffset>1057798</wp:posOffset>
                    </wp:positionV>
                    <wp:extent cx="495486" cy="423118"/>
                    <wp:effectExtent l="6350" t="6350" r="6350" b="6350"/>
                    <wp:wrapNone/>
                    <wp:docPr id="19" name="Hexagon 19"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7" o:spid="_x0000_s37" o:spt="9" type="#_x0000_t9" style="position:absolute;z-index:251690496;o:allowoverlap:true;o:allowincell:true;mso-position-horizontal-relative:page;margin-left:60.9pt;mso-position-horizontal:absolute;mso-position-vertical-relative:page;margin-top:83.3pt;mso-position-vertical:absolute;width:39.0pt;height:33.3pt;mso-wrap-distance-left:0.0pt;mso-wrap-distance-top:0.0pt;mso-wrap-distance-right:0.0pt;mso-wrap-distance-bottom:0.0pt;visibility:visible;" fillcolor="#391C14"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89472" behindDoc="0" locked="0" layoutInCell="1" allowOverlap="1">
                    <wp:simplePos x="0" y="0"/>
                    <wp:positionH relativeFrom="page">
                      <wp:posOffset>111661</wp:posOffset>
                    </wp:positionH>
                    <wp:positionV relativeFrom="page">
                      <wp:posOffset>838103</wp:posOffset>
                    </wp:positionV>
                    <wp:extent cx="495486" cy="423118"/>
                    <wp:effectExtent l="6350" t="6350" r="6350" b="6350"/>
                    <wp:wrapNone/>
                    <wp:docPr id="20" name="Hexagon 20"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8" o:spid="_x0000_s38" o:spt="9" type="#_x0000_t9" style="position:absolute;z-index:251689472;o:allowoverlap:true;o:allowincell:true;mso-position-horizontal-relative:page;margin-left:8.8pt;mso-position-horizontal:absolute;mso-position-vertical-relative:page;margin-top:66.0pt;mso-position-vertical:absolute;width:39.0pt;height:33.3pt;mso-wrap-distance-left:0.0pt;mso-wrap-distance-top:0.0pt;mso-wrap-distance-right:0.0pt;mso-wrap-distance-bottom:0.0pt;visibility:visible;" fillcolor="#222830"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88448" behindDoc="0" locked="0" layoutInCell="1" allowOverlap="1">
                    <wp:simplePos x="0" y="0"/>
                    <wp:positionH relativeFrom="page">
                      <wp:posOffset>878706</wp:posOffset>
                    </wp:positionH>
                    <wp:positionV relativeFrom="page">
                      <wp:posOffset>846238</wp:posOffset>
                    </wp:positionV>
                    <wp:extent cx="495486" cy="423118"/>
                    <wp:effectExtent l="6350" t="6350" r="6350" b="6350"/>
                    <wp:wrapNone/>
                    <wp:docPr id="21" name="Hexagon 91"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9" o:spid="_x0000_s39" o:spt="9" type="#_x0000_t9" style="position:absolute;z-index:251688448;o:allowoverlap:true;o:allowincell:true;mso-position-horizontal-relative:page;margin-left:69.2pt;mso-position-horizontal:absolute;mso-position-vertical-relative:page;margin-top:66.6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87424" behindDoc="0" locked="0" layoutInCell="1" allowOverlap="1">
                    <wp:simplePos x="0" y="0"/>
                    <wp:positionH relativeFrom="page">
                      <wp:posOffset>111661</wp:posOffset>
                    </wp:positionH>
                    <wp:positionV relativeFrom="page">
                      <wp:posOffset>1269358</wp:posOffset>
                    </wp:positionV>
                    <wp:extent cx="495486" cy="423118"/>
                    <wp:effectExtent l="6350" t="6350" r="6350" b="6350"/>
                    <wp:wrapNone/>
                    <wp:docPr id="22" name="Hexagon 92"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roun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0" o:spid="_x0000_s40" o:spt="9" type="#_x0000_t9" style="position:absolute;z-index:251687424;o:allowoverlap:true;o:allowincell:true;mso-position-horizontal-relative:page;margin-left:8.8pt;mso-position-horizontal:absolute;mso-position-vertical-relative:page;margin-top:99.9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85376" behindDoc="0" locked="0" layoutInCell="1" allowOverlap="1">
                    <wp:simplePos x="0" y="0"/>
                    <wp:positionH relativeFrom="column">
                      <wp:posOffset>-2017655</wp:posOffset>
                    </wp:positionH>
                    <wp:positionV relativeFrom="paragraph">
                      <wp:posOffset>-445557</wp:posOffset>
                    </wp:positionV>
                    <wp:extent cx="7591425" cy="104775"/>
                    <wp:effectExtent l="6350" t="6350" r="6350" b="6350"/>
                    <wp:wrapNone/>
                    <wp:docPr id="23" name="Rectangle 93" hidden="0"/>
                    <wp:cNvGraphicFramePr/>
                    <a:graphic xmlns:a="http://schemas.openxmlformats.org/drawingml/2006/main">
                      <a:graphicData uri="http://schemas.microsoft.com/office/word/2010/wordprocessingShape">
                        <wps:wsp>
                          <wps:cNvPr id="0" name=""/>
                          <wps:cNvSpPr/>
                          <wps:spPr bwMode="auto">
                            <a:xfrm>
                              <a:off x="0" y="0"/>
                              <a:ext cx="7591421" cy="104771"/>
                            </a:xfrm>
                            <a:prstGeom prst="rect">
                              <a:avLst/>
                            </a:prstGeom>
                            <a:solidFill>
                              <a:schemeClr val="tx2"/>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3402"/>
                                  <w:tabs>
                                    <w:tab w:val="left" w:pos="-283" w:leader="none"/>
                                  </w:tabs>
                                </w:pPr>
                                <w:r>
                                  <w:rPr>
                                    <w:lang w:val="ru-RU"/>
                                  </w:rPr>
                                  <w:t xml:space="preserve">м</w:t>
                                </w:r>
                                <w:r/>
                              </w:p>
                            </w:txbxContent>
                          </wps:txbx>
                          <wps:bodyPr anchor="ctr"/>
                        </wps:wsp>
                      </a:graphicData>
                    </a:graphic>
                  </wp:anchor>
                </w:drawing>
              </mc:Choice>
              <mc:Fallback>
                <w:pict>
                  <v:shape id="shape 41" o:spid="_x0000_s41" o:spt="1" type="#_x0000_t1" style="position:absolute;z-index:251685376;o:allowoverlap:true;o:allowincell:true;mso-position-horizontal-relative:text;margin-left:-158.9pt;mso-position-horizontal:absolute;mso-position-vertical-relative:text;margin-top:-35.1pt;mso-position-vertical:absolute;width:597.8pt;height:8.2pt;mso-wrap-distance-left:9.1pt;mso-wrap-distance-top:0.0pt;mso-wrap-distance-right:9.1pt;mso-wrap-distance-bottom:0.0pt;v-text-anchor:middle;visibility:visible;" fillcolor="#4F271C" stroked="f" strokeweight="1.00pt">
                    <v:textbox inset="0,0,0,0">
                      <w:txbxContent>
                        <w:p>
                          <w:pPr>
                            <w:ind w:left="-3402"/>
                            <w:tabs>
                              <w:tab w:val="left" w:pos="-283" w:leader="none"/>
                            </w:tabs>
                          </w:pPr>
                          <w:r>
                            <w:rPr>
                              <w:lang w:val="ru-RU"/>
                            </w:rPr>
                            <w:t xml:space="preserve">м</w:t>
                          </w:r>
                          <w:r/>
                        </w:p>
                      </w:txbxContent>
                    </v:textbox>
                  </v:shape>
                </w:pict>
              </mc:Fallback>
            </mc:AlternateContent>
          </w:r>
          <w:sdt>
            <w:sdtPr>
              <w:alias w:val="Name company"/>
              <w15:appearance w15:val="boundingBox"/>
              <w:id w:val="1204294919"/>
              <w:tag w:val=""/>
              <w:rPr/>
            </w:sdtPr>
            <w:sdtContent>
              <w:r>
                <w:rPr>
                  <w:rFonts w:ascii="Open Sans Extrabold" w:hAnsi="Open Sans Extrabold" w:eastAsia="Open Sans Extrabold" w:cs="Open Sans Extrabold"/>
                  <w:b/>
                  <w:caps/>
                  <w:color w:val="4f271c" w:themeColor="text2"/>
                  <w:sz w:val="44"/>
                </w:rPr>
                <w:t xml:space="preserve">Your</w:t>
              </w:r>
            </w:sdtContent>
          </w:sdt>
          <w:r/>
          <w:r/>
        </w:p>
        <w:p>
          <w:pPr>
            <w:ind w:right="5"/>
            <w:rPr>
              <w:color w:val="7030a0"/>
            </w:rPr>
          </w:pPr>
          <w:r>
            <mc:AlternateContent>
              <mc:Choice Requires="wpg">
                <w:drawing>
                  <wp:anchor xmlns:wp="http://schemas.openxmlformats.org/drawingml/2006/wordprocessingDrawing" xmlns:wp14="http://schemas.microsoft.com/office/word/2010/wordprocessingDrawing" distT="0" distB="0" distL="115200" distR="115200" simplePos="0" relativeHeight="251684352" behindDoc="0" locked="0" layoutInCell="1" allowOverlap="1">
                    <wp:simplePos x="0" y="0"/>
                    <wp:positionH relativeFrom="column">
                      <wp:posOffset>-516144</wp:posOffset>
                    </wp:positionH>
                    <wp:positionV relativeFrom="paragraph">
                      <wp:posOffset>563409</wp:posOffset>
                    </wp:positionV>
                    <wp:extent cx="6059363" cy="0"/>
                    <wp:effectExtent l="6349" t="6349" r="6349" b="6349"/>
                    <wp:wrapNone/>
                    <wp:docPr id="24" name="Straight Connector 94" hidden="0"/>
                    <wp:cNvGraphicFramePr/>
                    <a:graphic xmlns:a="http://schemas.openxmlformats.org/drawingml/2006/main">
                      <a:graphicData uri="http://schemas.microsoft.com/office/word/2010/wordprocessingShape">
                        <wps:wsp>
                          <wps:cNvPr id="0" name=""/>
                          <wps:cNvSpPr/>
                          <wps:spPr bwMode="auto">
                            <a:xfrm>
                              <a:off x="0" y="0"/>
                              <a:ext cx="6059361" cy="0"/>
                            </a:xfrm>
                            <a:prstGeom prst="line">
                              <a:avLst/>
                            </a:prstGeom>
                            <a:ln w="19049" cap="flat" cmpd="sng" algn="ctr">
                              <a:solidFill>
                                <a:schemeClr val="bg2"/>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2" o:spid="_x0000_s42" style="position:absolute;left:0;text-align:left;z-index:251684352;mso-wrap-distance-left:9.1pt;mso-wrap-distance-top:0.0pt;mso-wrap-distance-right:9.1pt;mso-wrap-distance-bottom:0.0pt;visibility:visible;" from="-40.6pt,44.4pt" to="436.5pt,44.4pt" filled="f" strokecolor="#E7DEC9" strokeweight="1.50pt">
                    <v:stroke dashstyle="solid"/>
                  </v:line>
                </w:pict>
              </mc:Fallback>
            </mc:AlternateContent>
          </w:r>
          <w:r>
            <w:rPr>
              <w:rFonts w:ascii="Open Sans Extrabold" w:hAnsi="Open Sans Extrabold" w:eastAsia="Open Sans Extrabold" w:cs="Open Sans Extrabold"/>
              <w:b/>
              <w:caps/>
              <w:color w:val="4f271c" w:themeColor="text2"/>
              <w:sz w:val="30"/>
            </w:rPr>
            <w:t xml:space="preserve">company</w:t>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2423"/>
            <w:ind w:right="5"/>
            <w:rPr>
              <w:rFonts w:ascii="Open Sans" w:hAnsi="Open Sans" w:eastAsia="Open Sans" w:cs="Open Sans"/>
              <w:color w:val="c32d2e"/>
            </w:rPr>
          </w:pPr>
          <w:r>
            <w:rPr>
              <w:rFonts w:ascii="Open Sans" w:hAnsi="Open Sans" w:eastAsia="Open Sans" w:cs="Open Sans"/>
              <w:b/>
              <w:caps/>
              <w:color w:val="c32d2e" w:themeColor="accent3"/>
              <w:sz w:val="18"/>
            </w:rPr>
            <w:t xml:space="preserve">address</w:t>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2423"/>
            <w:ind w:left="283"/>
            <w:rPr>
              <w:rFonts w:ascii="Open Sans" w:hAnsi="Open Sans" w:eastAsia="Open Sans" w:cs="Open Sans"/>
              <w:color w:val="c32d2e"/>
            </w:rPr>
          </w:pPr>
          <w:r>
            <w:rPr>
              <w:rFonts w:ascii="Open Sans" w:hAnsi="Open Sans" w:eastAsia="Open Sans" w:cs="Open Sans"/>
              <w:b/>
              <w:color w:val="c32d2e" w:themeColor="accent3"/>
              <w:sz w:val="18"/>
            </w:rPr>
            <w:t xml:space="preserve">PHONE </w:t>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ind w:left="142"/>
            <w:rPr>
              <w:rFonts w:ascii="Open Sans" w:hAnsi="Open Sans" w:eastAsia="Open Sans" w:cs="Open Sans"/>
              <w:color w:val="c32d2e"/>
            </w:rPr>
          </w:pPr>
          <w:r>
            <w:rPr>
              <w:rFonts w:ascii="Open Sans" w:hAnsi="Open Sans" w:eastAsia="Open Sans" w:cs="Open Sans"/>
              <w:b/>
              <w:color w:val="c32d2e" w:themeColor="accent3"/>
              <w:sz w:val="18"/>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276408057"/>
            <w:tag w:val=""/>
            <w:rPr/>
          </w:sdtPr>
          <w:sdtContent>
            <w:p>
              <w:pPr>
                <w:pStyle w:val="2423"/>
                <w:rPr>
                  <w:rFonts w:ascii="Open Sans" w:hAnsi="Open Sans" w:eastAsia="Open Sans" w:cs="Open Sans"/>
                  <w:color w:val="000000"/>
                </w:rPr>
              </w:pPr>
              <w:r>
                <w:rPr>
                  <w:rFonts w:ascii="Open Sans" w:hAnsi="Open Sans" w:eastAsia="Open Sans" w:cs="Open Sans"/>
                  <w:b/>
                  <w:color w:val="000000" w:themeColor="text1"/>
                  <w:sz w:val="18"/>
                </w:rPr>
                <w:t xml:space="preserve">Petersbogen</w:t>
              </w:r>
              <w:r>
                <w:rPr>
                  <w:rFonts w:ascii="Open Sans" w:hAnsi="Open Sans" w:eastAsia="Open Sans" w:cs="Open Sans"/>
                  <w:b/>
                  <w:color w:val="000000" w:themeColor="text1"/>
                  <w:sz w:val="18"/>
                </w:rPr>
                <w:t xml:space="preserve">, </w:t>
              </w:r>
              <w:r/>
            </w:p>
            <w:p>
              <w:pPr>
                <w:pStyle w:val="2423"/>
                <w:ind w:right="34"/>
                <w:rPr>
                  <w:rFonts w:ascii="Open Sans" w:hAnsi="Open Sans" w:eastAsia="Open Sans" w:cs="Open Sans"/>
                  <w:color w:val="000000"/>
                </w:rPr>
              </w:pPr>
              <w:r>
                <w:rPr>
                  <w:rFonts w:ascii="Open Sans" w:hAnsi="Open Sans" w:eastAsia="Open Sans" w:cs="Open Sans"/>
                  <w:b/>
                  <w:color w:val="000000" w:themeColor="text1"/>
                  <w:sz w:val="18"/>
                </w:rPr>
                <w:t xml:space="preserve">Petersstrabe</w:t>
              </w:r>
              <w:r>
                <w:rPr>
                  <w:rFonts w:ascii="Open Sans" w:hAnsi="Open Sans" w:eastAsia="Open Sans" w:cs="Open Sans"/>
                  <w:b/>
                  <w:color w:val="000000" w:themeColor="text1"/>
                  <w:sz w:val="18"/>
                </w:rPr>
                <w:t xml:space="preserve"> 36,</w:t>
              </w:r>
              <w:r/>
            </w:p>
            <w:p>
              <w:pPr>
                <w:pStyle w:val="2423"/>
                <w:rPr>
                  <w:rFonts w:ascii="Open Sans" w:hAnsi="Open Sans" w:eastAsia="Open Sans" w:cs="Open Sans"/>
                  <w:color w:val="000000"/>
                </w:rPr>
              </w:pPr>
              <w:r>
                <w:rPr>
                  <w:rFonts w:ascii="Open Sans" w:hAnsi="Open Sans" w:eastAsia="Open Sans" w:cs="Open Sans"/>
                  <w:b/>
                  <w:color w:val="000000" w:themeColor="text1"/>
                  <w:sz w:val="18"/>
                </w:rPr>
                <w:t xml:space="preserve">04109 Leipzig, Germany</w:t>
              </w:r>
              <w:r/>
            </w:p>
          </w:sdtContent>
        </w:sdt>
        <w:p>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879905230"/>
            <w:tag w:val=""/>
            <w:rPr/>
          </w:sdtPr>
          <w:sdtContent>
            <w:p>
              <w:pPr>
                <w:pStyle w:val="2423"/>
                <w:ind w:left="283"/>
                <w:rPr>
                  <w:rFonts w:ascii="Open Sans" w:hAnsi="Open Sans" w:eastAsia="Open Sans" w:cs="Open Sans"/>
                  <w:color w:val="000000"/>
                </w:rPr>
              </w:pPr>
              <w:r>
                <w:rPr>
                  <w:rFonts w:ascii="Open Sans" w:hAnsi="Open Sans" w:eastAsia="Open Sans" w:cs="Open Sans"/>
                  <w:b/>
                  <w:color w:val="000000" w:themeColor="text1"/>
                  <w:sz w:val="18"/>
                </w:rPr>
                <w:t xml:space="preserve">+123 456 789</w:t>
              </w:r>
              <w:r/>
            </w:p>
          </w:sdtContent>
        </w:sdt>
        <w:p>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921867672"/>
            <w:tag w:val=""/>
            <w:rPr/>
          </w:sdtPr>
          <w:sdtContent>
            <w:p>
              <w:pPr>
                <w:ind w:left="142"/>
                <w:rPr>
                  <w:rFonts w:ascii="Open Sans" w:hAnsi="Open Sans" w:eastAsia="Open Sans" w:cs="Open Sans"/>
                  <w:color w:val="000000"/>
                </w:rPr>
              </w:pPr>
              <w:r>
                <w:rPr>
                  <w:rFonts w:ascii="Open Sans" w:hAnsi="Open Sans" w:eastAsia="Open Sans" w:cs="Open Sans"/>
                  <w:b/>
                  <w:color w:val="000000" w:themeColor="text1"/>
                  <w:sz w:val="18"/>
                </w:rPr>
                <w:t xml:space="preserve">you@mail.com</w:t>
              </w:r>
              <w:r/>
            </w:p>
          </w:sdtContent>
        </w:sdt>
        <w:p>
          <w:pPr>
            <w:ind w:left="142"/>
            <w:rPr>
              <w:rFonts w:ascii="Open Sans" w:hAnsi="Open Sans" w:eastAsia="Open Sans" w:cs="Open Sans"/>
              <w:color w:val="000000"/>
            </w:rPr>
          </w:pPr>
          <w:r/>
          <w:sdt>
            <w:sdtPr>
              <w:alias w:val="web address"/>
              <w15:appearance w15:val="boundingBox"/>
              <w:id w:val="1098146186"/>
              <w:tag w:val=""/>
              <w:rPr/>
            </w:sdtPr>
            <w:sdtContent>
              <w:r>
                <w:rPr>
                  <w:rFonts w:ascii="Open Sans" w:hAnsi="Open Sans" w:eastAsia="Open Sans" w:cs="Open Sans"/>
                  <w:b/>
                  <w:color w:val="000000" w:themeColor="text1"/>
                  <w:sz w:val="18"/>
                </w:rPr>
                <w:t xml:space="preserve">youweb.com</w:t>
              </w:r>
            </w:sdtContent>
          </w:sdt>
          <w:r/>
          <w:r/>
        </w:p>
      </w:tc>
    </w:tr>
  </w:tbl>
  <w:p>
    <w:r/>
    <w:r/>
  </w:p>
  <w:p>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2427"/>
      <w:tblW w:w="0" w:type="auto"/>
      <w:tblInd w:w="-1879" w:type="dxa"/>
      <w:tblLayout w:type="fixed"/>
      <w:tblLook w:val="04A0" w:firstRow="1" w:lastRow="0" w:firstColumn="1" w:lastColumn="0" w:noHBand="0" w:noVBand="1"/>
    </w:tblPr>
    <w:tblGrid>
      <w:gridCol w:w="2651"/>
      <w:gridCol w:w="2020"/>
      <w:gridCol w:w="1662"/>
      <w:gridCol w:w="1809"/>
    </w:tblGrid>
    <w:tr>
      <w:trPr>
        <w:trHeight w:val="255"/>
      </w:trPr>
      <w:tc>
        <w:tcPr>
          <w:tcBorders>
            <w:top w:val="none" w:color="000000" w:sz="4" w:space="0"/>
            <w:left w:val="none" w:color="000000" w:sz="4" w:space="0"/>
            <w:bottom w:val="none" w:color="000000" w:sz="4" w:space="0"/>
            <w:right w:val="none" w:color="000000" w:sz="4" w:space="0"/>
          </w:tcBorders>
          <w:tcW w:w="2651" w:type="dxa"/>
          <w:vMerge w:val="restart"/>
          <w:textDirection w:val="lrTb"/>
          <w:noWrap w:val="false"/>
        </w:tcPr>
        <w:p>
          <w:pPr>
            <w:ind w:right="5"/>
            <w:rPr>
              <w:rFonts w:ascii="Open Sans Extrabold" w:hAnsi="Open Sans Extrabold" w:eastAsia="Open Sans Extrabold" w:cs="Open Sans Extrabold"/>
              <w:color w:val="004c56"/>
            </w:rPr>
          </w:pPr>
          <w:r>
            <mc:AlternateContent>
              <mc:Choice Requires="wpg">
                <w:drawing>
                  <wp:anchor xmlns:wp="http://schemas.openxmlformats.org/drawingml/2006/wordprocessingDrawing" xmlns:wp14="http://schemas.microsoft.com/office/word/2010/wordprocessingDrawing" distT="0" distB="0" distL="0" distR="0" simplePos="0" relativeHeight="251680256" behindDoc="0" locked="0" layoutInCell="1" allowOverlap="1">
                    <wp:simplePos x="0" y="0"/>
                    <wp:positionH relativeFrom="page">
                      <wp:posOffset>495486</wp:posOffset>
                    </wp:positionH>
                    <wp:positionV relativeFrom="page">
                      <wp:posOffset>1057798</wp:posOffset>
                    </wp:positionV>
                    <wp:extent cx="495486" cy="423118"/>
                    <wp:effectExtent l="6350" t="6350" r="6350" b="6350"/>
                    <wp:wrapNone/>
                    <wp:docPr id="25"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330"/>
                                  <w:jc w:val="center"/>
                                  <w:tabs>
                                    <w:tab w:val="left" w:pos="-283" w:leader="none"/>
                                  </w:tabs>
                                  <w:rPr>
                                    <w:color w:val="7030a0"/>
                                  </w:rPr>
                                </w:pPr>
                                <w:r>
                                  <w:rPr>
                                    <w:color w:val="7030a0"/>
                                  </w:rPr>
                                </w:r>
                                <w:r/>
                              </w:p>
                            </w:txbxContent>
                          </wps:txbx>
                          <wps:bodyPr anchor="ctr"/>
                        </wps:wsp>
                      </a:graphicData>
                    </a:graphic>
                  </wp:anchor>
                </w:drawing>
              </mc:Choice>
              <mc:Fallback>
                <w:pict>
                  <v:shape id="shape 43" o:spid="_x0000_s43" o:spt="9" type="#_x0000_t9" style="position:absolute;z-index:251680256;o:allowoverlap:true;o:allowincell:true;mso-position-horizontal-relative:page;margin-left:39.0pt;mso-position-horizontal:absolute;mso-position-vertical-relative:page;margin-top:83.3pt;mso-position-vertical:absolute;width:39.0pt;height:33.3pt;mso-wrap-distance-left:0.0pt;mso-wrap-distance-top:0.0pt;mso-wrap-distance-right:0.0pt;mso-wrap-distance-bottom:0.0pt;v-text-anchor:middle;visibility:visible;" fillcolor="#3891A7" stroked="f" strokeweight="1.00pt">
                    <v:fill opacity="-32539f"/>
                    <v:textbox inset="0,0,0,0">
                      <w:txbxContent>
                        <w:p>
                          <w:pPr>
                            <w:ind w:left="-330"/>
                            <w:jc w:val="center"/>
                            <w:tabs>
                              <w:tab w:val="left" w:pos="-283" w:leader="none"/>
                            </w:tabs>
                            <w:rPr>
                              <w:color w:val="7030a0"/>
                            </w:rPr>
                          </w:pPr>
                          <w:r>
                            <w:rPr>
                              <w:color w:val="7030a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8208" behindDoc="0" locked="0" layoutInCell="1" allowOverlap="1">
                    <wp:simplePos x="0" y="0"/>
                    <wp:positionH relativeFrom="page">
                      <wp:posOffset>0</wp:posOffset>
                    </wp:positionH>
                    <wp:positionV relativeFrom="page">
                      <wp:posOffset>634678</wp:posOffset>
                    </wp:positionV>
                    <wp:extent cx="495486" cy="423118"/>
                    <wp:effectExtent l="6350" t="6350" r="6350" b="6350"/>
                    <wp:wrapNone/>
                    <wp:docPr id="26"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4" o:spid="_x0000_s44" o:spt="9" type="#_x0000_t9" style="position:absolute;z-index:251678208;o:allowoverlap:true;o:allowincell:true;mso-position-horizontal-relative:page;margin-left:0.0pt;mso-position-horizontal:absolute;mso-position-vertical-relative:page;margin-top:5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6160" behindDoc="0" locked="0" layoutInCell="1" allowOverlap="1">
                    <wp:simplePos x="0" y="0"/>
                    <wp:positionH relativeFrom="page">
                      <wp:posOffset>383220</wp:posOffset>
                    </wp:positionH>
                    <wp:positionV relativeFrom="page">
                      <wp:posOffset>1269358</wp:posOffset>
                    </wp:positionV>
                    <wp:extent cx="495486" cy="423118"/>
                    <wp:effectExtent l="6350" t="6350" r="6350" b="6350"/>
                    <wp:wrapNone/>
                    <wp:docPr id="27"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5" o:spid="_x0000_s45" o:spt="9" type="#_x0000_t9" style="position:absolute;z-index:251676160;o:allowoverlap:true;o:allowincell:true;mso-position-horizontal-relative:page;margin-left:30.2pt;mso-position-horizontal:absolute;mso-position-vertical-relative:page;margin-top:99.9pt;mso-position-vertical:absolute;width:39.0pt;height:33.3pt;mso-wrap-distance-left:0.0pt;mso-wrap-distance-top:0.0pt;mso-wrap-distance-right:0.0pt;mso-wrap-distance-bottom:0.0pt;v-text-anchor:middle;visibility:visible;" fillcolor="#4F271C"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4112" behindDoc="0" locked="0" layoutInCell="1" allowOverlap="1">
                    <wp:simplePos x="0" y="0"/>
                    <wp:positionH relativeFrom="page">
                      <wp:posOffset>773973</wp:posOffset>
                    </wp:positionH>
                    <wp:positionV relativeFrom="page">
                      <wp:posOffset>634678</wp:posOffset>
                    </wp:positionV>
                    <wp:extent cx="495486" cy="423118"/>
                    <wp:effectExtent l="6350" t="6350" r="6350" b="6350"/>
                    <wp:wrapNone/>
                    <wp:docPr id="28"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6" o:spid="_x0000_s46" o:spt="9" type="#_x0000_t9" style="position:absolute;z-index:251674112;o:allowoverlap:true;o:allowincell:true;mso-position-horizontal-relative:page;margin-left:60.9pt;mso-position-horizontal:absolute;mso-position-vertical-relative:page;margin-top:50.0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2064" behindDoc="0" locked="0" layoutInCell="1" allowOverlap="1">
                    <wp:simplePos x="0" y="0"/>
                    <wp:positionH relativeFrom="page">
                      <wp:posOffset>1149981</wp:posOffset>
                    </wp:positionH>
                    <wp:positionV relativeFrom="page">
                      <wp:posOffset>846238</wp:posOffset>
                    </wp:positionV>
                    <wp:extent cx="495486" cy="423118"/>
                    <wp:effectExtent l="6350" t="6350" r="6350" b="6350"/>
                    <wp:wrapNone/>
                    <wp:docPr id="29"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7" o:spid="_x0000_s47" o:spt="9" type="#_x0000_t9" style="position:absolute;z-index:251672064;o:allowoverlap:true;o:allowincell:true;mso-position-horizontal-relative:page;margin-left:90.5pt;mso-position-horizontal:absolute;mso-position-vertical-relative:page;margin-top:66.6pt;mso-position-vertical:absolute;width:39.0pt;height:33.3pt;mso-wrap-distance-left:0.0pt;mso-wrap-distance-top:0.0pt;mso-wrap-distance-right:0.0pt;mso-wrap-distance-bottom:0.0pt;v-text-anchor:middle;visibility:visible;" fillcolor="#391C14"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70016" behindDoc="0" locked="0" layoutInCell="1" allowOverlap="1">
                    <wp:simplePos x="0" y="0"/>
                    <wp:positionH relativeFrom="page">
                      <wp:posOffset>383220</wp:posOffset>
                    </wp:positionH>
                    <wp:positionV relativeFrom="page">
                      <wp:posOffset>846238</wp:posOffset>
                    </wp:positionV>
                    <wp:extent cx="495486" cy="423118"/>
                    <wp:effectExtent l="6350" t="6350" r="6350" b="6350"/>
                    <wp:wrapNone/>
                    <wp:docPr id="30"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8" o:spid="_x0000_s48" o:spt="9" type="#_x0000_t9" style="position:absolute;z-index:251670016;o:allowoverlap:true;o:allowincell:true;mso-position-horizontal-relative:page;margin-left:30.2pt;mso-position-horizontal:absolute;mso-position-vertical-relative:page;margin-top:66.6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1" allowOverlap="1">
                    <wp:simplePos x="0" y="0"/>
                    <wp:positionH relativeFrom="page">
                      <wp:posOffset>1269458</wp:posOffset>
                    </wp:positionH>
                    <wp:positionV relativeFrom="page">
                      <wp:posOffset>634678</wp:posOffset>
                    </wp:positionV>
                    <wp:extent cx="495486" cy="423118"/>
                    <wp:effectExtent l="6350" t="6350" r="6350" b="6350"/>
                    <wp:wrapNone/>
                    <wp:docPr id="31"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9" o:spid="_x0000_s49" o:spt="9" type="#_x0000_t9" style="position:absolute;z-index:251667968;o:allowoverlap:true;o:allowincell:true;mso-position-horizontal-relative:page;margin-left:100.0pt;mso-position-horizontal:absolute;mso-position-vertical-relative:page;margin-top:50.0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1" allowOverlap="1">
                    <wp:simplePos x="0" y="0"/>
                    <wp:positionH relativeFrom="page">
                      <wp:posOffset>1149981</wp:posOffset>
                    </wp:positionH>
                    <wp:positionV relativeFrom="page">
                      <wp:posOffset>423118</wp:posOffset>
                    </wp:positionV>
                    <wp:extent cx="495486" cy="423118"/>
                    <wp:effectExtent l="6350" t="6350" r="6350" b="6350"/>
                    <wp:wrapNone/>
                    <wp:docPr id="32"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0" o:spid="_x0000_s50" o:spt="9" type="#_x0000_t9" style="position:absolute;z-index:251665920;o:allowoverlap:true;o:allowincell:true;mso-position-horizontal-relative:page;margin-left:90.5pt;mso-position-horizontal:absolute;mso-position-vertical-relative:page;margin-top:3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1" allowOverlap="1">
                    <wp:simplePos x="0" y="0"/>
                    <wp:positionH relativeFrom="page">
                      <wp:posOffset>878706</wp:posOffset>
                    </wp:positionH>
                    <wp:positionV relativeFrom="page">
                      <wp:posOffset>423118</wp:posOffset>
                    </wp:positionV>
                    <wp:extent cx="495486" cy="423118"/>
                    <wp:effectExtent l="6350" t="6350" r="6350" b="6350"/>
                    <wp:wrapNone/>
                    <wp:docPr id="33"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1" o:spid="_x0000_s51" o:spt="9" type="#_x0000_t9" style="position:absolute;z-index:251663872;o:allowoverlap:true;o:allowincell:true;mso-position-horizontal-relative:page;margin-left:69.2pt;mso-position-horizontal:absolute;mso-position-vertical-relative:page;margin-top:33.3pt;mso-position-vertical:absolute;width:39.0pt;height:33.3pt;mso-wrap-distance-left:0.0pt;mso-wrap-distance-top:0.0pt;mso-wrap-distance-right:0.0pt;mso-wrap-distance-bottom:0.0pt;v-text-anchor:middle;visibility:visible;" fillcolor="#222830"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1" allowOverlap="1">
                    <wp:simplePos x="0" y="0"/>
                    <wp:positionH relativeFrom="page">
                      <wp:posOffset>773973</wp:posOffset>
                    </wp:positionH>
                    <wp:positionV relativeFrom="page">
                      <wp:posOffset>211558</wp:posOffset>
                    </wp:positionV>
                    <wp:extent cx="495486" cy="423118"/>
                    <wp:effectExtent l="6350" t="6350" r="6350" b="6350"/>
                    <wp:wrapNone/>
                    <wp:docPr id="34"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4">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2" o:spid="_x0000_s52" o:spt="9" type="#_x0000_t9" style="position:absolute;z-index:251661824;o:allowoverlap:true;o:allowincell:true;mso-position-horizontal-relative:page;margin-left:60.9pt;mso-position-horizontal:absolute;mso-position-vertical-relative:page;margin-top:16.7pt;mso-position-vertical:absolute;width:39.0pt;height:33.3pt;mso-wrap-distance-left:0.0pt;mso-wrap-distance-top:0.0pt;mso-wrap-distance-right:0.0pt;mso-wrap-distance-bottom:0.0pt;v-text-anchor:middle;visibility:visible;" fillcolor="#84AA33"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1" allowOverlap="1">
                    <wp:simplePos x="0" y="0"/>
                    <wp:positionH relativeFrom="page">
                      <wp:posOffset>878706</wp:posOffset>
                    </wp:positionH>
                    <wp:positionV relativeFrom="page">
                      <wp:posOffset>0</wp:posOffset>
                    </wp:positionV>
                    <wp:extent cx="495486" cy="423118"/>
                    <wp:effectExtent l="6350" t="6350" r="6350" b="6350"/>
                    <wp:wrapNone/>
                    <wp:docPr id="35"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2">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3" o:spid="_x0000_s53" o:spt="9" type="#_x0000_t9" style="position:absolute;z-index:251659776;o:allowoverlap:true;o:allowincell:true;mso-position-horizontal-relative:page;margin-left:69.2pt;mso-position-horizontal:absolute;mso-position-vertical-relative:page;margin-top:0.0pt;mso-position-vertical:absolute;width:39.0pt;height:33.3pt;mso-wrap-distance-left:0.0pt;mso-wrap-distance-top:0.0pt;mso-wrap-distance-right:0.0pt;mso-wrap-distance-bottom:0.0pt;v-text-anchor:middle;visibility:visible;" fillcolor="#FEB80A"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7728" behindDoc="0" locked="0" layoutInCell="1" allowOverlap="1">
                    <wp:simplePos x="0" y="0"/>
                    <wp:positionH relativeFrom="page">
                      <wp:posOffset>0</wp:posOffset>
                    </wp:positionH>
                    <wp:positionV relativeFrom="page">
                      <wp:posOffset>1480918</wp:posOffset>
                    </wp:positionV>
                    <wp:extent cx="495486" cy="423119"/>
                    <wp:effectExtent l="6350" t="6350" r="6350" b="6350"/>
                    <wp:wrapNone/>
                    <wp:docPr id="36" name="" hidden="0"/>
                    <wp:cNvGraphicFramePr/>
                    <a:graphic xmlns:a="http://schemas.openxmlformats.org/drawingml/2006/main">
                      <a:graphicData uri="http://schemas.microsoft.com/office/word/2010/wordprocessingShape">
                        <wps:wsp>
                          <wps:cNvPr id="0" name=""/>
                          <wps:cNvSpPr/>
                          <wps:spPr bwMode="auto">
                            <a:xfrm>
                              <a:off x="0" y="0"/>
                              <a:ext cx="495486" cy="423118"/>
                            </a:xfrm>
                            <a:prstGeom prst="hexagon">
                              <a:avLst>
                                <a:gd name="adj" fmla="val 25000"/>
                                <a:gd name="vf" fmla="val 115470"/>
                              </a:avLst>
                            </a:prstGeom>
                            <a:solidFill>
                              <a:schemeClr val="accent6">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4" o:spid="_x0000_s54" o:spt="9" type="#_x0000_t9" style="position:absolute;z-index:251657728;o:allowoverlap:true;o:allowincell:true;mso-position-horizontal-relative:page;margin-left:0.0pt;mso-position-horizontal:absolute;mso-position-vertical-relative:page;margin-top:116.6pt;mso-position-vertical:absolute;width:39.0pt;height:33.3pt;mso-wrap-distance-left:0.0pt;mso-wrap-distance-top:0.0pt;mso-wrap-distance-right:0.0pt;mso-wrap-distance-bottom:0.0pt;v-text-anchor:middle;visibility:visible;" fillcolor="#475A8D"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5680" behindDoc="0" locked="0" layoutInCell="1" allowOverlap="1">
                    <wp:simplePos x="0" y="0"/>
                    <wp:positionH relativeFrom="page">
                      <wp:posOffset>0</wp:posOffset>
                    </wp:positionH>
                    <wp:positionV relativeFrom="page">
                      <wp:posOffset>1057798</wp:posOffset>
                    </wp:positionV>
                    <wp:extent cx="495486" cy="423118"/>
                    <wp:effectExtent l="6350" t="6350" r="6350" b="6350"/>
                    <wp:wrapNone/>
                    <wp:docPr id="37"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accent3">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5" o:spid="_x0000_s55" o:spt="9" type="#_x0000_t9" style="position:absolute;z-index:251655680;o:allowoverlap:true;o:allowincell:true;mso-position-horizontal-relative:page;margin-left:0.0pt;mso-position-horizontal:absolute;mso-position-vertical-relative:page;margin-top:83.3pt;mso-position-vertical:absolute;width:39.0pt;height:33.3pt;mso-wrap-distance-left:0.0pt;mso-wrap-distance-top:0.0pt;mso-wrap-distance-right:0.0pt;mso-wrap-distance-bottom:0.0pt;v-text-anchor:middle;visibility:visible;" fillcolor="#C32D2E" stroked="f" strokeweight="1.00pt">
                    <v:fill opacity="-32539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36224" behindDoc="1" locked="0" layoutInCell="1" allowOverlap="1">
                    <wp:simplePos x="0" y="0"/>
                    <wp:positionH relativeFrom="column">
                      <wp:posOffset>-2012005</wp:posOffset>
                    </wp:positionH>
                    <wp:positionV relativeFrom="paragraph">
                      <wp:posOffset>-336837</wp:posOffset>
                    </wp:positionV>
                    <wp:extent cx="7572375" cy="1298391"/>
                    <wp:effectExtent l="6350" t="6350" r="6350" b="6350"/>
                    <wp:wrapNone/>
                    <wp:docPr id="38" name="" hidden="0"/>
                    <wp:cNvGraphicFramePr/>
                    <a:graphic xmlns:a="http://schemas.openxmlformats.org/drawingml/2006/main">
                      <a:graphicData uri="http://schemas.microsoft.com/office/word/2010/wordprocessingShape">
                        <wps:wsp>
                          <wps:cNvPr id="0" name=""/>
                          <wps:cNvSpPr/>
                          <wps:spPr bwMode="auto">
                            <a:xfrm>
                              <a:off x="0" y="0"/>
                              <a:ext cx="7572375" cy="1298390"/>
                            </a:xfrm>
                            <a:prstGeom prst="rect">
                              <a:avLst/>
                            </a:prstGeom>
                            <a:solidFill>
                              <a:schemeClr val="bg2">
                                <a:alpha val="1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56" o:spid="_x0000_s56" o:spt="1" type="#_x0000_t1" style="position:absolute;z-index:-251636224;o:allowoverlap:true;o:allowincell:true;mso-position-horizontal-relative:text;margin-left:-158.4pt;mso-position-horizontal:absolute;mso-position-vertical-relative:text;margin-top:-26.5pt;mso-position-vertical:absolute;width:596.2pt;height:102.2pt;mso-wrap-distance-left:9.1pt;mso-wrap-distance-top:0.0pt;mso-wrap-distance-right:9.1pt;mso-wrap-distance-bottom:0.0pt;v-text-anchor:middle;visibility:visible;" fillcolor="#E7DEC9" stroked="f" strokeweight="1.00pt">
                    <v:fill opacity="-6325f"/>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3632" behindDoc="0" locked="0" layoutInCell="1" allowOverlap="1">
                    <wp:simplePos x="0" y="0"/>
                    <wp:positionH relativeFrom="page">
                      <wp:posOffset>773970</wp:posOffset>
                    </wp:positionH>
                    <wp:positionV relativeFrom="page">
                      <wp:posOffset>1057798</wp:posOffset>
                    </wp:positionV>
                    <wp:extent cx="495486" cy="423118"/>
                    <wp:effectExtent l="6350" t="6350" r="6350" b="6350"/>
                    <wp:wrapNone/>
                    <wp:docPr id="39"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chemeClr val="tx2">
                                <a:lumMod val="74901"/>
                                <a:alpha val="49999"/>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7" o:spid="_x0000_s57" o:spt="9" type="#_x0000_t9" style="position:absolute;z-index:251653632;o:allowoverlap:true;o:allowincell:true;mso-position-horizontal-relative:page;margin-left:60.9pt;mso-position-horizontal:absolute;mso-position-vertical-relative:page;margin-top:83.3pt;mso-position-vertical:absolute;width:39.0pt;height:33.3pt;mso-wrap-distance-left:0.0pt;mso-wrap-distance-top:0.0pt;mso-wrap-distance-right:0.0pt;mso-wrap-distance-bottom:0.0pt;visibility:visible;" fillcolor="#391C14"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1584" behindDoc="0" locked="0" layoutInCell="1" allowOverlap="1">
                    <wp:simplePos x="0" y="0"/>
                    <wp:positionH relativeFrom="page">
                      <wp:posOffset>111661</wp:posOffset>
                    </wp:positionH>
                    <wp:positionV relativeFrom="page">
                      <wp:posOffset>838103</wp:posOffset>
                    </wp:positionV>
                    <wp:extent cx="495486" cy="423118"/>
                    <wp:effectExtent l="6350" t="6350" r="6350" b="6350"/>
                    <wp:wrapNone/>
                    <wp:docPr id="40"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222830">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8" o:spid="_x0000_s58" o:spt="9" type="#_x0000_t9" style="position:absolute;z-index:251651584;o:allowoverlap:true;o:allowincell:true;mso-position-horizontal-relative:page;margin-left:8.8pt;mso-position-horizontal:absolute;mso-position-vertical-relative:page;margin-top:66.0pt;mso-position-vertical:absolute;width:39.0pt;height:33.3pt;mso-wrap-distance-left:0.0pt;mso-wrap-distance-top:0.0pt;mso-wrap-distance-right:0.0pt;mso-wrap-distance-bottom:0.0pt;visibility:visible;" fillcolor="#222830"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49536" behindDoc="0" locked="0" layoutInCell="1" allowOverlap="1">
                    <wp:simplePos x="0" y="0"/>
                    <wp:positionH relativeFrom="page">
                      <wp:posOffset>878706</wp:posOffset>
                    </wp:positionH>
                    <wp:positionV relativeFrom="page">
                      <wp:posOffset>846238</wp:posOffset>
                    </wp:positionV>
                    <wp:extent cx="495486" cy="423118"/>
                    <wp:effectExtent l="6350" t="6350" r="6350" b="6350"/>
                    <wp:wrapNone/>
                    <wp:docPr id="41"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9" o:spid="_x0000_s59" o:spt="9" type="#_x0000_t9" style="position:absolute;z-index:251649536;o:allowoverlap:true;o:allowincell:true;mso-position-horizontal-relative:page;margin-left:69.2pt;mso-position-horizontal:absolute;mso-position-vertical-relative:page;margin-top:66.6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1" allowOverlap="1">
                    <wp:simplePos x="0" y="0"/>
                    <wp:positionH relativeFrom="page">
                      <wp:posOffset>111661</wp:posOffset>
                    </wp:positionH>
                    <wp:positionV relativeFrom="page">
                      <wp:posOffset>1269358</wp:posOffset>
                    </wp:positionV>
                    <wp:extent cx="495486" cy="423118"/>
                    <wp:effectExtent l="6350" t="6350" r="6350" b="6350"/>
                    <wp:wrapNone/>
                    <wp:docPr id="42" name="" hidden="0"/>
                    <wp:cNvGraphicFramePr/>
                    <a:graphic xmlns:a="http://schemas.openxmlformats.org/drawingml/2006/main">
                      <a:graphicData uri="http://schemas.microsoft.com/office/word/2010/wordprocessingShape">
                        <wps:wsp>
                          <wps:cNvPr id="0" name=""/>
                          <wps:cNvSpPr/>
                          <wps:spPr bwMode="auto">
                            <a:xfrm>
                              <a:off x="0" y="0"/>
                              <a:ext cx="495486" cy="423117"/>
                            </a:xfrm>
                            <a:prstGeom prst="hexagon">
                              <a:avLst>
                                <a:gd name="adj" fmla="val 25000"/>
                                <a:gd name="vf" fmla="val 115470"/>
                              </a:avLst>
                            </a:prstGeom>
                            <a:solidFill>
                              <a:srgbClr val="004C56">
                                <a:alpha val="49999"/>
                              </a:srgb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60" o:spid="_x0000_s60" o:spt="9" type="#_x0000_t9" style="position:absolute;z-index:251647488;o:allowoverlap:true;o:allowincell:true;mso-position-horizontal-relative:page;margin-left:8.8pt;mso-position-horizontal:absolute;mso-position-vertical-relative:page;margin-top:99.9pt;mso-position-vertical:absolute;width:39.0pt;height:33.3pt;mso-wrap-distance-left:0.0pt;mso-wrap-distance-top:0.0pt;mso-wrap-distance-right:0.0pt;mso-wrap-distance-bottom:0.0pt;visibility:visible;" fillcolor="#004C56" stroked="f" strokeweight="1.00pt">
                    <v:fill opacity="-32539f"/>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42368" behindDoc="0" locked="0" layoutInCell="1" allowOverlap="1">
                    <wp:simplePos x="0" y="0"/>
                    <wp:positionH relativeFrom="column">
                      <wp:posOffset>-2017655</wp:posOffset>
                    </wp:positionH>
                    <wp:positionV relativeFrom="paragraph">
                      <wp:posOffset>-445557</wp:posOffset>
                    </wp:positionV>
                    <wp:extent cx="7591425" cy="104775"/>
                    <wp:effectExtent l="6350" t="6350" r="6350" b="6350"/>
                    <wp:wrapNone/>
                    <wp:docPr id="43" name="" hidden="0"/>
                    <wp:cNvGraphicFramePr/>
                    <a:graphic xmlns:a="http://schemas.openxmlformats.org/drawingml/2006/main">
                      <a:graphicData uri="http://schemas.microsoft.com/office/word/2010/wordprocessingShape">
                        <wps:wsp>
                          <wps:cNvPr id="0" name=""/>
                          <wps:cNvSpPr/>
                          <wps:spPr bwMode="auto">
                            <a:xfrm>
                              <a:off x="0" y="0"/>
                              <a:ext cx="7591421" cy="104771"/>
                            </a:xfrm>
                            <a:prstGeom prst="rect">
                              <a:avLst/>
                            </a:prstGeom>
                            <a:solidFill>
                              <a:schemeClr val="tx2"/>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61" o:spid="_x0000_s61" o:spt="1" type="#_x0000_t1" style="position:absolute;z-index:251642368;o:allowoverlap:true;o:allowincell:true;mso-position-horizontal-relative:text;margin-left:-158.9pt;mso-position-horizontal:absolute;mso-position-vertical-relative:text;margin-top:-35.1pt;mso-position-vertical:absolute;width:597.8pt;height:8.2pt;mso-wrap-distance-left:9.1pt;mso-wrap-distance-top:0.0pt;mso-wrap-distance-right:9.1pt;mso-wrap-distance-bottom:0.0pt;v-text-anchor:middle;visibility:visible;" fillcolor="#4F271C" stroked="f" strokeweight="1.00pt">
                    <v:textbox inset="0,0,0,0">
                      <w:txbxContent>
                        <w:p>
                          <w:pPr>
                            <w:jc w:val="center"/>
                          </w:pPr>
                          <w:r/>
                          <w:r/>
                        </w:p>
                      </w:txbxContent>
                    </v:textbox>
                  </v:shape>
                </w:pict>
              </mc:Fallback>
            </mc:AlternateContent>
          </w:r>
          <w:sdt>
            <w:sdtPr>
              <w:alias w:val="Name company"/>
              <w15:appearance w15:val="boundingBox"/>
              <w:id w:val="-1014220657"/>
              <w:tag w:val=""/>
              <w:rPr/>
            </w:sdtPr>
            <w:sdtContent>
              <w:r>
                <w:rPr>
                  <w:rFonts w:ascii="Open Sans Extrabold" w:hAnsi="Open Sans Extrabold" w:eastAsia="Open Sans Extrabold" w:cs="Open Sans Extrabold"/>
                  <w:b/>
                  <w:caps/>
                  <w:color w:val="4f271c" w:themeColor="text2"/>
                  <w:sz w:val="44"/>
                </w:rPr>
                <w:t xml:space="preserve">Your</w:t>
              </w:r>
            </w:sdtContent>
          </w:sdt>
          <w:r/>
          <w:r/>
        </w:p>
        <w:p>
          <w:pPr>
            <w:ind w:right="5"/>
            <w:rPr>
              <w:color w:val="7030a0"/>
            </w:rPr>
          </w:pPr>
          <w:r>
            <mc:AlternateContent>
              <mc:Choice Requires="wpg">
                <w:drawing>
                  <wp:anchor xmlns:wp="http://schemas.openxmlformats.org/drawingml/2006/wordprocessingDrawing" xmlns:wp14="http://schemas.microsoft.com/office/word/2010/wordprocessingDrawing" distT="0" distB="0" distL="115200" distR="115200" simplePos="0" relativeHeight="251639296" behindDoc="0" locked="0" layoutInCell="1" allowOverlap="1">
                    <wp:simplePos x="0" y="0"/>
                    <wp:positionH relativeFrom="column">
                      <wp:posOffset>-516144</wp:posOffset>
                    </wp:positionH>
                    <wp:positionV relativeFrom="paragraph">
                      <wp:posOffset>563409</wp:posOffset>
                    </wp:positionV>
                    <wp:extent cx="6059363" cy="0"/>
                    <wp:effectExtent l="6349" t="6349" r="6349" b="6349"/>
                    <wp:wrapNone/>
                    <wp:docPr id="44" name="" hidden="0"/>
                    <wp:cNvGraphicFramePr/>
                    <a:graphic xmlns:a="http://schemas.openxmlformats.org/drawingml/2006/main">
                      <a:graphicData uri="http://schemas.microsoft.com/office/word/2010/wordprocessingShape">
                        <wps:wsp>
                          <wps:cNvPr id="0" name=""/>
                          <wps:cNvSpPr/>
                          <wps:spPr bwMode="auto">
                            <a:xfrm>
                              <a:off x="0" y="0"/>
                              <a:ext cx="6059361" cy="0"/>
                            </a:xfrm>
                            <a:prstGeom prst="line">
                              <a:avLst/>
                            </a:prstGeom>
                            <a:ln w="19049" cap="flat" cmpd="sng" algn="ctr">
                              <a:solidFill>
                                <a:schemeClr val="bg2"/>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2" o:spid="_x0000_s62" style="position:absolute;left:0;text-align:left;z-index:251639296;mso-wrap-distance-left:9.1pt;mso-wrap-distance-top:0.0pt;mso-wrap-distance-right:9.1pt;mso-wrap-distance-bottom:0.0pt;visibility:visible;" from="-40.6pt,44.4pt" to="436.5pt,44.4pt" filled="f" strokecolor="#E7DEC9" strokeweight="1.50pt">
                    <v:stroke dashstyle="solid"/>
                  </v:line>
                </w:pict>
              </mc:Fallback>
            </mc:AlternateContent>
          </w:r>
          <w:r>
            <w:rPr>
              <w:rFonts w:ascii="Open Sans Extrabold" w:hAnsi="Open Sans Extrabold" w:eastAsia="Open Sans Extrabold" w:cs="Open Sans Extrabold"/>
              <w:b/>
              <w:caps/>
              <w:color w:val="4f271c" w:themeColor="text2"/>
              <w:sz w:val="30"/>
            </w:rPr>
            <w:t xml:space="preserve">company</w:t>
          </w:r>
          <w:r/>
        </w:p>
      </w:tc>
      <w:tc>
        <w:tcPr>
          <w:tcBorders>
            <w:top w:val="none" w:color="000000" w:sz="4" w:space="0"/>
            <w:left w:val="none" w:color="000000" w:sz="4" w:space="0"/>
            <w:bottom w:val="single" w:color="4F271C" w:themeColor="text2" w:sz="4" w:space="0"/>
            <w:right w:val="none" w:color="000000" w:sz="4" w:space="0"/>
          </w:tcBorders>
          <w:tcW w:w="2020" w:type="dxa"/>
          <w:textDirection w:val="lrTb"/>
          <w:noWrap w:val="false"/>
        </w:tcPr>
        <w:p>
          <w:pPr>
            <w:pStyle w:val="2423"/>
            <w:ind w:right="5"/>
            <w:rPr>
              <w:rFonts w:ascii="Open Sans" w:hAnsi="Open Sans" w:eastAsia="Open Sans" w:cs="Open Sans"/>
              <w:color w:val="c32d2e"/>
            </w:rPr>
          </w:pPr>
          <w:r>
            <w:rPr>
              <w:rFonts w:ascii="Open Sans" w:hAnsi="Open Sans" w:eastAsia="Open Sans" w:cs="Open Sans"/>
              <w:b/>
              <w:caps/>
              <w:color w:val="c32d2e" w:themeColor="accent3"/>
              <w:sz w:val="18"/>
            </w:rPr>
            <w:t xml:space="preserve">address</w:t>
          </w:r>
          <w:r/>
        </w:p>
      </w:tc>
      <w:tc>
        <w:tcPr>
          <w:tcBorders>
            <w:top w:val="none" w:color="000000" w:sz="4" w:space="0"/>
            <w:left w:val="none" w:color="000000" w:sz="4" w:space="0"/>
            <w:bottom w:val="single" w:color="4F271C" w:themeColor="text2" w:sz="4" w:space="0"/>
            <w:right w:val="none" w:color="000000" w:sz="4" w:space="0"/>
          </w:tcBorders>
          <w:tcW w:w="1662" w:type="dxa"/>
          <w:textDirection w:val="lrTb"/>
          <w:noWrap w:val="false"/>
        </w:tcPr>
        <w:p>
          <w:pPr>
            <w:pStyle w:val="2423"/>
            <w:ind w:left="283"/>
            <w:rPr>
              <w:rFonts w:ascii="Open Sans" w:hAnsi="Open Sans" w:eastAsia="Open Sans" w:cs="Open Sans"/>
              <w:color w:val="c32d2e"/>
            </w:rPr>
          </w:pPr>
          <w:r>
            <w:rPr>
              <w:rFonts w:ascii="Open Sans" w:hAnsi="Open Sans" w:eastAsia="Open Sans" w:cs="Open Sans"/>
              <w:b/>
              <w:color w:val="c32d2e" w:themeColor="accent3"/>
              <w:sz w:val="18"/>
            </w:rPr>
            <w:t xml:space="preserve">PHONE </w:t>
          </w:r>
          <w:r/>
        </w:p>
      </w:tc>
      <w:tc>
        <w:tcPr>
          <w:tcBorders>
            <w:top w:val="none" w:color="000000" w:sz="4" w:space="0"/>
            <w:left w:val="none" w:color="000000" w:sz="4" w:space="0"/>
            <w:bottom w:val="single" w:color="4F271C" w:themeColor="text2" w:sz="4" w:space="0"/>
            <w:right w:val="none" w:color="000000" w:sz="4" w:space="0"/>
          </w:tcBorders>
          <w:tcW w:w="1809" w:type="dxa"/>
          <w:textDirection w:val="lrTb"/>
          <w:noWrap w:val="false"/>
        </w:tcPr>
        <w:p>
          <w:pPr>
            <w:ind w:left="142"/>
            <w:rPr>
              <w:rFonts w:ascii="Open Sans" w:hAnsi="Open Sans" w:eastAsia="Open Sans" w:cs="Open Sans"/>
              <w:color w:val="c32d2e"/>
            </w:rPr>
          </w:pPr>
          <w:r>
            <w:rPr>
              <w:rFonts w:ascii="Open Sans" w:hAnsi="Open Sans" w:eastAsia="Open Sans" w:cs="Open Sans"/>
              <w:b/>
              <w:color w:val="c32d2e" w:themeColor="accent3"/>
              <w:sz w:val="18"/>
            </w:rPr>
            <w:t xml:space="preserve">WEB </w:t>
          </w:r>
          <w:r/>
        </w:p>
      </w:tc>
    </w:tr>
    <w:tr>
      <w:trPr>
        <w:trHeight w:val="879"/>
      </w:trPr>
      <w:tc>
        <w:tcPr>
          <w:tcBorders>
            <w:top w:val="none" w:color="000000" w:sz="4" w:space="0"/>
            <w:left w:val="none" w:color="000000" w:sz="4" w:space="0"/>
            <w:bottom w:val="none" w:color="000000" w:sz="4" w:space="0"/>
            <w:right w:val="none" w:color="000000" w:sz="4" w:space="0"/>
          </w:tcBorders>
          <w:tcW w:w="2651" w:type="dxa"/>
          <w:vMerge w:val="continue"/>
          <w:textDirection w:val="lrTb"/>
          <w:noWrap w:val="false"/>
        </w:tcPr>
        <w:p>
          <w:r/>
          <w:r/>
        </w:p>
      </w:tc>
      <w:tc>
        <w:tcPr>
          <w:tcBorders>
            <w:top w:val="single" w:color="4F271C" w:themeColor="text2" w:sz="4" w:space="0"/>
            <w:left w:val="none" w:color="000000" w:sz="4" w:space="0"/>
            <w:bottom w:val="none" w:color="000000" w:sz="4" w:space="0"/>
            <w:right w:val="none" w:color="000000" w:sz="4" w:space="0"/>
          </w:tcBorders>
          <w:tcW w:w="2020" w:type="dxa"/>
          <w:textDirection w:val="lrTb"/>
          <w:noWrap w:val="false"/>
        </w:tcPr>
        <w:sdt>
          <w:sdtPr>
            <w:alias w:val="Address"/>
            <w15:appearance w15:val="boundingBox"/>
            <w:id w:val="148260626"/>
            <w:tag w:val=""/>
            <w:rPr/>
          </w:sdtPr>
          <w:sdtContent>
            <w:p>
              <w:pPr>
                <w:pStyle w:val="2423"/>
                <w:rPr>
                  <w:rFonts w:ascii="Open Sans" w:hAnsi="Open Sans" w:eastAsia="Open Sans" w:cs="Open Sans"/>
                  <w:color w:val="000000"/>
                </w:rPr>
              </w:pPr>
              <w:r>
                <w:rPr>
                  <w:rFonts w:ascii="Open Sans" w:hAnsi="Open Sans" w:eastAsia="Open Sans" w:cs="Open Sans"/>
                  <w:b/>
                  <w:color w:val="000000" w:themeColor="text1"/>
                  <w:sz w:val="18"/>
                </w:rPr>
                <w:t xml:space="preserve">Petersbogen</w:t>
              </w:r>
              <w:r>
                <w:rPr>
                  <w:rFonts w:ascii="Open Sans" w:hAnsi="Open Sans" w:eastAsia="Open Sans" w:cs="Open Sans"/>
                  <w:b/>
                  <w:color w:val="000000" w:themeColor="text1"/>
                  <w:sz w:val="18"/>
                </w:rPr>
                <w:t xml:space="preserve">, </w:t>
              </w:r>
              <w:r/>
            </w:p>
            <w:p>
              <w:pPr>
                <w:pStyle w:val="2423"/>
                <w:ind w:right="34"/>
                <w:rPr>
                  <w:rFonts w:ascii="Open Sans" w:hAnsi="Open Sans" w:eastAsia="Open Sans" w:cs="Open Sans"/>
                  <w:color w:val="000000"/>
                </w:rPr>
              </w:pPr>
              <w:r>
                <w:rPr>
                  <w:rFonts w:ascii="Open Sans" w:hAnsi="Open Sans" w:eastAsia="Open Sans" w:cs="Open Sans"/>
                  <w:b/>
                  <w:color w:val="000000" w:themeColor="text1"/>
                  <w:sz w:val="18"/>
                </w:rPr>
                <w:t xml:space="preserve">Petersstrabe</w:t>
              </w:r>
              <w:r>
                <w:rPr>
                  <w:rFonts w:ascii="Open Sans" w:hAnsi="Open Sans" w:eastAsia="Open Sans" w:cs="Open Sans"/>
                  <w:b/>
                  <w:color w:val="000000" w:themeColor="text1"/>
                  <w:sz w:val="18"/>
                </w:rPr>
                <w:t xml:space="preserve"> 36,</w:t>
              </w:r>
              <w:r/>
            </w:p>
            <w:p>
              <w:pPr>
                <w:pStyle w:val="2423"/>
                <w:rPr>
                  <w:rFonts w:ascii="Open Sans" w:hAnsi="Open Sans" w:eastAsia="Open Sans" w:cs="Open Sans"/>
                  <w:color w:val="000000"/>
                </w:rPr>
              </w:pPr>
              <w:r>
                <w:rPr>
                  <w:rFonts w:ascii="Open Sans" w:hAnsi="Open Sans" w:eastAsia="Open Sans" w:cs="Open Sans"/>
                  <w:b/>
                  <w:color w:val="000000" w:themeColor="text1"/>
                  <w:sz w:val="18"/>
                </w:rPr>
                <w:t xml:space="preserve">04109 Leipzig, Germany</w:t>
              </w:r>
              <w:r/>
            </w:p>
          </w:sdtContent>
        </w:sdt>
        <w:p>
          <w:r/>
          <w:r/>
        </w:p>
      </w:tc>
      <w:tc>
        <w:tcPr>
          <w:tcBorders>
            <w:top w:val="single" w:color="4F271C" w:themeColor="text2" w:sz="4" w:space="0"/>
            <w:left w:val="none" w:color="000000" w:sz="4" w:space="0"/>
            <w:bottom w:val="none" w:color="000000" w:sz="4" w:space="0"/>
            <w:right w:val="none" w:color="000000" w:sz="4" w:space="0"/>
          </w:tcBorders>
          <w:tcW w:w="1662" w:type="dxa"/>
          <w:textDirection w:val="lrTb"/>
          <w:noWrap w:val="false"/>
        </w:tcPr>
        <w:sdt>
          <w:sdtPr>
            <w:alias w:val="Phone"/>
            <w15:appearance w15:val="boundingBox"/>
            <w:id w:val="2050948788"/>
            <w:tag w:val=""/>
            <w:rPr/>
          </w:sdtPr>
          <w:sdtContent>
            <w:p>
              <w:pPr>
                <w:pStyle w:val="2423"/>
                <w:ind w:left="283"/>
                <w:rPr>
                  <w:rFonts w:ascii="Open Sans" w:hAnsi="Open Sans" w:eastAsia="Open Sans" w:cs="Open Sans"/>
                  <w:color w:val="000000"/>
                </w:rPr>
              </w:pPr>
              <w:r>
                <w:rPr>
                  <w:rFonts w:ascii="Open Sans" w:hAnsi="Open Sans" w:eastAsia="Open Sans" w:cs="Open Sans"/>
                  <w:b/>
                  <w:color w:val="000000" w:themeColor="text1"/>
                  <w:sz w:val="18"/>
                </w:rPr>
                <w:t xml:space="preserve">+123 456 789</w:t>
              </w:r>
              <w:r/>
            </w:p>
          </w:sdtContent>
        </w:sdt>
        <w:p>
          <w:r/>
          <w:r/>
        </w:p>
      </w:tc>
      <w:tc>
        <w:tcPr>
          <w:tcBorders>
            <w:top w:val="single" w:color="4F271C" w:themeColor="text2" w:sz="4" w:space="0"/>
            <w:left w:val="none" w:color="000000" w:sz="4" w:space="0"/>
            <w:bottom w:val="none" w:color="000000" w:sz="4" w:space="0"/>
            <w:right w:val="none" w:color="000000" w:sz="4" w:space="0"/>
          </w:tcBorders>
          <w:tcW w:w="1809" w:type="dxa"/>
          <w:textDirection w:val="lrTb"/>
          <w:noWrap w:val="false"/>
        </w:tcPr>
        <w:sdt>
          <w:sdtPr>
            <w:alias w:val="E-mail"/>
            <w15:appearance w15:val="boundingBox"/>
            <w:id w:val="-691839441"/>
            <w:tag w:val=""/>
            <w:rPr/>
          </w:sdtPr>
          <w:sdtContent>
            <w:p>
              <w:pPr>
                <w:ind w:left="142"/>
                <w:rPr>
                  <w:rFonts w:ascii="Open Sans" w:hAnsi="Open Sans" w:eastAsia="Open Sans" w:cs="Open Sans"/>
                  <w:color w:val="000000"/>
                </w:rPr>
              </w:pPr>
              <w:r>
                <w:rPr>
                  <w:rFonts w:ascii="Open Sans" w:hAnsi="Open Sans" w:eastAsia="Open Sans" w:cs="Open Sans"/>
                  <w:b/>
                  <w:color w:val="000000" w:themeColor="text1"/>
                  <w:sz w:val="18"/>
                </w:rPr>
                <w:t xml:space="preserve">you@mail.com</w:t>
              </w:r>
              <w:r/>
            </w:p>
          </w:sdtContent>
        </w:sdt>
        <w:p>
          <w:pPr>
            <w:ind w:left="142"/>
            <w:rPr>
              <w:rFonts w:ascii="Open Sans" w:hAnsi="Open Sans" w:eastAsia="Open Sans" w:cs="Open Sans"/>
              <w:color w:val="000000"/>
            </w:rPr>
          </w:pPr>
          <w:r/>
          <w:sdt>
            <w:sdtPr>
              <w:alias w:val="web address"/>
              <w15:appearance w15:val="boundingBox"/>
              <w:id w:val="-1724511395"/>
              <w:tag w:val=""/>
              <w:rPr/>
            </w:sdtPr>
            <w:sdtContent>
              <w:r>
                <w:rPr>
                  <w:rFonts w:ascii="Open Sans" w:hAnsi="Open Sans" w:eastAsia="Open Sans" w:cs="Open Sans"/>
                  <w:b/>
                  <w:color w:val="000000" w:themeColor="text1"/>
                  <w:sz w:val="18"/>
                </w:rPr>
                <w:t xml:space="preserve">youweb.com</w:t>
              </w:r>
            </w:sdtContent>
          </w:sdt>
          <w:r/>
          <w:r/>
        </w:p>
      </w:tc>
    </w:tr>
  </w:tbl>
  <w:p>
    <w:r/>
    <w:r/>
  </w:p>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4677" w:hanging="360"/>
      </w:pPr>
      <w:rPr>
        <w:rFonts w:ascii="Symbol" w:hAnsi="Symbol" w:eastAsia="Symbol" w:cs="Symbol"/>
      </w:rPr>
    </w:lvl>
    <w:lvl w:ilvl="1">
      <w:start w:val="1"/>
      <w:numFmt w:val="bullet"/>
      <w:isLgl w:val="false"/>
      <w:suff w:val="tab"/>
      <w:lvlText w:val="o"/>
      <w:lvlJc w:val="left"/>
      <w:pPr>
        <w:ind w:left="5397" w:hanging="360"/>
      </w:pPr>
      <w:rPr>
        <w:rFonts w:ascii="Courier New" w:hAnsi="Courier New" w:eastAsia="Courier New" w:cs="Courier New"/>
      </w:rPr>
    </w:lvl>
    <w:lvl w:ilvl="2">
      <w:start w:val="1"/>
      <w:numFmt w:val="bullet"/>
      <w:isLgl w:val="false"/>
      <w:suff w:val="tab"/>
      <w:lvlText w:val="§"/>
      <w:lvlJc w:val="left"/>
      <w:pPr>
        <w:ind w:left="6117" w:hanging="360"/>
      </w:pPr>
      <w:rPr>
        <w:rFonts w:ascii="Wingdings" w:hAnsi="Wingdings" w:eastAsia="Wingdings" w:cs="Wingdings"/>
      </w:rPr>
    </w:lvl>
    <w:lvl w:ilvl="3">
      <w:start w:val="1"/>
      <w:numFmt w:val="bullet"/>
      <w:isLgl w:val="false"/>
      <w:suff w:val="tab"/>
      <w:lvlText w:val="·"/>
      <w:lvlJc w:val="left"/>
      <w:pPr>
        <w:ind w:left="6837" w:hanging="360"/>
      </w:pPr>
      <w:rPr>
        <w:rFonts w:ascii="Symbol" w:hAnsi="Symbol" w:eastAsia="Symbol" w:cs="Symbol"/>
      </w:rPr>
    </w:lvl>
    <w:lvl w:ilvl="4">
      <w:start w:val="1"/>
      <w:numFmt w:val="bullet"/>
      <w:isLgl w:val="false"/>
      <w:suff w:val="tab"/>
      <w:lvlText w:val="o"/>
      <w:lvlJc w:val="left"/>
      <w:pPr>
        <w:ind w:left="7557" w:hanging="360"/>
      </w:pPr>
      <w:rPr>
        <w:rFonts w:ascii="Courier New" w:hAnsi="Courier New" w:eastAsia="Courier New" w:cs="Courier New"/>
      </w:rPr>
    </w:lvl>
    <w:lvl w:ilvl="5">
      <w:start w:val="1"/>
      <w:numFmt w:val="bullet"/>
      <w:isLgl w:val="false"/>
      <w:suff w:val="tab"/>
      <w:lvlText w:val="§"/>
      <w:lvlJc w:val="left"/>
      <w:pPr>
        <w:ind w:left="8277" w:hanging="360"/>
      </w:pPr>
      <w:rPr>
        <w:rFonts w:ascii="Wingdings" w:hAnsi="Wingdings" w:eastAsia="Wingdings" w:cs="Wingdings"/>
      </w:rPr>
    </w:lvl>
    <w:lvl w:ilvl="6">
      <w:start w:val="1"/>
      <w:numFmt w:val="bullet"/>
      <w:isLgl w:val="false"/>
      <w:suff w:val="tab"/>
      <w:lvlText w:val="·"/>
      <w:lvlJc w:val="left"/>
      <w:pPr>
        <w:ind w:left="8997" w:hanging="360"/>
      </w:pPr>
      <w:rPr>
        <w:rFonts w:ascii="Symbol" w:hAnsi="Symbol" w:eastAsia="Symbol" w:cs="Symbol"/>
      </w:rPr>
    </w:lvl>
    <w:lvl w:ilvl="7">
      <w:start w:val="1"/>
      <w:numFmt w:val="bullet"/>
      <w:isLgl w:val="false"/>
      <w:suff w:val="tab"/>
      <w:lvlText w:val="o"/>
      <w:lvlJc w:val="left"/>
      <w:pPr>
        <w:ind w:left="9717" w:hanging="360"/>
      </w:pPr>
      <w:rPr>
        <w:rFonts w:ascii="Courier New" w:hAnsi="Courier New" w:eastAsia="Courier New" w:cs="Courier New"/>
      </w:rPr>
    </w:lvl>
    <w:lvl w:ilvl="8">
      <w:start w:val="1"/>
      <w:numFmt w:val="bullet"/>
      <w:isLgl w:val="false"/>
      <w:suff w:val="tab"/>
      <w:lvlText w:val="§"/>
      <w:lvlJc w:val="left"/>
      <w:pPr>
        <w:ind w:left="10437"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56"/>
      </w:pPr>
      <w:rPr>
        <w:rFonts w:ascii="Symbol" w:hAnsi="Symbol" w:eastAsia="Symbol" w:cs="Symbol"/>
      </w:rPr>
    </w:lvl>
    <w:lvl w:ilvl="1">
      <w:start w:val="1"/>
      <w:numFmt w:val="bullet"/>
      <w:isLgl w:val="false"/>
      <w:suff w:val="tab"/>
      <w:lvlText w:val="o"/>
      <w:lvlJc w:val="left"/>
      <w:pPr>
        <w:ind w:left="1440" w:hanging="356"/>
      </w:pPr>
      <w:rPr>
        <w:rFonts w:hint="default" w:ascii="Courier New" w:hAnsi="Courier New" w:cs="Courier New"/>
      </w:rPr>
    </w:lvl>
    <w:lvl w:ilvl="2">
      <w:start w:val="1"/>
      <w:numFmt w:val="bullet"/>
      <w:isLgl w:val="false"/>
      <w:suff w:val="tab"/>
      <w:lvlText w:val=""/>
      <w:lvlJc w:val="left"/>
      <w:pPr>
        <w:ind w:left="2160" w:hanging="356"/>
      </w:pPr>
      <w:rPr>
        <w:rFonts w:hint="default" w:ascii="Wingdings" w:hAnsi="Wingdings"/>
      </w:rPr>
    </w:lvl>
    <w:lvl w:ilvl="3">
      <w:start w:val="1"/>
      <w:numFmt w:val="bullet"/>
      <w:isLgl w:val="false"/>
      <w:suff w:val="tab"/>
      <w:lvlText w:val=""/>
      <w:lvlJc w:val="left"/>
      <w:pPr>
        <w:ind w:left="2880" w:hanging="356"/>
      </w:pPr>
      <w:rPr>
        <w:rFonts w:hint="default" w:ascii="Symbol" w:hAnsi="Symbol"/>
      </w:rPr>
    </w:lvl>
    <w:lvl w:ilvl="4">
      <w:start w:val="1"/>
      <w:numFmt w:val="bullet"/>
      <w:isLgl w:val="false"/>
      <w:suff w:val="tab"/>
      <w:lvlText w:val="o"/>
      <w:lvlJc w:val="left"/>
      <w:pPr>
        <w:ind w:left="3600" w:hanging="356"/>
      </w:pPr>
      <w:rPr>
        <w:rFonts w:hint="default" w:ascii="Courier New" w:hAnsi="Courier New" w:cs="Courier New"/>
      </w:rPr>
    </w:lvl>
    <w:lvl w:ilvl="5">
      <w:start w:val="1"/>
      <w:numFmt w:val="bullet"/>
      <w:isLgl w:val="false"/>
      <w:suff w:val="tab"/>
      <w:lvlText w:val=""/>
      <w:lvlJc w:val="left"/>
      <w:pPr>
        <w:ind w:left="4320" w:hanging="356"/>
      </w:pPr>
      <w:rPr>
        <w:rFonts w:hint="default" w:ascii="Wingdings" w:hAnsi="Wingdings"/>
      </w:rPr>
    </w:lvl>
    <w:lvl w:ilvl="6">
      <w:start w:val="1"/>
      <w:numFmt w:val="bullet"/>
      <w:isLgl w:val="false"/>
      <w:suff w:val="tab"/>
      <w:lvlText w:val=""/>
      <w:lvlJc w:val="left"/>
      <w:pPr>
        <w:ind w:left="5040" w:hanging="356"/>
      </w:pPr>
      <w:rPr>
        <w:rFonts w:hint="default" w:ascii="Symbol" w:hAnsi="Symbol"/>
      </w:rPr>
    </w:lvl>
    <w:lvl w:ilvl="7">
      <w:start w:val="1"/>
      <w:numFmt w:val="bullet"/>
      <w:isLgl w:val="false"/>
      <w:suff w:val="tab"/>
      <w:lvlText w:val="o"/>
      <w:lvlJc w:val="left"/>
      <w:pPr>
        <w:ind w:left="5760" w:hanging="356"/>
      </w:pPr>
      <w:rPr>
        <w:rFonts w:hint="default" w:ascii="Courier New" w:hAnsi="Courier New" w:cs="Courier New"/>
      </w:rPr>
    </w:lvl>
    <w:lvl w:ilvl="8">
      <w:start w:val="1"/>
      <w:numFmt w:val="bullet"/>
      <w:isLgl w:val="false"/>
      <w:suff w:val="tab"/>
      <w:lvlText w:val=""/>
      <w:lvlJc w:val="left"/>
      <w:pPr>
        <w:ind w:left="6480" w:hanging="356"/>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2525" w:hanging="338"/>
      </w:pPr>
      <w:rPr>
        <w:rFonts w:ascii="Symbol" w:hAnsi="Symbol" w:eastAsia="Symbol" w:cs="Symbol"/>
      </w:rPr>
    </w:lvl>
    <w:lvl w:ilvl="1">
      <w:start w:val="1"/>
      <w:numFmt w:val="bullet"/>
      <w:isLgl w:val="false"/>
      <w:suff w:val="tab"/>
      <w:lvlText w:val="o"/>
      <w:lvlJc w:val="left"/>
      <w:pPr>
        <w:ind w:left="3245" w:hanging="338"/>
      </w:pPr>
      <w:rPr>
        <w:rFonts w:hint="default" w:ascii="Courier New" w:hAnsi="Courier New" w:eastAsia="Courier New" w:cs="Courier New"/>
      </w:rPr>
    </w:lvl>
    <w:lvl w:ilvl="2">
      <w:start w:val="1"/>
      <w:numFmt w:val="bullet"/>
      <w:isLgl w:val="false"/>
      <w:suff w:val="tab"/>
      <w:lvlText w:val="§"/>
      <w:lvlJc w:val="left"/>
      <w:pPr>
        <w:ind w:left="3965" w:hanging="338"/>
      </w:pPr>
      <w:rPr>
        <w:rFonts w:hint="default" w:ascii="Wingdings" w:hAnsi="Wingdings" w:eastAsia="Wingdings" w:cs="Wingdings"/>
      </w:rPr>
    </w:lvl>
    <w:lvl w:ilvl="3">
      <w:start w:val="1"/>
      <w:numFmt w:val="bullet"/>
      <w:isLgl w:val="false"/>
      <w:suff w:val="tab"/>
      <w:lvlText w:val="·"/>
      <w:lvlJc w:val="left"/>
      <w:pPr>
        <w:ind w:left="4685" w:hanging="338"/>
      </w:pPr>
      <w:rPr>
        <w:rFonts w:hint="default" w:ascii="Symbol" w:hAnsi="Symbol" w:eastAsia="Symbol" w:cs="Symbol"/>
      </w:rPr>
    </w:lvl>
    <w:lvl w:ilvl="4">
      <w:start w:val="1"/>
      <w:numFmt w:val="bullet"/>
      <w:isLgl w:val="false"/>
      <w:suff w:val="tab"/>
      <w:lvlText w:val="o"/>
      <w:lvlJc w:val="left"/>
      <w:pPr>
        <w:ind w:left="5405" w:hanging="338"/>
      </w:pPr>
      <w:rPr>
        <w:rFonts w:hint="default" w:ascii="Courier New" w:hAnsi="Courier New" w:eastAsia="Courier New" w:cs="Courier New"/>
      </w:rPr>
    </w:lvl>
    <w:lvl w:ilvl="5">
      <w:start w:val="1"/>
      <w:numFmt w:val="bullet"/>
      <w:isLgl w:val="false"/>
      <w:suff w:val="tab"/>
      <w:lvlText w:val="§"/>
      <w:lvlJc w:val="left"/>
      <w:pPr>
        <w:ind w:left="6125" w:hanging="338"/>
      </w:pPr>
      <w:rPr>
        <w:rFonts w:hint="default" w:ascii="Wingdings" w:hAnsi="Wingdings" w:eastAsia="Wingdings" w:cs="Wingdings"/>
      </w:rPr>
    </w:lvl>
    <w:lvl w:ilvl="6">
      <w:start w:val="1"/>
      <w:numFmt w:val="bullet"/>
      <w:isLgl w:val="false"/>
      <w:suff w:val="tab"/>
      <w:lvlText w:val="·"/>
      <w:lvlJc w:val="left"/>
      <w:pPr>
        <w:ind w:left="6845" w:hanging="338"/>
      </w:pPr>
      <w:rPr>
        <w:rFonts w:hint="default" w:ascii="Symbol" w:hAnsi="Symbol" w:eastAsia="Symbol" w:cs="Symbol"/>
      </w:rPr>
    </w:lvl>
    <w:lvl w:ilvl="7">
      <w:start w:val="1"/>
      <w:numFmt w:val="bullet"/>
      <w:isLgl w:val="false"/>
      <w:suff w:val="tab"/>
      <w:lvlText w:val="o"/>
      <w:lvlJc w:val="left"/>
      <w:pPr>
        <w:ind w:left="7565" w:hanging="338"/>
      </w:pPr>
      <w:rPr>
        <w:rFonts w:hint="default" w:ascii="Courier New" w:hAnsi="Courier New" w:eastAsia="Courier New" w:cs="Courier New"/>
      </w:rPr>
    </w:lvl>
    <w:lvl w:ilvl="8">
      <w:start w:val="1"/>
      <w:numFmt w:val="bullet"/>
      <w:isLgl w:val="false"/>
      <w:suff w:val="tab"/>
      <w:lvlText w:val="§"/>
      <w:lvlJc w:val="left"/>
      <w:pPr>
        <w:ind w:left="8285" w:hanging="338"/>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ü"/>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Wingdings" w:hAnsi="Wingdings" w:eastAsia="Wingdings" w:cs="Wingdings"/>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beneathText"/>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zh-Han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04">
    <w:name w:val="table of figures"/>
    <w:basedOn w:val="2391"/>
    <w:next w:val="2391"/>
    <w:uiPriority w:val="99"/>
    <w:unhideWhenUsed/>
    <w:pPr>
      <w:spacing w:after="0" w:afterAutospacing="0"/>
    </w:pPr>
  </w:style>
  <w:style w:type="paragraph" w:styleId="2305">
    <w:name w:val="endnote text"/>
    <w:basedOn w:val="2391"/>
    <w:link w:val="2306"/>
    <w:uiPriority w:val="99"/>
    <w:semiHidden/>
    <w:unhideWhenUsed/>
    <w:pPr>
      <w:spacing w:after="0" w:line="240" w:lineRule="auto"/>
    </w:pPr>
    <w:rPr>
      <w:sz w:val="20"/>
    </w:rPr>
  </w:style>
  <w:style w:type="character" w:styleId="2306">
    <w:name w:val="Endnote Text Char"/>
    <w:link w:val="2305"/>
    <w:uiPriority w:val="99"/>
    <w:rPr>
      <w:sz w:val="20"/>
    </w:rPr>
  </w:style>
  <w:style w:type="character" w:styleId="2307">
    <w:name w:val="endnote reference"/>
    <w:basedOn w:val="2401"/>
    <w:uiPriority w:val="99"/>
    <w:semiHidden/>
    <w:unhideWhenUsed/>
    <w:rPr>
      <w:vertAlign w:val="superscript"/>
    </w:rPr>
  </w:style>
  <w:style w:type="table" w:styleId="2308">
    <w:name w:val="Table Grid Light"/>
    <w:basedOn w:val="24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309">
    <w:name w:val="Grid Table 1 Light - Accent 1"/>
    <w:basedOn w:val="24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310">
    <w:name w:val="Grid Table 1 Light - Accent 2"/>
    <w:basedOn w:val="24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311">
    <w:name w:val="Grid Table 1 Light - Accent 3"/>
    <w:basedOn w:val="24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312">
    <w:name w:val="Grid Table 1 Light - Accent 4"/>
    <w:basedOn w:val="24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313">
    <w:name w:val="Grid Table 1 Light - Accent 5"/>
    <w:basedOn w:val="24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314">
    <w:name w:val="Grid Table 1 Light - Accent 6"/>
    <w:basedOn w:val="24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315">
    <w:name w:val="Grid Table 2 - Accent 1"/>
    <w:basedOn w:val="24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hemeFill="accent1" w:themeFillTint="34"/>
      </w:tcPr>
    </w:tblStylePr>
    <w:tblStylePr w:type="band1Vert">
      <w:rPr>
        <w:rFonts w:ascii="Arial" w:hAnsi="Arial"/>
        <w:color w:val="404040"/>
        <w:sz w:val="22"/>
      </w:rPr>
      <w:tcPr>
        <w:shd w:val="clear" w:color="ffffff" w:fill="ffffff" w:themeFill="accen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316">
    <w:name w:val="Grid Table 2 - Accent 2"/>
    <w:basedOn w:val="24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317">
    <w:name w:val="Grid Table 2 - Accent 3"/>
    <w:basedOn w:val="24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318">
    <w:name w:val="Grid Table 2 - Accent 4"/>
    <w:basedOn w:val="24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319">
    <w:name w:val="Grid Table 2 - Accent 5"/>
    <w:basedOn w:val="24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2320">
    <w:name w:val="Grid Table 2 - Accent 6"/>
    <w:basedOn w:val="24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2321">
    <w:name w:val="Grid Table 3 - Accent 1"/>
    <w:basedOn w:val="24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hemeFill="accent1" w:themeFillTint="34"/>
      </w:tcPr>
    </w:tblStylePr>
    <w:tblStylePr w:type="band1Vert">
      <w:rPr>
        <w:rFonts w:ascii="Arial" w:hAnsi="Arial"/>
        <w:color w:val="404040"/>
        <w:sz w:val="22"/>
      </w:rPr>
      <w:tcPr>
        <w:shd w:val="clear" w:color="ffffff" w:fill="ffffff" w:themeFill="accen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2">
    <w:name w:val="Grid Table 3 - Accent 2"/>
    <w:basedOn w:val="24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3">
    <w:name w:val="Grid Table 3 - Accent 3"/>
    <w:basedOn w:val="24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4">
    <w:name w:val="Grid Table 3 - Accent 4"/>
    <w:basedOn w:val="24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5">
    <w:name w:val="Grid Table 3 - Accent 5"/>
    <w:basedOn w:val="24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6">
    <w:name w:val="Grid Table 3 - Accent 6"/>
    <w:basedOn w:val="24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327">
    <w:name w:val="Grid Table 4 - Accent 1"/>
    <w:basedOn w:val="24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hemeFill="accent1" w:themeFillTint="32"/>
      </w:tcPr>
    </w:tblStylePr>
    <w:tblStylePr w:type="band1Vert">
      <w:rPr>
        <w:rFonts w:ascii="Arial" w:hAnsi="Arial"/>
        <w:color w:val="404040"/>
        <w:sz w:val="22"/>
      </w:rPr>
      <w:tcPr>
        <w:shd w:val="clear" w:color="ffffff" w:fill="ffffff" w:themeFill="accent1" w:themeFillTint="32"/>
      </w:tcPr>
    </w:tblStylePr>
    <w:tblStylePr w:type="firstCol">
      <w:rPr>
        <w:b/>
        <w:color w:val="404040"/>
      </w:rPr>
    </w:tblStylePr>
    <w:tblStylePr w:type="firstRow">
      <w:rPr>
        <w:rFonts w:ascii="Arial" w:hAnsi="Arial"/>
        <w:b/>
        <w:color w:val="ffffff"/>
        <w:sz w:val="22"/>
      </w:rPr>
      <w:tcPr>
        <w:shd w:val="clear" w:color="ffffff" w:fill="fffff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328">
    <w:name w:val="Grid Table 4 - Accent 2"/>
    <w:basedOn w:val="24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hemeFill="accent2" w:themeFillTint="32"/>
      </w:tcPr>
    </w:tblStylePr>
    <w:tblStylePr w:type="band1Vert">
      <w:rPr>
        <w:rFonts w:ascii="Arial" w:hAnsi="Arial"/>
        <w:color w:val="404040"/>
        <w:sz w:val="22"/>
      </w:rPr>
      <w:tcPr>
        <w:shd w:val="clear" w:color="ffffff" w:fill="ffffff" w:themeFill="accent2" w:themeFillTint="32"/>
      </w:tcPr>
    </w:tblStylePr>
    <w:tblStylePr w:type="firstCol">
      <w:rPr>
        <w:b/>
        <w:color w:val="404040"/>
      </w:rPr>
    </w:tblStylePr>
    <w:tblStylePr w:type="firstRow">
      <w:rPr>
        <w:rFonts w:ascii="Arial" w:hAnsi="Arial"/>
        <w:b/>
        <w:color w:val="ffffff"/>
        <w:sz w:val="22"/>
      </w:rPr>
      <w:tcPr>
        <w:shd w:val="clear" w:color="ffffff" w:fill="ffffff"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329">
    <w:name w:val="Grid Table 4 - Accent 3"/>
    <w:basedOn w:val="24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hemeFill="accent3" w:themeFillTint="34"/>
      </w:tcPr>
    </w:tblStylePr>
    <w:tblStylePr w:type="band1Vert">
      <w:rPr>
        <w:rFonts w:ascii="Arial" w:hAnsi="Arial"/>
        <w:color w:val="404040"/>
        <w:sz w:val="22"/>
      </w:rPr>
      <w:tcPr>
        <w:shd w:val="clear" w:color="ffffff" w:fill="ffffff" w:themeFill="accent3" w:themeFillTint="34"/>
      </w:tcPr>
    </w:tblStylePr>
    <w:tblStylePr w:type="firstCol">
      <w:rPr>
        <w:b/>
        <w:color w:val="404040"/>
      </w:rPr>
    </w:tblStylePr>
    <w:tblStylePr w:type="firstRow">
      <w:rPr>
        <w:rFonts w:ascii="Arial" w:hAnsi="Arial"/>
        <w:b/>
        <w:color w:val="ffffff"/>
        <w:sz w:val="22"/>
      </w:rPr>
      <w:tcPr>
        <w:shd w:val="clear" w:color="ffffff" w:fill="ffffff"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330">
    <w:name w:val="Grid Table 4 - Accent 4"/>
    <w:basedOn w:val="24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hemeFill="accent4" w:themeFillTint="34"/>
      </w:tcPr>
    </w:tblStylePr>
    <w:tblStylePr w:type="band1Vert">
      <w:rPr>
        <w:rFonts w:ascii="Arial" w:hAnsi="Arial"/>
        <w:color w:val="404040"/>
        <w:sz w:val="22"/>
      </w:rPr>
      <w:tcPr>
        <w:shd w:val="clear" w:color="ffffff" w:fill="ffffff" w:themeFill="accent4" w:themeFillTint="34"/>
      </w:tcPr>
    </w:tblStylePr>
    <w:tblStylePr w:type="firstCol">
      <w:rPr>
        <w:b/>
        <w:color w:val="404040"/>
      </w:rPr>
    </w:tblStylePr>
    <w:tblStylePr w:type="firstRow">
      <w:rPr>
        <w:rFonts w:ascii="Arial" w:hAnsi="Arial"/>
        <w:b/>
        <w:color w:val="ffffff"/>
        <w:sz w:val="22"/>
      </w:rPr>
      <w:tcPr>
        <w:shd w:val="clear" w:color="ffffff" w:fill="ffffff"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331">
    <w:name w:val="Grid Table 4 - Accent 5"/>
    <w:basedOn w:val="24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hemeFill="accent5" w:themeFillTint="34"/>
      </w:tcPr>
    </w:tblStylePr>
    <w:tblStylePr w:type="band1Vert">
      <w:rPr>
        <w:rFonts w:ascii="Arial" w:hAnsi="Arial"/>
        <w:color w:val="404040"/>
        <w:sz w:val="22"/>
      </w:rPr>
      <w:tcPr>
        <w:shd w:val="clear" w:color="ffffff" w:fill="ffffff" w:themeFill="accent5" w:themeFillTint="34"/>
      </w:tcPr>
    </w:tblStylePr>
    <w:tblStylePr w:type="firstCol">
      <w:rPr>
        <w:b/>
        <w:color w:val="404040"/>
      </w:rPr>
    </w:tblStylePr>
    <w:tblStylePr w:type="firstRow">
      <w:rPr>
        <w:rFonts w:ascii="Arial" w:hAnsi="Arial"/>
        <w:b/>
        <w:color w:val="ffffff"/>
        <w:sz w:val="22"/>
      </w:rPr>
      <w:tcPr>
        <w:shd w:val="clear" w:color="ffffff" w:fill="ffffff"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332">
    <w:name w:val="Grid Table 4 - Accent 6"/>
    <w:basedOn w:val="24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hemeFill="accent6" w:themeFillTint="34"/>
      </w:tcPr>
    </w:tblStylePr>
    <w:tblStylePr w:type="band1Vert">
      <w:rPr>
        <w:rFonts w:ascii="Arial" w:hAnsi="Arial"/>
        <w:color w:val="404040"/>
        <w:sz w:val="22"/>
      </w:rPr>
      <w:tcPr>
        <w:shd w:val="clear" w:color="ffffff" w:fill="ffffff" w:themeFill="accent6" w:themeFillTint="34"/>
      </w:tcPr>
    </w:tblStylePr>
    <w:tblStylePr w:type="firstCol">
      <w:rPr>
        <w:b/>
        <w:color w:val="404040"/>
      </w:rPr>
    </w:tblStylePr>
    <w:tblStylePr w:type="firstRow">
      <w:rPr>
        <w:rFonts w:ascii="Arial" w:hAnsi="Arial"/>
        <w:b/>
        <w:color w:val="ffffff"/>
        <w:sz w:val="22"/>
      </w:rPr>
      <w:tcPr>
        <w:shd w:val="clear" w:color="ffffff" w:fill="ffffff"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333">
    <w:name w:val="Grid Table 5 Dark - Accent 2"/>
    <w:basedOn w:val="24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2" w:themeFillTint="32"/>
    </w:tblPr>
    <w:tblStylePr w:type="band1Horz">
      <w:tcPr>
        <w:shd w:val="clear" w:color="ffffff" w:fill="ffffff" w:themeFill="accent2" w:themeFillTint="75"/>
      </w:tcPr>
    </w:tblStylePr>
    <w:tblStylePr w:type="band1Vert">
      <w:tcPr>
        <w:shd w:val="clear" w:color="ffffff" w:fill="ffffff" w:themeFill="accent2" w:themeFillTint="75"/>
      </w:tcPr>
    </w:tblStylePr>
    <w:tblStylePr w:type="firstCol">
      <w:rPr>
        <w:rFonts w:ascii="Arial" w:hAnsi="Arial"/>
        <w:b/>
        <w:color w:val="ffffff"/>
        <w:sz w:val="22"/>
      </w:rPr>
      <w:tcPr>
        <w:shd w:val="clear" w:color="ffffff" w:fill="ffffff" w:themeFill="accent2"/>
      </w:tcPr>
    </w:tblStylePr>
    <w:tblStylePr w:type="firstRow">
      <w:rPr>
        <w:rFonts w:ascii="Arial" w:hAnsi="Arial"/>
        <w:b/>
        <w:color w:val="ffffff"/>
        <w:sz w:val="22"/>
      </w:rPr>
      <w:tcPr>
        <w:shd w:val="clear" w:color="ffffff" w:fill="ffffff" w:themeFill="accent2"/>
      </w:tcPr>
    </w:tblStylePr>
    <w:tblStylePr w:type="lastCol">
      <w:rPr>
        <w:rFonts w:ascii="Arial" w:hAnsi="Arial"/>
        <w:b/>
        <w:color w:val="ffffff"/>
        <w:sz w:val="22"/>
      </w:rPr>
      <w:tcPr>
        <w:shd w:val="clear" w:color="ffffff" w:fill="ffffff" w:themeFill="accent2"/>
      </w:tcPr>
    </w:tblStylePr>
    <w:tblStylePr w:type="lastRow">
      <w:rPr>
        <w:rFonts w:ascii="Arial" w:hAnsi="Arial"/>
        <w:b/>
        <w:color w:val="ffffff"/>
        <w:sz w:val="22"/>
      </w:rPr>
      <w:tcPr>
        <w:shd w:val="clear" w:color="ffffff" w:fill="ffffff" w:themeFill="accent2"/>
        <w:tcBorders>
          <w:top w:val="single" w:color="000000" w:themeColor="light1" w:sz="4" w:space="0"/>
        </w:tcBorders>
      </w:tcPr>
    </w:tblStylePr>
  </w:style>
  <w:style w:type="table" w:styleId="2334">
    <w:name w:val="Grid Table 5 Dark - Accent 3"/>
    <w:basedOn w:val="24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3" w:themeFillTint="34"/>
    </w:tblPr>
    <w:tblStylePr w:type="band1Horz">
      <w:tcPr>
        <w:shd w:val="clear" w:color="ffffff" w:fill="ffffff" w:themeFill="accent3" w:themeFillTint="75"/>
      </w:tcPr>
    </w:tblStylePr>
    <w:tblStylePr w:type="band1Vert">
      <w:tcPr>
        <w:shd w:val="clear" w:color="ffffff" w:fill="ffffff" w:themeFill="accent3" w:themeFillTint="75"/>
      </w:tcPr>
    </w:tblStylePr>
    <w:tblStylePr w:type="firstCol">
      <w:rPr>
        <w:rFonts w:ascii="Arial" w:hAnsi="Arial"/>
        <w:b/>
        <w:color w:val="ffffff"/>
        <w:sz w:val="22"/>
      </w:rPr>
      <w:tcPr>
        <w:shd w:val="clear" w:color="ffffff" w:fill="ffffff" w:themeFill="accent3"/>
      </w:tcPr>
    </w:tblStylePr>
    <w:tblStylePr w:type="firstRow">
      <w:rPr>
        <w:rFonts w:ascii="Arial" w:hAnsi="Arial"/>
        <w:b/>
        <w:color w:val="ffffff"/>
        <w:sz w:val="22"/>
      </w:rPr>
      <w:tcPr>
        <w:shd w:val="clear" w:color="ffffff" w:fill="ffffff" w:themeFill="accent3"/>
      </w:tcPr>
    </w:tblStylePr>
    <w:tblStylePr w:type="lastCol">
      <w:rPr>
        <w:rFonts w:ascii="Arial" w:hAnsi="Arial"/>
        <w:b/>
        <w:color w:val="ffffff"/>
        <w:sz w:val="22"/>
      </w:rPr>
      <w:tcPr>
        <w:shd w:val="clear" w:color="ffffff" w:fill="ffffff" w:themeFill="accent3"/>
      </w:tcPr>
    </w:tblStylePr>
    <w:tblStylePr w:type="lastRow">
      <w:rPr>
        <w:rFonts w:ascii="Arial" w:hAnsi="Arial"/>
        <w:b/>
        <w:color w:val="ffffff"/>
        <w:sz w:val="22"/>
      </w:rPr>
      <w:tcPr>
        <w:shd w:val="clear" w:color="ffffff" w:fill="ffffff" w:themeFill="accent3"/>
        <w:tcBorders>
          <w:top w:val="single" w:color="000000" w:themeColor="light1" w:sz="4" w:space="0"/>
        </w:tcBorders>
      </w:tcPr>
    </w:tblStylePr>
  </w:style>
  <w:style w:type="table" w:styleId="2335">
    <w:name w:val="Grid Table 5 Dark - Accent 5"/>
    <w:basedOn w:val="24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5" w:themeFillTint="34"/>
    </w:tblPr>
    <w:tblStylePr w:type="band1Horz">
      <w:tcPr>
        <w:shd w:val="clear" w:color="ffffff" w:fill="ffffff" w:themeFill="accent5" w:themeFillTint="75"/>
      </w:tcPr>
    </w:tblStylePr>
    <w:tblStylePr w:type="band1Vert">
      <w:tcPr>
        <w:shd w:val="clear" w:color="ffffff" w:fill="ffffff" w:themeFill="accent5" w:themeFillTint="75"/>
      </w:tcPr>
    </w:tblStylePr>
    <w:tblStylePr w:type="firstCol">
      <w:rPr>
        <w:rFonts w:ascii="Arial" w:hAnsi="Arial"/>
        <w:b/>
        <w:color w:val="ffffff"/>
        <w:sz w:val="22"/>
      </w:rPr>
      <w:tcPr>
        <w:shd w:val="clear" w:color="ffffff" w:fill="ffffff" w:themeFill="accent5"/>
      </w:tcPr>
    </w:tblStylePr>
    <w:tblStylePr w:type="firstRow">
      <w:rPr>
        <w:rFonts w:ascii="Arial" w:hAnsi="Arial"/>
        <w:b/>
        <w:color w:val="ffffff"/>
        <w:sz w:val="22"/>
      </w:rPr>
      <w:tcPr>
        <w:shd w:val="clear" w:color="ffffff" w:fill="ffffff" w:themeFill="accent5"/>
      </w:tcPr>
    </w:tblStylePr>
    <w:tblStylePr w:type="lastCol">
      <w:rPr>
        <w:rFonts w:ascii="Arial" w:hAnsi="Arial"/>
        <w:b/>
        <w:color w:val="ffffff"/>
        <w:sz w:val="22"/>
      </w:rPr>
      <w:tcPr>
        <w:shd w:val="clear" w:color="ffffff" w:fill="ffffff" w:themeFill="accent5"/>
      </w:tcPr>
    </w:tblStylePr>
    <w:tblStylePr w:type="lastRow">
      <w:rPr>
        <w:rFonts w:ascii="Arial" w:hAnsi="Arial"/>
        <w:b/>
        <w:color w:val="ffffff"/>
        <w:sz w:val="22"/>
      </w:rPr>
      <w:tcPr>
        <w:shd w:val="clear" w:color="ffffff" w:fill="ffffff" w:themeFill="accent5"/>
        <w:tcBorders>
          <w:top w:val="single" w:color="000000" w:themeColor="light1" w:sz="4" w:space="0"/>
        </w:tcBorders>
      </w:tcPr>
    </w:tblStylePr>
  </w:style>
  <w:style w:type="table" w:styleId="2336">
    <w:name w:val="Grid Table 5 Dark - Accent 6"/>
    <w:basedOn w:val="24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hemeFill="accent6" w:themeFillTint="34"/>
    </w:tblPr>
    <w:tblStylePr w:type="band1Horz">
      <w:tcPr>
        <w:shd w:val="clear" w:color="ffffff" w:fill="ffffff" w:themeFill="accent6" w:themeFillTint="75"/>
      </w:tcPr>
    </w:tblStylePr>
    <w:tblStylePr w:type="band1Vert">
      <w:tcPr>
        <w:shd w:val="clear" w:color="ffffff" w:fill="ffffff" w:themeFill="accent6" w:themeFillTint="75"/>
      </w:tcPr>
    </w:tblStylePr>
    <w:tblStylePr w:type="firstCol">
      <w:rPr>
        <w:rFonts w:ascii="Arial" w:hAnsi="Arial"/>
        <w:b/>
        <w:color w:val="ffffff"/>
        <w:sz w:val="22"/>
      </w:rPr>
      <w:tcPr>
        <w:shd w:val="clear" w:color="ffffff" w:fill="ffffff" w:themeFill="accent6"/>
      </w:tcPr>
    </w:tblStylePr>
    <w:tblStylePr w:type="firstRow">
      <w:rPr>
        <w:rFonts w:ascii="Arial" w:hAnsi="Arial"/>
        <w:b/>
        <w:color w:val="ffffff"/>
        <w:sz w:val="22"/>
      </w:rPr>
      <w:tcPr>
        <w:shd w:val="clear" w:color="ffffff" w:fill="ffffff" w:themeFill="accent6"/>
      </w:tcPr>
    </w:tblStylePr>
    <w:tblStylePr w:type="lastCol">
      <w:rPr>
        <w:rFonts w:ascii="Arial" w:hAnsi="Arial"/>
        <w:b/>
        <w:color w:val="ffffff"/>
        <w:sz w:val="22"/>
      </w:rPr>
      <w:tcPr>
        <w:shd w:val="clear" w:color="ffffff" w:fill="ffffff" w:themeFill="accent6"/>
      </w:tcPr>
    </w:tblStylePr>
    <w:tblStylePr w:type="lastRow">
      <w:rPr>
        <w:rFonts w:ascii="Arial" w:hAnsi="Arial"/>
        <w:b/>
        <w:color w:val="ffffff"/>
        <w:sz w:val="22"/>
      </w:rPr>
      <w:tcPr>
        <w:shd w:val="clear" w:color="ffffff" w:fill="ffffff" w:themeFill="accent6"/>
        <w:tcBorders>
          <w:top w:val="single" w:color="000000" w:themeColor="light1" w:sz="4" w:space="0"/>
        </w:tcBorders>
      </w:tcPr>
    </w:tblStylePr>
  </w:style>
  <w:style w:type="table" w:styleId="2337">
    <w:name w:val="Grid Table 6 Colorful - Accent 1"/>
    <w:basedOn w:val="24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hemeFill="accent1" w:themeFillTint="34"/>
      </w:tcPr>
    </w:tblStylePr>
    <w:tblStylePr w:type="band1Vert">
      <w:tcPr>
        <w:shd w:val="clear" w:color="ffffff" w:fill="ffffff" w:themeFill="accent1" w:themeFillTint="34"/>
      </w:tcPr>
    </w:tblStylePr>
    <w:tblStylePr w:type="band2Horz">
      <w:rPr>
        <w:rFonts w:ascii="Arial" w:hAnsi="Arial"/>
        <w:color w:val="404040" w:themeColor="accent1" w:themeTint="80" w:themeShade="95"/>
        <w:sz w:val="22"/>
      </w:rPr>
    </w:tblStylePr>
    <w:tblStylePr w:type="firstCol">
      <w:rPr>
        <w:b/>
        <w:color w:val="368d9d" w:themeColor="accent1" w:themeTint="80" w:themeShade="95"/>
      </w:rPr>
    </w:tblStylePr>
    <w:tblStylePr w:type="firstRow">
      <w:rPr>
        <w:b/>
        <w:color w:val="368d9d" w:themeColor="accent1" w:themeTint="80" w:themeShade="95"/>
      </w:rPr>
      <w:tcPr>
        <w:tcBorders>
          <w:bottom w:val="single" w:color="000000" w:themeColor="accent1" w:themeTint="80" w:sz="12" w:space="0"/>
        </w:tcBorders>
      </w:tcPr>
    </w:tblStylePr>
    <w:tblStylePr w:type="lastCol">
      <w:rPr>
        <w:b/>
        <w:color w:val="368d9d" w:themeColor="accent1" w:themeTint="80" w:themeShade="95"/>
      </w:rPr>
    </w:tblStylePr>
    <w:tblStylePr w:type="lastRow">
      <w:rPr>
        <w:b/>
        <w:color w:val="368d9d" w:themeColor="accent1" w:themeTint="80" w:themeShade="95"/>
      </w:rPr>
    </w:tblStylePr>
    <w:tblStylePr w:type="wholeTable">
      <w:rPr>
        <w:rFonts w:ascii="Arial" w:hAnsi="Arial"/>
        <w:color w:val="404040" w:themeColor="accent1" w:themeTint="80" w:themeShade="95"/>
        <w:sz w:val="22"/>
      </w:rPr>
    </w:tblStylePr>
  </w:style>
  <w:style w:type="table" w:styleId="2338">
    <w:name w:val="Grid Table 6 Colorful - Accent 2"/>
    <w:basedOn w:val="24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hemeFill="accent2" w:themeFillTint="32"/>
      </w:tcPr>
    </w:tblStylePr>
    <w:tblStylePr w:type="band1Vert">
      <w:tcPr>
        <w:shd w:val="clear" w:color="ffffff" w:fill="ffffff" w:themeFill="accent2" w:themeFillTint="32"/>
      </w:tcPr>
    </w:tblStylePr>
    <w:tblStylePr w:type="band2Horz">
      <w:rPr>
        <w:rFonts w:ascii="Arial" w:hAnsi="Arial"/>
        <w:color w:val="404040" w:themeColor="accent2" w:themeTint="97" w:themeShade="95"/>
        <w:sz w:val="22"/>
      </w:rPr>
    </w:tblStylePr>
    <w:tblStylePr w:type="firstCol">
      <w:rPr>
        <w:b/>
        <w:color w:val="d29001" w:themeColor="accent2" w:themeTint="97" w:themeShade="95"/>
      </w:rPr>
    </w:tblStylePr>
    <w:tblStylePr w:type="firstRow">
      <w:rPr>
        <w:b/>
        <w:color w:val="d29001" w:themeColor="accent2" w:themeTint="97" w:themeShade="95"/>
      </w:rPr>
      <w:tcPr>
        <w:tcBorders>
          <w:bottom w:val="single" w:color="000000" w:themeColor="accent2" w:themeTint="97" w:sz="12" w:space="0"/>
        </w:tcBorders>
      </w:tcPr>
    </w:tblStylePr>
    <w:tblStylePr w:type="lastCol">
      <w:rPr>
        <w:b/>
        <w:color w:val="d29001" w:themeColor="accent2" w:themeTint="97" w:themeShade="95"/>
      </w:rPr>
    </w:tblStylePr>
    <w:tblStylePr w:type="lastRow">
      <w:rPr>
        <w:b/>
        <w:color w:val="d29001" w:themeColor="accent2" w:themeTint="97" w:themeShade="95"/>
      </w:rPr>
    </w:tblStylePr>
    <w:tblStylePr w:type="wholeTable">
      <w:rPr>
        <w:rFonts w:ascii="Arial" w:hAnsi="Arial"/>
        <w:color w:val="404040" w:themeColor="accent2" w:themeTint="97" w:themeShade="95"/>
        <w:sz w:val="22"/>
      </w:rPr>
    </w:tblStylePr>
  </w:style>
  <w:style w:type="table" w:styleId="2339">
    <w:name w:val="Grid Table 6 Colorful - Accent 3"/>
    <w:basedOn w:val="24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hemeFill="accent3" w:themeFillTint="34"/>
      </w:tcPr>
    </w:tblStylePr>
    <w:tblStylePr w:type="band1Vert">
      <w:tcPr>
        <w:shd w:val="clear" w:color="ffffff" w:fill="ffffff" w:themeFill="accent3" w:themeFillTint="34"/>
      </w:tcPr>
    </w:tblStylePr>
    <w:tblStylePr w:type="band2Horz">
      <w:rPr>
        <w:rFonts w:ascii="Arial" w:hAnsi="Arial"/>
        <w:color w:val="404040" w:themeColor="accent3" w:themeTint="FE" w:themeShade="95"/>
        <w:sz w:val="22"/>
      </w:rPr>
    </w:tblStylePr>
    <w:tblStylePr w:type="firstCol">
      <w:rPr>
        <w:b/>
        <w:color w:val="711a1e" w:themeColor="accent3" w:themeTint="FE" w:themeShade="95"/>
      </w:rPr>
    </w:tblStylePr>
    <w:tblStylePr w:type="firstRow">
      <w:rPr>
        <w:b/>
        <w:color w:val="711a1e" w:themeColor="accent3" w:themeTint="FE" w:themeShade="95"/>
      </w:rPr>
      <w:tcPr>
        <w:tcBorders>
          <w:bottom w:val="single" w:color="000000" w:themeColor="accent3" w:themeTint="FE" w:sz="12" w:space="0"/>
        </w:tcBorders>
      </w:tcPr>
    </w:tblStylePr>
    <w:tblStylePr w:type="lastCol">
      <w:rPr>
        <w:b/>
        <w:color w:val="711a1e" w:themeColor="accent3" w:themeTint="FE" w:themeShade="95"/>
      </w:rPr>
    </w:tblStylePr>
    <w:tblStylePr w:type="lastRow">
      <w:rPr>
        <w:b/>
        <w:color w:val="711a1e" w:themeColor="accent3" w:themeTint="FE" w:themeShade="95"/>
      </w:rPr>
    </w:tblStylePr>
    <w:tblStylePr w:type="wholeTable">
      <w:rPr>
        <w:rFonts w:ascii="Arial" w:hAnsi="Arial"/>
        <w:color w:val="404040" w:themeColor="accent3" w:themeTint="FE" w:themeShade="95"/>
        <w:sz w:val="22"/>
      </w:rPr>
    </w:tblStylePr>
  </w:style>
  <w:style w:type="table" w:styleId="2340">
    <w:name w:val="Grid Table 6 Colorful - Accent 4"/>
    <w:basedOn w:val="24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hemeFill="accent4" w:themeFillTint="34"/>
      </w:tcPr>
    </w:tblStylePr>
    <w:tblStylePr w:type="band1Vert">
      <w:tcPr>
        <w:shd w:val="clear" w:color="ffffff" w:fill="ffffff" w:themeFill="accent4" w:themeFillTint="34"/>
      </w:tcPr>
    </w:tblStylePr>
    <w:tblStylePr w:type="band2Horz">
      <w:rPr>
        <w:rFonts w:ascii="Arial" w:hAnsi="Arial"/>
        <w:color w:val="404040" w:themeColor="accent4" w:themeTint="9A" w:themeShade="95"/>
        <w:sz w:val="22"/>
      </w:rPr>
    </w:tblStylePr>
    <w:tblStylePr w:type="firstCol">
      <w:rPr>
        <w:b/>
        <w:color w:val="76942d" w:themeColor="accent4" w:themeTint="9A" w:themeShade="95"/>
      </w:rPr>
    </w:tblStylePr>
    <w:tblStylePr w:type="firstRow">
      <w:rPr>
        <w:b/>
        <w:color w:val="76942d" w:themeColor="accent4" w:themeTint="9A" w:themeShade="95"/>
      </w:rPr>
      <w:tcPr>
        <w:tcBorders>
          <w:bottom w:val="single" w:color="000000" w:themeColor="accent4" w:themeTint="9A" w:sz="12" w:space="0"/>
        </w:tcBorders>
      </w:tcPr>
    </w:tblStylePr>
    <w:tblStylePr w:type="lastCol">
      <w:rPr>
        <w:b/>
        <w:color w:val="76942d" w:themeColor="accent4" w:themeTint="9A" w:themeShade="95"/>
      </w:rPr>
    </w:tblStylePr>
    <w:tblStylePr w:type="lastRow">
      <w:rPr>
        <w:b/>
        <w:color w:val="76942d" w:themeColor="accent4" w:themeTint="9A" w:themeShade="95"/>
      </w:rPr>
    </w:tblStylePr>
    <w:tblStylePr w:type="wholeTable">
      <w:rPr>
        <w:rFonts w:ascii="Arial" w:hAnsi="Arial"/>
        <w:color w:val="404040" w:themeColor="accent4" w:themeTint="9A" w:themeShade="95"/>
        <w:sz w:val="22"/>
      </w:rPr>
    </w:tblStylePr>
  </w:style>
  <w:style w:type="table" w:styleId="2341">
    <w:name w:val="Grid Table 6 Colorful - Accent 5"/>
    <w:basedOn w:val="24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hemeFill="accent5" w:themeFillTint="34"/>
      </w:tcPr>
    </w:tblStylePr>
    <w:tblStylePr w:type="band1Vert">
      <w:tcPr>
        <w:shd w:val="clear" w:color="ffffff" w:fill="ffffff" w:themeFill="accent5" w:themeFillTint="34"/>
      </w:tcPr>
    </w:tblStylePr>
    <w:tblStylePr w:type="band2Horz">
      <w:rPr>
        <w:rFonts w:ascii="Arial" w:hAnsi="Arial"/>
        <w:color w:val="404040" w:themeColor="accent5" w:themeShade="95"/>
        <w:sz w:val="22"/>
      </w:rPr>
    </w:tblStylePr>
    <w:tblStylePr w:type="firstCol">
      <w:rPr>
        <w:b/>
        <w:color w:val="572603" w:themeColor="accent5" w:themeShade="95"/>
      </w:rPr>
    </w:tblStylePr>
    <w:tblStylePr w:type="firstRow">
      <w:rPr>
        <w:b/>
        <w:color w:val="572603" w:themeColor="accent5" w:themeShade="95"/>
      </w:rPr>
      <w:tcPr>
        <w:tcBorders>
          <w:bottom w:val="single" w:color="000000" w:themeColor="accent5" w:sz="12" w:space="0"/>
        </w:tcBorders>
      </w:tcPr>
    </w:tblStylePr>
    <w:tblStylePr w:type="lastCol">
      <w:rPr>
        <w:b/>
        <w:color w:val="572603" w:themeColor="accent5" w:themeShade="95"/>
      </w:rPr>
    </w:tblStylePr>
    <w:tblStylePr w:type="lastRow">
      <w:rPr>
        <w:b/>
        <w:color w:val="572603" w:themeColor="accent5" w:themeShade="95"/>
      </w:rPr>
    </w:tblStylePr>
    <w:tblStylePr w:type="wholeTable">
      <w:rPr>
        <w:rFonts w:ascii="Arial" w:hAnsi="Arial"/>
        <w:color w:val="404040" w:themeColor="accent5" w:themeShade="95"/>
        <w:sz w:val="22"/>
      </w:rPr>
    </w:tblStylePr>
  </w:style>
  <w:style w:type="table" w:styleId="2342">
    <w:name w:val="Grid Table 6 Colorful - Accent 6"/>
    <w:basedOn w:val="24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hemeFill="accent6" w:themeFillTint="34"/>
      </w:tcPr>
    </w:tblStylePr>
    <w:tblStylePr w:type="band1Vert">
      <w:tcPr>
        <w:shd w:val="clear" w:color="ffffff" w:fill="ffffff" w:themeFill="accent6" w:themeFillTint="34"/>
      </w:tcPr>
    </w:tblStylePr>
    <w:tblStylePr w:type="band2Horz">
      <w:rPr>
        <w:rFonts w:ascii="Arial" w:hAnsi="Arial"/>
        <w:color w:val="404040" w:themeColor="accent5" w:themeShade="95"/>
        <w:sz w:val="22"/>
      </w:rPr>
    </w:tblStylePr>
    <w:tblStylePr w:type="firstCol">
      <w:rPr>
        <w:b/>
        <w:color w:val="572603" w:themeColor="accent5" w:themeShade="95"/>
      </w:rPr>
    </w:tblStylePr>
    <w:tblStylePr w:type="firstRow">
      <w:rPr>
        <w:b/>
        <w:color w:val="572603" w:themeColor="accent5" w:themeShade="95"/>
      </w:rPr>
      <w:tcPr>
        <w:tcBorders>
          <w:bottom w:val="single" w:color="000000" w:themeColor="accent6" w:sz="12" w:space="0"/>
        </w:tcBorders>
      </w:tcPr>
    </w:tblStylePr>
    <w:tblStylePr w:type="lastCol">
      <w:rPr>
        <w:b/>
        <w:color w:val="572603" w:themeColor="accent5" w:themeShade="95"/>
      </w:rPr>
    </w:tblStylePr>
    <w:tblStylePr w:type="lastRow">
      <w:rPr>
        <w:b/>
        <w:color w:val="572603" w:themeColor="accent5" w:themeShade="95"/>
      </w:rPr>
    </w:tblStylePr>
    <w:tblStylePr w:type="wholeTable">
      <w:rPr>
        <w:rFonts w:ascii="Arial" w:hAnsi="Arial"/>
        <w:color w:val="404040" w:themeColor="accent5" w:themeShade="95"/>
        <w:sz w:val="22"/>
      </w:rPr>
    </w:tblStylePr>
  </w:style>
  <w:style w:type="table" w:styleId="2343">
    <w:name w:val="Grid Table 7 Colorful - Accent 1"/>
    <w:basedOn w:val="24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8d9d" w:themeColor="accent1" w:themeTint="80" w:themeShade="95"/>
        <w:sz w:val="22"/>
      </w:rPr>
      <w:tcPr>
        <w:shd w:val="clear" w:color="ffffff" w:fill="ffffff" w:themeFill="accent1" w:themeFillTint="34"/>
      </w:tcPr>
    </w:tblStylePr>
    <w:tblStylePr w:type="band1Vert">
      <w:tcPr>
        <w:shd w:val="clear" w:color="ffffff" w:fill="ffffff" w:themeFill="accent1" w:themeFillTint="34"/>
      </w:tcPr>
    </w:tblStylePr>
    <w:tblStylePr w:type="band2Horz">
      <w:rPr>
        <w:rFonts w:ascii="Arial" w:hAnsi="Arial"/>
        <w:color w:val="368d9d" w:themeColor="accent1" w:themeTint="80" w:themeShade="95"/>
        <w:sz w:val="22"/>
      </w:rPr>
    </w:tblStylePr>
    <w:tblStylePr w:type="firstCol">
      <w:rPr>
        <w:rFonts w:ascii="Arial" w:hAnsi="Arial"/>
        <w:i/>
        <w:color w:val="368d9d"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8d9d" w:themeColor="accent1" w:themeTint="80" w:themeShade="95"/>
        <w:sz w:val="22"/>
      </w:rPr>
      <w:tcPr>
        <w:shd w:val="clear" w:color="ffffff"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8d9d"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8d9d" w:themeColor="accent1" w:themeTint="80" w:themeShade="95"/>
        <w:sz w:val="22"/>
      </w:rPr>
      <w:tcPr>
        <w:shd w:val="clear" w:color="ffffff"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344">
    <w:name w:val="Grid Table 7 Colorful - Accent 2"/>
    <w:basedOn w:val="24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d29001" w:themeColor="accent2" w:themeTint="97" w:themeShade="95"/>
        <w:sz w:val="22"/>
      </w:rPr>
      <w:tcPr>
        <w:shd w:val="clear" w:color="ffffff" w:fill="ffffff" w:themeFill="accent2" w:themeFillTint="32"/>
      </w:tcPr>
    </w:tblStylePr>
    <w:tblStylePr w:type="band1Vert">
      <w:tcPr>
        <w:shd w:val="clear" w:color="ffffff" w:fill="ffffff" w:themeFill="accent2" w:themeFillTint="32"/>
      </w:tcPr>
    </w:tblStylePr>
    <w:tblStylePr w:type="band2Horz">
      <w:rPr>
        <w:rFonts w:ascii="Arial" w:hAnsi="Arial"/>
        <w:color w:val="d29001" w:themeColor="accent2" w:themeTint="97" w:themeShade="95"/>
        <w:sz w:val="22"/>
      </w:rPr>
    </w:tblStylePr>
    <w:tblStylePr w:type="firstCol">
      <w:rPr>
        <w:rFonts w:ascii="Arial" w:hAnsi="Arial"/>
        <w:i/>
        <w:color w:val="d29001"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d29001" w:themeColor="accent2" w:themeTint="97" w:themeShade="95"/>
        <w:sz w:val="22"/>
      </w:rPr>
      <w:tcPr>
        <w:shd w:val="clear" w:color="ffffff"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d29001"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d29001" w:themeColor="accent2" w:themeTint="97" w:themeShade="95"/>
        <w:sz w:val="22"/>
      </w:rPr>
      <w:tcPr>
        <w:shd w:val="clear" w:color="ffffff"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345">
    <w:name w:val="Grid Table 7 Colorful - Accent 3"/>
    <w:basedOn w:val="24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711a1e" w:themeColor="accent3" w:themeTint="FE" w:themeShade="95"/>
        <w:sz w:val="22"/>
      </w:rPr>
      <w:tcPr>
        <w:shd w:val="clear" w:color="ffffff" w:fill="ffffff" w:themeFill="accent3" w:themeFillTint="34"/>
      </w:tcPr>
    </w:tblStylePr>
    <w:tblStylePr w:type="band1Vert">
      <w:tcPr>
        <w:shd w:val="clear" w:color="ffffff" w:fill="ffffff" w:themeFill="accent3" w:themeFillTint="34"/>
      </w:tcPr>
    </w:tblStylePr>
    <w:tblStylePr w:type="band2Horz">
      <w:rPr>
        <w:rFonts w:ascii="Arial" w:hAnsi="Arial"/>
        <w:color w:val="711a1e" w:themeColor="accent3" w:themeTint="FE" w:themeShade="95"/>
        <w:sz w:val="22"/>
      </w:rPr>
    </w:tblStylePr>
    <w:tblStylePr w:type="firstCol">
      <w:rPr>
        <w:rFonts w:ascii="Arial" w:hAnsi="Arial"/>
        <w:i/>
        <w:color w:val="711a1e"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711a1e" w:themeColor="accent3" w:themeTint="FE" w:themeShade="95"/>
        <w:sz w:val="22"/>
      </w:rPr>
      <w:tcPr>
        <w:shd w:val="clear" w:color="ffffff"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711a1e"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711a1e" w:themeColor="accent3" w:themeTint="FE" w:themeShade="95"/>
        <w:sz w:val="22"/>
      </w:rPr>
      <w:tcPr>
        <w:shd w:val="clear" w:color="ffffff"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346">
    <w:name w:val="Grid Table 7 Colorful - Accent 4"/>
    <w:basedOn w:val="24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76942d" w:themeColor="accent4" w:themeTint="9A" w:themeShade="95"/>
        <w:sz w:val="22"/>
      </w:rPr>
      <w:tcPr>
        <w:shd w:val="clear" w:color="ffffff" w:fill="ffffff" w:themeFill="accent4" w:themeFillTint="34"/>
      </w:tcPr>
    </w:tblStylePr>
    <w:tblStylePr w:type="band1Vert">
      <w:tcPr>
        <w:shd w:val="clear" w:color="ffffff" w:fill="ffffff" w:themeFill="accent4" w:themeFillTint="34"/>
      </w:tcPr>
    </w:tblStylePr>
    <w:tblStylePr w:type="band2Horz">
      <w:rPr>
        <w:rFonts w:ascii="Arial" w:hAnsi="Arial"/>
        <w:color w:val="76942d" w:themeColor="accent4" w:themeTint="9A" w:themeShade="95"/>
        <w:sz w:val="22"/>
      </w:rPr>
    </w:tblStylePr>
    <w:tblStylePr w:type="firstCol">
      <w:rPr>
        <w:rFonts w:ascii="Arial" w:hAnsi="Arial"/>
        <w:i/>
        <w:color w:val="76942d"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76942d" w:themeColor="accent4" w:themeTint="9A" w:themeShade="95"/>
        <w:sz w:val="22"/>
      </w:rPr>
      <w:tcPr>
        <w:shd w:val="clear" w:color="ffffff"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76942d"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76942d" w:themeColor="accent4" w:themeTint="9A" w:themeShade="95"/>
        <w:sz w:val="22"/>
      </w:rPr>
      <w:tcPr>
        <w:shd w:val="clear" w:color="ffffff"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347">
    <w:name w:val="Grid Table 7 Colorful - Accent 5"/>
    <w:basedOn w:val="24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572603" w:themeColor="accent5" w:themeShade="95"/>
        <w:sz w:val="22"/>
      </w:rPr>
      <w:tcPr>
        <w:shd w:val="clear" w:color="ffffff" w:fill="ffffff" w:themeFill="accent5" w:themeFillTint="34"/>
      </w:tcPr>
    </w:tblStylePr>
    <w:tblStylePr w:type="band1Vert">
      <w:tcPr>
        <w:shd w:val="clear" w:color="ffffff" w:fill="ffffff" w:themeFill="accent5" w:themeFillTint="34"/>
      </w:tcPr>
    </w:tblStylePr>
    <w:tblStylePr w:type="band2Horz">
      <w:rPr>
        <w:rFonts w:ascii="Arial" w:hAnsi="Arial"/>
        <w:color w:val="572603" w:themeColor="accent5" w:themeShade="95"/>
        <w:sz w:val="22"/>
      </w:rPr>
    </w:tblStylePr>
    <w:tblStylePr w:type="firstCol">
      <w:rPr>
        <w:rFonts w:ascii="Arial" w:hAnsi="Arial"/>
        <w:i/>
        <w:color w:val="572603"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72603" w:themeColor="accent5" w:themeShade="95"/>
        <w:sz w:val="22"/>
      </w:rPr>
      <w:tcPr>
        <w:shd w:val="clear" w:color="ffffff"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72603"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72603" w:themeColor="accent5" w:themeShade="95"/>
        <w:sz w:val="22"/>
      </w:rPr>
      <w:tcPr>
        <w:shd w:val="clear" w:color="ffffff"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348">
    <w:name w:val="Grid Table 7 Colorful - Accent 6"/>
    <w:basedOn w:val="24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293552" w:themeColor="accent6" w:themeShade="95"/>
        <w:sz w:val="22"/>
      </w:rPr>
      <w:tcPr>
        <w:shd w:val="clear" w:color="ffffff" w:fill="ffffff" w:themeFill="accent6" w:themeFillTint="34"/>
      </w:tcPr>
    </w:tblStylePr>
    <w:tblStylePr w:type="band1Vert">
      <w:tcPr>
        <w:shd w:val="clear" w:color="ffffff" w:fill="ffffff" w:themeFill="accent6" w:themeFillTint="34"/>
      </w:tcPr>
    </w:tblStylePr>
    <w:tblStylePr w:type="band2Horz">
      <w:rPr>
        <w:rFonts w:ascii="Arial" w:hAnsi="Arial"/>
        <w:color w:val="293552" w:themeColor="accent6" w:themeShade="95"/>
        <w:sz w:val="22"/>
      </w:rPr>
    </w:tblStylePr>
    <w:tblStylePr w:type="firstCol">
      <w:rPr>
        <w:rFonts w:ascii="Arial" w:hAnsi="Arial"/>
        <w:i/>
        <w:color w:val="293552"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93552" w:themeColor="accent6" w:themeShade="95"/>
        <w:sz w:val="22"/>
      </w:rPr>
      <w:tcPr>
        <w:shd w:val="clear" w:color="ffffff"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93552"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93552" w:themeColor="accent6" w:themeShade="95"/>
        <w:sz w:val="22"/>
      </w:rPr>
      <w:tcPr>
        <w:shd w:val="clear" w:color="ffffff"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349">
    <w:name w:val="List Table 1 Light - Accent 1"/>
    <w:basedOn w:val="2402"/>
    <w:uiPriority w:val="99"/>
    <w:pPr>
      <w:spacing w:after="0" w:line="240" w:lineRule="auto"/>
    </w:pPr>
    <w:tblPr>
      <w:tblStyleRowBandSize w:val="1"/>
      <w:tblStyleColBandSize w:val="1"/>
      <w:tblInd w:w="0" w:type="dxa"/>
    </w:tblPr>
    <w:tblStylePr w:type="band1Horz">
      <w:tcPr>
        <w:shd w:val="clear" w:color="ffffff" w:fill="ffffff" w:themeFill="accent1" w:themeFillTint="40"/>
      </w:tcPr>
    </w:tblStylePr>
    <w:tblStylePr w:type="band1Vert">
      <w:tcPr>
        <w:shd w:val="clear" w:color="ffffff" w:fill="ffffff"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350">
    <w:name w:val="List Table 1 Light - Accent 2"/>
    <w:basedOn w:val="2402"/>
    <w:uiPriority w:val="99"/>
    <w:pPr>
      <w:spacing w:after="0" w:line="240" w:lineRule="auto"/>
    </w:pPr>
    <w:tblPr>
      <w:tblStyleRowBandSize w:val="1"/>
      <w:tblStyleColBandSize w:val="1"/>
      <w:tblInd w:w="0" w:type="dxa"/>
    </w:tblPr>
    <w:tblStylePr w:type="band1Horz">
      <w:tcPr>
        <w:shd w:val="clear" w:color="ffffff" w:fill="ffffff" w:themeFill="accent2" w:themeFillTint="40"/>
      </w:tcPr>
    </w:tblStylePr>
    <w:tblStylePr w:type="band1Vert">
      <w:tcPr>
        <w:shd w:val="clear" w:color="ffffff" w:fill="ffffff"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351">
    <w:name w:val="List Table 1 Light - Accent 3"/>
    <w:basedOn w:val="2402"/>
    <w:uiPriority w:val="99"/>
    <w:pPr>
      <w:spacing w:after="0" w:line="240" w:lineRule="auto"/>
    </w:pPr>
    <w:tblPr>
      <w:tblStyleRowBandSize w:val="1"/>
      <w:tblStyleColBandSize w:val="1"/>
      <w:tblInd w:w="0" w:type="dxa"/>
    </w:tblPr>
    <w:tblStylePr w:type="band1Horz">
      <w:tcPr>
        <w:shd w:val="clear" w:color="ffffff" w:fill="ffffff" w:themeFill="accent3" w:themeFillTint="40"/>
      </w:tcPr>
    </w:tblStylePr>
    <w:tblStylePr w:type="band1Vert">
      <w:tcPr>
        <w:shd w:val="clear" w:color="ffffff" w:fill="fffff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352">
    <w:name w:val="List Table 1 Light - Accent 4"/>
    <w:basedOn w:val="2402"/>
    <w:uiPriority w:val="99"/>
    <w:pPr>
      <w:spacing w:after="0" w:line="240" w:lineRule="auto"/>
    </w:pPr>
    <w:tblPr>
      <w:tblStyleRowBandSize w:val="1"/>
      <w:tblStyleColBandSize w:val="1"/>
      <w:tblInd w:w="0" w:type="dxa"/>
    </w:tblPr>
    <w:tblStylePr w:type="band1Horz">
      <w:tcPr>
        <w:shd w:val="clear" w:color="ffffff" w:fill="ffffff" w:themeFill="accent4" w:themeFillTint="40"/>
      </w:tcPr>
    </w:tblStylePr>
    <w:tblStylePr w:type="band1Vert">
      <w:tcPr>
        <w:shd w:val="clear" w:color="ffffff" w:fill="fffff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353">
    <w:name w:val="List Table 1 Light - Accent 5"/>
    <w:basedOn w:val="2402"/>
    <w:uiPriority w:val="99"/>
    <w:pPr>
      <w:spacing w:after="0" w:line="240" w:lineRule="auto"/>
    </w:pPr>
    <w:tblPr>
      <w:tblStyleRowBandSize w:val="1"/>
      <w:tblStyleColBandSize w:val="1"/>
      <w:tblInd w:w="0" w:type="dxa"/>
    </w:tblPr>
    <w:tblStylePr w:type="band1Horz">
      <w:tcPr>
        <w:shd w:val="clear" w:color="ffffff" w:fill="ffffff" w:themeFill="accent5" w:themeFillTint="40"/>
      </w:tcPr>
    </w:tblStylePr>
    <w:tblStylePr w:type="band1Vert">
      <w:tcPr>
        <w:shd w:val="clear" w:color="ffffff" w:fill="ffffff"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354">
    <w:name w:val="List Table 1 Light - Accent 6"/>
    <w:basedOn w:val="2402"/>
    <w:uiPriority w:val="99"/>
    <w:pPr>
      <w:spacing w:after="0" w:line="240" w:lineRule="auto"/>
    </w:pPr>
    <w:tblPr>
      <w:tblStyleRowBandSize w:val="1"/>
      <w:tblStyleColBandSize w:val="1"/>
      <w:tblInd w:w="0" w:type="dxa"/>
    </w:tblPr>
    <w:tblStylePr w:type="band1Horz">
      <w:tcPr>
        <w:shd w:val="clear" w:color="ffffff" w:fill="ffffff" w:themeFill="accent6" w:themeFillTint="40"/>
      </w:tcPr>
    </w:tblStylePr>
    <w:tblStylePr w:type="band1Vert">
      <w:tcPr>
        <w:shd w:val="clear" w:color="ffffff" w:fill="fffff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355">
    <w:name w:val="List Table 2 - Accent 1"/>
    <w:basedOn w:val="24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hemeFill="accent1" w:themeFillTint="40"/>
      </w:tcPr>
    </w:tblStylePr>
    <w:tblStylePr w:type="band1Vert">
      <w:rPr>
        <w:rFonts w:ascii="Arial" w:hAnsi="Arial"/>
        <w:color w:val="404040"/>
        <w:sz w:val="22"/>
      </w:rPr>
      <w:tcPr>
        <w:shd w:val="clear" w:color="ffffff"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356">
    <w:name w:val="List Table 2 - Accent 2"/>
    <w:basedOn w:val="24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hemeFill="accent2" w:themeFillTint="40"/>
      </w:tcPr>
    </w:tblStylePr>
    <w:tblStylePr w:type="band1Vert">
      <w:rPr>
        <w:rFonts w:ascii="Arial" w:hAnsi="Arial"/>
        <w:color w:val="404040"/>
        <w:sz w:val="22"/>
      </w:rPr>
      <w:tcPr>
        <w:shd w:val="clear" w:color="ffffff"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357">
    <w:name w:val="List Table 2 - Accent 3"/>
    <w:basedOn w:val="24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hemeFill="accent3" w:themeFillTint="40"/>
      </w:tcPr>
    </w:tblStylePr>
    <w:tblStylePr w:type="band1Vert">
      <w:rPr>
        <w:rFonts w:ascii="Arial" w:hAnsi="Arial"/>
        <w:color w:val="404040"/>
        <w:sz w:val="22"/>
      </w:rPr>
      <w:tcPr>
        <w:shd w:val="clear" w:color="ffffff"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358">
    <w:name w:val="List Table 2 - Accent 4"/>
    <w:basedOn w:val="24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hemeFill="accent4" w:themeFillTint="40"/>
      </w:tcPr>
    </w:tblStylePr>
    <w:tblStylePr w:type="band1Vert">
      <w:rPr>
        <w:rFonts w:ascii="Arial" w:hAnsi="Arial"/>
        <w:color w:val="404040"/>
        <w:sz w:val="22"/>
      </w:rPr>
      <w:tcPr>
        <w:shd w:val="clear" w:color="ffffff"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359">
    <w:name w:val="List Table 2 - Accent 5"/>
    <w:basedOn w:val="24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hemeFill="accent5" w:themeFillTint="40"/>
      </w:tcPr>
    </w:tblStylePr>
    <w:tblStylePr w:type="band1Vert">
      <w:rPr>
        <w:rFonts w:ascii="Arial" w:hAnsi="Arial"/>
        <w:color w:val="404040"/>
        <w:sz w:val="22"/>
      </w:rPr>
      <w:tcPr>
        <w:shd w:val="clear" w:color="ffffff"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360">
    <w:name w:val="List Table 2 - Accent 6"/>
    <w:basedOn w:val="24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hemeFill="accent6" w:themeFillTint="40"/>
      </w:tcPr>
    </w:tblStylePr>
    <w:tblStylePr w:type="band1Vert">
      <w:rPr>
        <w:rFonts w:ascii="Arial" w:hAnsi="Arial"/>
        <w:color w:val="404040"/>
        <w:sz w:val="22"/>
      </w:rPr>
      <w:tcPr>
        <w:shd w:val="clear" w:color="ffffff"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361">
    <w:name w:val="List Table 3 - Accent 1"/>
    <w:basedOn w:val="24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hemeFill="accent1"/>
      </w:tcPr>
    </w:tblStylePr>
    <w:tblStylePr w:type="lastCol">
      <w:rPr>
        <w:b/>
        <w:color w:val="404040"/>
      </w:rPr>
    </w:tblStylePr>
    <w:tblStylePr w:type="lastRow">
      <w:rPr>
        <w:b/>
        <w:color w:val="404040"/>
      </w:rPr>
    </w:tblStylePr>
  </w:style>
  <w:style w:type="table" w:styleId="2362">
    <w:name w:val="List Table 3 - Accent 2"/>
    <w:basedOn w:val="24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hemeFill="accent2" w:themeFillTint="97"/>
      </w:tcPr>
    </w:tblStylePr>
    <w:tblStylePr w:type="lastCol">
      <w:rPr>
        <w:b/>
        <w:color w:val="404040"/>
      </w:rPr>
    </w:tblStylePr>
    <w:tblStylePr w:type="lastRow">
      <w:rPr>
        <w:b/>
        <w:color w:val="404040"/>
      </w:rPr>
    </w:tblStylePr>
  </w:style>
  <w:style w:type="table" w:styleId="2363">
    <w:name w:val="List Table 3 - Accent 3"/>
    <w:basedOn w:val="24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hemeFill="accent3" w:themeFillTint="98"/>
      </w:tcPr>
    </w:tblStylePr>
    <w:tblStylePr w:type="lastCol">
      <w:rPr>
        <w:b/>
        <w:color w:val="404040"/>
      </w:rPr>
    </w:tblStylePr>
    <w:tblStylePr w:type="lastRow">
      <w:rPr>
        <w:b/>
        <w:color w:val="404040"/>
      </w:rPr>
    </w:tblStylePr>
  </w:style>
  <w:style w:type="table" w:styleId="2364">
    <w:name w:val="List Table 3 - Accent 4"/>
    <w:basedOn w:val="24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hemeFill="accent4" w:themeFillTint="9A"/>
      </w:tcPr>
    </w:tblStylePr>
    <w:tblStylePr w:type="lastCol">
      <w:rPr>
        <w:b/>
        <w:color w:val="404040"/>
      </w:rPr>
    </w:tblStylePr>
    <w:tblStylePr w:type="lastRow">
      <w:rPr>
        <w:b/>
        <w:color w:val="404040"/>
      </w:rPr>
    </w:tblStylePr>
  </w:style>
  <w:style w:type="table" w:styleId="2365">
    <w:name w:val="List Table 3 - Accent 5"/>
    <w:basedOn w:val="24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hemeFill="accent5" w:themeFillTint="9A"/>
      </w:tcPr>
    </w:tblStylePr>
    <w:tblStylePr w:type="lastCol">
      <w:rPr>
        <w:b/>
        <w:color w:val="404040"/>
      </w:rPr>
    </w:tblStylePr>
    <w:tblStylePr w:type="lastRow">
      <w:rPr>
        <w:b/>
        <w:color w:val="404040"/>
      </w:rPr>
    </w:tblStylePr>
  </w:style>
  <w:style w:type="table" w:styleId="2366">
    <w:name w:val="List Table 3 - Accent 6"/>
    <w:basedOn w:val="24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hemeFill="accent6" w:themeFillTint="98"/>
      </w:tcPr>
    </w:tblStylePr>
    <w:tblStylePr w:type="lastCol">
      <w:rPr>
        <w:b/>
        <w:color w:val="404040"/>
      </w:rPr>
    </w:tblStylePr>
    <w:tblStylePr w:type="lastRow">
      <w:rPr>
        <w:b/>
        <w:color w:val="404040"/>
      </w:rPr>
    </w:tblStylePr>
  </w:style>
  <w:style w:type="table" w:styleId="2367">
    <w:name w:val="List Table 4 - Accent 1"/>
    <w:basedOn w:val="24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hemeFill="accent1" w:themeFillTint="40"/>
      </w:tcPr>
    </w:tblStylePr>
    <w:tblStylePr w:type="band1Vert">
      <w:rPr>
        <w:rFonts w:ascii="Arial" w:hAnsi="Arial"/>
        <w:color w:val="404040"/>
        <w:sz w:val="22"/>
      </w:rPr>
      <w:tcPr>
        <w:shd w:val="clear" w:color="ffffff" w:fill="ffffff" w:themeFill="accent1" w:themeFillTint="40"/>
      </w:tcPr>
    </w:tblStylePr>
    <w:tblStylePr w:type="firstCol">
      <w:rPr>
        <w:b/>
        <w:color w:val="404040"/>
      </w:rPr>
    </w:tblStylePr>
    <w:tblStylePr w:type="firstRow">
      <w:rPr>
        <w:rFonts w:ascii="Arial" w:hAnsi="Arial"/>
        <w:b/>
        <w:color w:val="ffffff"/>
        <w:sz w:val="22"/>
      </w:rPr>
      <w:tcPr>
        <w:shd w:val="clear" w:color="ffffff" w:fill="ffffff" w:themeFill="accent1"/>
      </w:tcPr>
    </w:tblStylePr>
    <w:tblStylePr w:type="lastCol">
      <w:rPr>
        <w:b/>
        <w:color w:val="404040"/>
      </w:rPr>
    </w:tblStylePr>
    <w:tblStylePr w:type="lastRow">
      <w:rPr>
        <w:b/>
        <w:color w:val="404040"/>
      </w:rPr>
    </w:tblStylePr>
  </w:style>
  <w:style w:type="table" w:styleId="2368">
    <w:name w:val="List Table 4 - Accent 2"/>
    <w:basedOn w:val="24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hemeFill="accent2" w:themeFillTint="40"/>
      </w:tcPr>
    </w:tblStylePr>
    <w:tblStylePr w:type="band1Vert">
      <w:rPr>
        <w:rFonts w:ascii="Arial" w:hAnsi="Arial"/>
        <w:color w:val="404040"/>
        <w:sz w:val="22"/>
      </w:rPr>
      <w:tcPr>
        <w:shd w:val="clear" w:color="ffffff" w:fill="ffffff" w:themeFill="accent2" w:themeFillTint="40"/>
      </w:tcPr>
    </w:tblStylePr>
    <w:tblStylePr w:type="firstCol">
      <w:rPr>
        <w:b/>
        <w:color w:val="404040"/>
      </w:rPr>
    </w:tblStylePr>
    <w:tblStylePr w:type="firstRow">
      <w:rPr>
        <w:rFonts w:ascii="Arial" w:hAnsi="Arial"/>
        <w:b/>
        <w:color w:val="ffffff"/>
        <w:sz w:val="22"/>
      </w:rPr>
      <w:tcPr>
        <w:shd w:val="clear" w:color="ffffff" w:fill="ffffff" w:themeFill="accent2"/>
      </w:tcPr>
    </w:tblStylePr>
    <w:tblStylePr w:type="lastCol">
      <w:rPr>
        <w:b/>
        <w:color w:val="404040"/>
      </w:rPr>
    </w:tblStylePr>
    <w:tblStylePr w:type="lastRow">
      <w:rPr>
        <w:b/>
        <w:color w:val="404040"/>
      </w:rPr>
    </w:tblStylePr>
  </w:style>
  <w:style w:type="table" w:styleId="2369">
    <w:name w:val="List Table 4 - Accent 3"/>
    <w:basedOn w:val="24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hemeFill="accent3" w:themeFillTint="40"/>
      </w:tcPr>
    </w:tblStylePr>
    <w:tblStylePr w:type="band1Vert">
      <w:rPr>
        <w:rFonts w:ascii="Arial" w:hAnsi="Arial"/>
        <w:color w:val="404040"/>
        <w:sz w:val="22"/>
      </w:rPr>
      <w:tcPr>
        <w:shd w:val="clear" w:color="ffffff" w:fill="ffffff" w:themeFill="accent3" w:themeFillTint="40"/>
      </w:tcPr>
    </w:tblStylePr>
    <w:tblStylePr w:type="firstCol">
      <w:rPr>
        <w:b/>
        <w:color w:val="404040"/>
      </w:rPr>
    </w:tblStylePr>
    <w:tblStylePr w:type="firstRow">
      <w:rPr>
        <w:rFonts w:ascii="Arial" w:hAnsi="Arial"/>
        <w:b/>
        <w:color w:val="ffffff"/>
        <w:sz w:val="22"/>
      </w:rPr>
      <w:tcPr>
        <w:shd w:val="clear" w:color="ffffff" w:fill="ffffff" w:themeFill="accent3"/>
      </w:tcPr>
    </w:tblStylePr>
    <w:tblStylePr w:type="lastCol">
      <w:rPr>
        <w:b/>
        <w:color w:val="404040"/>
      </w:rPr>
    </w:tblStylePr>
    <w:tblStylePr w:type="lastRow">
      <w:rPr>
        <w:b/>
        <w:color w:val="404040"/>
      </w:rPr>
    </w:tblStylePr>
  </w:style>
  <w:style w:type="table" w:styleId="2370">
    <w:name w:val="List Table 4 - Accent 4"/>
    <w:basedOn w:val="24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hemeFill="accent4" w:themeFillTint="40"/>
      </w:tcPr>
    </w:tblStylePr>
    <w:tblStylePr w:type="band1Vert">
      <w:rPr>
        <w:rFonts w:ascii="Arial" w:hAnsi="Arial"/>
        <w:color w:val="404040"/>
        <w:sz w:val="22"/>
      </w:rPr>
      <w:tcPr>
        <w:shd w:val="clear" w:color="ffffff" w:fill="ffffff" w:themeFill="accent4" w:themeFillTint="40"/>
      </w:tcPr>
    </w:tblStylePr>
    <w:tblStylePr w:type="firstCol">
      <w:rPr>
        <w:b/>
        <w:color w:val="404040"/>
      </w:rPr>
    </w:tblStylePr>
    <w:tblStylePr w:type="firstRow">
      <w:rPr>
        <w:rFonts w:ascii="Arial" w:hAnsi="Arial"/>
        <w:b/>
        <w:color w:val="ffffff"/>
        <w:sz w:val="22"/>
      </w:rPr>
      <w:tcPr>
        <w:shd w:val="clear" w:color="ffffff" w:fill="ffffff" w:themeFill="accent4"/>
      </w:tcPr>
    </w:tblStylePr>
    <w:tblStylePr w:type="lastCol">
      <w:rPr>
        <w:b/>
        <w:color w:val="404040"/>
      </w:rPr>
    </w:tblStylePr>
    <w:tblStylePr w:type="lastRow">
      <w:rPr>
        <w:b/>
        <w:color w:val="404040"/>
      </w:rPr>
    </w:tblStylePr>
  </w:style>
  <w:style w:type="table" w:styleId="2371">
    <w:name w:val="List Table 4 - Accent 5"/>
    <w:basedOn w:val="24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hemeFill="accent5" w:themeFillTint="40"/>
      </w:tcPr>
    </w:tblStylePr>
    <w:tblStylePr w:type="band1Vert">
      <w:rPr>
        <w:rFonts w:ascii="Arial" w:hAnsi="Arial"/>
        <w:color w:val="404040"/>
        <w:sz w:val="22"/>
      </w:rPr>
      <w:tcPr>
        <w:shd w:val="clear" w:color="ffffff" w:fill="ffffff" w:themeFill="accent5" w:themeFillTint="40"/>
      </w:tcPr>
    </w:tblStylePr>
    <w:tblStylePr w:type="firstCol">
      <w:rPr>
        <w:b/>
        <w:color w:val="404040"/>
      </w:rPr>
    </w:tblStylePr>
    <w:tblStylePr w:type="firstRow">
      <w:rPr>
        <w:rFonts w:ascii="Arial" w:hAnsi="Arial"/>
        <w:b/>
        <w:color w:val="ffffff"/>
        <w:sz w:val="22"/>
      </w:rPr>
      <w:tcPr>
        <w:shd w:val="clear" w:color="ffffff" w:fill="ffffff" w:themeFill="accent5"/>
      </w:tcPr>
    </w:tblStylePr>
    <w:tblStylePr w:type="lastCol">
      <w:rPr>
        <w:b/>
        <w:color w:val="404040"/>
      </w:rPr>
    </w:tblStylePr>
    <w:tblStylePr w:type="lastRow">
      <w:rPr>
        <w:b/>
        <w:color w:val="404040"/>
      </w:rPr>
    </w:tblStylePr>
  </w:style>
  <w:style w:type="table" w:styleId="2372">
    <w:name w:val="List Table 4 - Accent 6"/>
    <w:basedOn w:val="24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hemeFill="accent6" w:themeFillTint="40"/>
      </w:tcPr>
    </w:tblStylePr>
    <w:tblStylePr w:type="band1Vert">
      <w:rPr>
        <w:rFonts w:ascii="Arial" w:hAnsi="Arial"/>
        <w:color w:val="404040"/>
        <w:sz w:val="22"/>
      </w:rPr>
      <w:tcPr>
        <w:shd w:val="clear" w:color="ffffff" w:fill="ffffff" w:themeFill="accent6" w:themeFillTint="40"/>
      </w:tcPr>
    </w:tblStylePr>
    <w:tblStylePr w:type="firstCol">
      <w:rPr>
        <w:b/>
        <w:color w:val="404040"/>
      </w:rPr>
    </w:tblStylePr>
    <w:tblStylePr w:type="firstRow">
      <w:rPr>
        <w:rFonts w:ascii="Arial" w:hAnsi="Arial"/>
        <w:b/>
        <w:color w:val="ffffff"/>
        <w:sz w:val="22"/>
      </w:rPr>
      <w:tcPr>
        <w:shd w:val="clear" w:color="ffffff" w:fill="ffffff" w:themeFill="accent6"/>
      </w:tcPr>
    </w:tblStylePr>
    <w:tblStylePr w:type="lastCol">
      <w:rPr>
        <w:b/>
        <w:color w:val="404040"/>
      </w:rPr>
    </w:tblStylePr>
    <w:tblStylePr w:type="lastRow">
      <w:rPr>
        <w:b/>
        <w:color w:val="404040"/>
      </w:rPr>
    </w:tblStylePr>
  </w:style>
  <w:style w:type="table" w:styleId="2373">
    <w:name w:val="List Table 5 Dark - Accent 1"/>
    <w:basedOn w:val="24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hemeFill="accent1"/>
    </w:tblPr>
    <w:tblStylePr w:type="band1Horz">
      <w:tcPr>
        <w:shd w:val="clear" w:color="ffffff" w:fill="ffffff" w:themeFill="accent1"/>
        <w:tcBorders>
          <w:top w:val="single" w:color="000000" w:themeColor="light1" w:sz="4" w:space="0"/>
          <w:bottom w:val="single" w:color="000000" w:themeColor="light1" w:sz="4" w:space="0"/>
        </w:tcBorders>
      </w:tcPr>
    </w:tblStylePr>
    <w:tblStylePr w:type="band1Vert">
      <w:tcPr>
        <w:shd w:val="clear" w:color="ffffff" w:fill="ffffff" w:themeFill="accent1"/>
        <w:tcBorders>
          <w:left w:val="single" w:color="000000" w:themeColor="light1" w:sz="4" w:space="0"/>
          <w:right w:val="single" w:color="000000" w:themeColor="light1" w:sz="4" w:space="0"/>
        </w:tcBorders>
      </w:tcPr>
    </w:tblStylePr>
    <w:tblStylePr w:type="band2Horz">
      <w:tcPr>
        <w:shd w:val="clear" w:color="ffffff" w:fill="ffffff"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4">
    <w:name w:val="List Table 5 Dark - Accent 2"/>
    <w:basedOn w:val="24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hemeFill="accent2" w:themeFillTint="97"/>
    </w:tblPr>
    <w:tblStylePr w:type="band1Horz">
      <w:tcPr>
        <w:shd w:val="clear" w:color="ffffff" w:fill="ffffff" w:themeFill="accent2" w:themeFillTint="97"/>
        <w:tcBorders>
          <w:top w:val="single" w:color="000000" w:themeColor="light1" w:sz="4" w:space="0"/>
          <w:bottom w:val="single" w:color="000000" w:themeColor="light1" w:sz="4" w:space="0"/>
        </w:tcBorders>
      </w:tcPr>
    </w:tblStylePr>
    <w:tblStylePr w:type="band1Vert">
      <w:tcPr>
        <w:shd w:val="clear" w:color="ffffff" w:fill="ffffff" w:themeFill="accent2" w:themeFillTint="97"/>
        <w:tcBorders>
          <w:left w:val="single" w:color="000000" w:themeColor="light1" w:sz="4" w:space="0"/>
          <w:right w:val="single" w:color="000000" w:themeColor="light1" w:sz="4" w:space="0"/>
        </w:tcBorders>
      </w:tcPr>
    </w:tblStylePr>
    <w:tblStylePr w:type="band2Horz">
      <w:tcPr>
        <w:shd w:val="clear" w:color="ffffff" w:fill="ffffff"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5">
    <w:name w:val="List Table 5 Dark - Accent 3"/>
    <w:basedOn w:val="24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hemeFill="accent3" w:themeFillTint="98"/>
    </w:tblPr>
    <w:tblStylePr w:type="band1Horz">
      <w:tcPr>
        <w:shd w:val="clear" w:color="ffffff" w:fill="ffffff" w:themeFill="accent3" w:themeFillTint="98"/>
        <w:tcBorders>
          <w:top w:val="single" w:color="000000" w:themeColor="light1" w:sz="4" w:space="0"/>
          <w:bottom w:val="single" w:color="000000" w:themeColor="light1" w:sz="4" w:space="0"/>
        </w:tcBorders>
      </w:tcPr>
    </w:tblStylePr>
    <w:tblStylePr w:type="band1Vert">
      <w:tcPr>
        <w:shd w:val="clear" w:color="ffffff" w:fill="ffffff" w:themeFill="accent3" w:themeFillTint="98"/>
        <w:tcBorders>
          <w:left w:val="single" w:color="000000" w:themeColor="light1" w:sz="4" w:space="0"/>
          <w:right w:val="single" w:color="000000" w:themeColor="light1" w:sz="4" w:space="0"/>
        </w:tcBorders>
      </w:tcPr>
    </w:tblStylePr>
    <w:tblStylePr w:type="band2Horz">
      <w:tcPr>
        <w:shd w:val="clear" w:color="ffffff" w:fill="ffffff"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6">
    <w:name w:val="List Table 5 Dark - Accent 4"/>
    <w:basedOn w:val="24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hemeFill="accent4" w:themeFillTint="9A"/>
    </w:tblPr>
    <w:tblStylePr w:type="band1Horz">
      <w:tcPr>
        <w:shd w:val="clear" w:color="ffffff" w:fill="ffffff" w:themeFill="accent4" w:themeFillTint="9A"/>
        <w:tcBorders>
          <w:top w:val="single" w:color="000000" w:themeColor="light1" w:sz="4" w:space="0"/>
          <w:bottom w:val="single" w:color="000000" w:themeColor="light1" w:sz="4" w:space="0"/>
        </w:tcBorders>
      </w:tcPr>
    </w:tblStylePr>
    <w:tblStylePr w:type="band1Vert">
      <w:tcPr>
        <w:shd w:val="clear" w:color="ffffff" w:fill="ffffff" w:themeFill="accent4" w:themeFillTint="9A"/>
        <w:tcBorders>
          <w:left w:val="single" w:color="000000" w:themeColor="light1" w:sz="4" w:space="0"/>
          <w:right w:val="single" w:color="000000" w:themeColor="light1" w:sz="4" w:space="0"/>
        </w:tcBorders>
      </w:tcPr>
    </w:tblStylePr>
    <w:tblStylePr w:type="band2Horz">
      <w:tcPr>
        <w:shd w:val="clear" w:color="ffffff" w:fill="ffffff"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7">
    <w:name w:val="List Table 5 Dark - Accent 5"/>
    <w:basedOn w:val="24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hemeFill="accent5" w:themeFillTint="9A"/>
    </w:tblPr>
    <w:tblStylePr w:type="band1Horz">
      <w:tcPr>
        <w:shd w:val="clear" w:color="ffffff" w:fill="ffffff" w:themeFill="accent5" w:themeFillTint="9A"/>
        <w:tcBorders>
          <w:top w:val="single" w:color="000000" w:themeColor="light1" w:sz="4" w:space="0"/>
          <w:bottom w:val="single" w:color="000000" w:themeColor="light1" w:sz="4" w:space="0"/>
        </w:tcBorders>
      </w:tcPr>
    </w:tblStylePr>
    <w:tblStylePr w:type="band1Vert">
      <w:tcPr>
        <w:shd w:val="clear" w:color="ffffff" w:fill="ffffff" w:themeFill="accent5" w:themeFillTint="9A"/>
        <w:tcBorders>
          <w:left w:val="single" w:color="000000" w:themeColor="light1" w:sz="4" w:space="0"/>
          <w:right w:val="single" w:color="000000" w:themeColor="light1" w:sz="4" w:space="0"/>
        </w:tcBorders>
      </w:tcPr>
    </w:tblStylePr>
    <w:tblStylePr w:type="band2Horz">
      <w:tcPr>
        <w:shd w:val="clear" w:color="ffffff" w:fill="ffffff"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8">
    <w:name w:val="List Table 5 Dark - Accent 6"/>
    <w:basedOn w:val="24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hemeFill="accent6" w:themeFillTint="98"/>
    </w:tblPr>
    <w:tblStylePr w:type="band1Horz">
      <w:tcPr>
        <w:shd w:val="clear" w:color="ffffff" w:fill="ffffff" w:themeFill="accent6" w:themeFillTint="98"/>
        <w:tcBorders>
          <w:top w:val="single" w:color="000000" w:themeColor="light1" w:sz="4" w:space="0"/>
          <w:bottom w:val="single" w:color="000000" w:themeColor="light1" w:sz="4" w:space="0"/>
        </w:tcBorders>
      </w:tcPr>
    </w:tblStylePr>
    <w:tblStylePr w:type="band1Vert">
      <w:tcPr>
        <w:shd w:val="clear" w:color="ffffff" w:fill="ffffff" w:themeFill="accent6" w:themeFillTint="98"/>
        <w:tcBorders>
          <w:left w:val="single" w:color="000000" w:themeColor="light1" w:sz="4" w:space="0"/>
          <w:right w:val="single" w:color="000000" w:themeColor="light1" w:sz="4" w:space="0"/>
        </w:tcBorders>
      </w:tcPr>
    </w:tblStylePr>
    <w:tblStylePr w:type="band2Horz">
      <w:tcPr>
        <w:shd w:val="clear" w:color="ffffff" w:fill="fffff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379">
    <w:name w:val="List Table 6 Colorful - Accent 1"/>
    <w:basedOn w:val="24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hemeFill="accent1" w:themeFillTint="40"/>
      </w:tcPr>
    </w:tblStylePr>
    <w:tblStylePr w:type="band1Vert">
      <w:tcPr>
        <w:shd w:val="clear" w:color="ffffff" w:fill="ffffff" w:themeFill="accent1" w:themeFillTint="40"/>
      </w:tcPr>
    </w:tblStylePr>
    <w:tblStylePr w:type="band2Horz">
      <w:rPr>
        <w:rFonts w:ascii="Arial" w:hAnsi="Arial"/>
        <w:color w:val="404040" w:themeColor="accent1" w:themeShade="95"/>
        <w:sz w:val="22"/>
      </w:rPr>
    </w:tblStylePr>
    <w:tblStylePr w:type="firstCol">
      <w:rPr>
        <w:b/>
        <w:color w:val="205561" w:themeColor="accent1" w:themeShade="95"/>
      </w:rPr>
    </w:tblStylePr>
    <w:tblStylePr w:type="firstRow">
      <w:rPr>
        <w:b/>
        <w:color w:val="205561" w:themeColor="accent1" w:themeShade="95"/>
      </w:rPr>
      <w:tcPr>
        <w:tcBorders>
          <w:bottom w:val="single" w:color="000000" w:themeColor="accent1" w:sz="4" w:space="0"/>
        </w:tcBorders>
      </w:tcPr>
    </w:tblStylePr>
    <w:tblStylePr w:type="lastCol">
      <w:rPr>
        <w:b/>
        <w:color w:val="205561" w:themeColor="accent1" w:themeShade="95"/>
      </w:rPr>
    </w:tblStylePr>
    <w:tblStylePr w:type="lastRow">
      <w:rPr>
        <w:b/>
        <w:color w:val="205561" w:themeColor="accent1" w:themeShade="95"/>
      </w:rPr>
      <w:tcPr>
        <w:tcBorders>
          <w:top w:val="single" w:color="000000" w:themeColor="accent1" w:sz="4" w:space="0"/>
        </w:tcBorders>
      </w:tcPr>
    </w:tblStylePr>
  </w:style>
  <w:style w:type="table" w:styleId="2380">
    <w:name w:val="List Table 6 Colorful - Accent 2"/>
    <w:basedOn w:val="24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hemeFill="accent2" w:themeFillTint="40"/>
      </w:tcPr>
    </w:tblStylePr>
    <w:tblStylePr w:type="band1Vert">
      <w:tcPr>
        <w:shd w:val="clear" w:color="ffffff" w:fill="ffffff" w:themeFill="accent2" w:themeFillTint="40"/>
      </w:tcPr>
    </w:tblStylePr>
    <w:tblStylePr w:type="band2Horz">
      <w:rPr>
        <w:rFonts w:ascii="Arial" w:hAnsi="Arial"/>
        <w:color w:val="404040" w:themeColor="accent2" w:themeTint="97" w:themeShade="95"/>
        <w:sz w:val="22"/>
      </w:rPr>
    </w:tblStylePr>
    <w:tblStylePr w:type="firstCol">
      <w:rPr>
        <w:b/>
        <w:color w:val="d29001" w:themeColor="accent2" w:themeTint="97" w:themeShade="95"/>
      </w:rPr>
    </w:tblStylePr>
    <w:tblStylePr w:type="firstRow">
      <w:rPr>
        <w:b/>
        <w:color w:val="d29001" w:themeColor="accent2" w:themeTint="97" w:themeShade="95"/>
      </w:rPr>
      <w:tcPr>
        <w:tcBorders>
          <w:bottom w:val="single" w:color="000000" w:themeColor="accent2" w:themeTint="97" w:sz="4" w:space="0"/>
        </w:tcBorders>
      </w:tcPr>
    </w:tblStylePr>
    <w:tblStylePr w:type="lastCol">
      <w:rPr>
        <w:b/>
        <w:color w:val="d29001" w:themeColor="accent2" w:themeTint="97" w:themeShade="95"/>
      </w:rPr>
    </w:tblStylePr>
    <w:tblStylePr w:type="lastRow">
      <w:rPr>
        <w:b/>
        <w:color w:val="d29001" w:themeColor="accent2" w:themeTint="97" w:themeShade="95"/>
      </w:rPr>
      <w:tcPr>
        <w:tcBorders>
          <w:top w:val="single" w:color="000000" w:themeColor="accent2" w:themeTint="97" w:sz="4" w:space="0"/>
        </w:tcBorders>
      </w:tcPr>
    </w:tblStylePr>
  </w:style>
  <w:style w:type="table" w:styleId="2381">
    <w:name w:val="List Table 6 Colorful - Accent 3"/>
    <w:basedOn w:val="24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hemeFill="accent3" w:themeFillTint="40"/>
      </w:tcPr>
    </w:tblStylePr>
    <w:tblStylePr w:type="band1Vert">
      <w:tcPr>
        <w:shd w:val="clear" w:color="ffffff" w:fill="ffffff" w:themeFill="accent3" w:themeFillTint="40"/>
      </w:tcPr>
    </w:tblStylePr>
    <w:tblStylePr w:type="band2Horz">
      <w:rPr>
        <w:rFonts w:ascii="Arial" w:hAnsi="Arial"/>
        <w:color w:val="404040" w:themeColor="accent3" w:themeTint="98" w:themeShade="95"/>
        <w:sz w:val="22"/>
      </w:rPr>
    </w:tblStylePr>
    <w:tblStylePr w:type="firstCol">
      <w:rPr>
        <w:b/>
        <w:color w:val="a4272a" w:themeColor="accent3" w:themeTint="98" w:themeShade="95"/>
      </w:rPr>
    </w:tblStylePr>
    <w:tblStylePr w:type="firstRow">
      <w:rPr>
        <w:b/>
        <w:color w:val="a4272a" w:themeColor="accent3" w:themeTint="98" w:themeShade="95"/>
      </w:rPr>
      <w:tcPr>
        <w:tcBorders>
          <w:bottom w:val="single" w:color="000000" w:themeColor="accent3" w:themeTint="98" w:sz="4" w:space="0"/>
        </w:tcBorders>
      </w:tcPr>
    </w:tblStylePr>
    <w:tblStylePr w:type="lastCol">
      <w:rPr>
        <w:b/>
        <w:color w:val="a4272a" w:themeColor="accent3" w:themeTint="98" w:themeShade="95"/>
      </w:rPr>
    </w:tblStylePr>
    <w:tblStylePr w:type="lastRow">
      <w:rPr>
        <w:b/>
        <w:color w:val="a4272a" w:themeColor="accent3" w:themeTint="98" w:themeShade="95"/>
      </w:rPr>
      <w:tcPr>
        <w:tcBorders>
          <w:top w:val="single" w:color="000000" w:themeColor="accent3" w:themeTint="98" w:sz="4" w:space="0"/>
        </w:tcBorders>
      </w:tcPr>
    </w:tblStylePr>
  </w:style>
  <w:style w:type="table" w:styleId="2382">
    <w:name w:val="List Table 6 Colorful - Accent 4"/>
    <w:basedOn w:val="24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hemeFill="accent4" w:themeFillTint="40"/>
      </w:tcPr>
    </w:tblStylePr>
    <w:tblStylePr w:type="band1Vert">
      <w:tcPr>
        <w:shd w:val="clear" w:color="ffffff" w:fill="ffffff" w:themeFill="accent4" w:themeFillTint="40"/>
      </w:tcPr>
    </w:tblStylePr>
    <w:tblStylePr w:type="band2Horz">
      <w:rPr>
        <w:rFonts w:ascii="Arial" w:hAnsi="Arial"/>
        <w:color w:val="404040" w:themeColor="accent4" w:themeTint="9A" w:themeShade="95"/>
        <w:sz w:val="22"/>
      </w:rPr>
    </w:tblStylePr>
    <w:tblStylePr w:type="firstCol">
      <w:rPr>
        <w:b/>
        <w:color w:val="76942d" w:themeColor="accent4" w:themeTint="9A" w:themeShade="95"/>
      </w:rPr>
    </w:tblStylePr>
    <w:tblStylePr w:type="firstRow">
      <w:rPr>
        <w:b/>
        <w:color w:val="76942d" w:themeColor="accent4" w:themeTint="9A" w:themeShade="95"/>
      </w:rPr>
      <w:tcPr>
        <w:tcBorders>
          <w:bottom w:val="single" w:color="000000" w:themeColor="accent4" w:themeTint="9A" w:sz="4" w:space="0"/>
        </w:tcBorders>
      </w:tcPr>
    </w:tblStylePr>
    <w:tblStylePr w:type="lastCol">
      <w:rPr>
        <w:b/>
        <w:color w:val="76942d" w:themeColor="accent4" w:themeTint="9A" w:themeShade="95"/>
      </w:rPr>
    </w:tblStylePr>
    <w:tblStylePr w:type="lastRow">
      <w:rPr>
        <w:b/>
        <w:color w:val="76942d" w:themeColor="accent4" w:themeTint="9A" w:themeShade="95"/>
      </w:rPr>
      <w:tcPr>
        <w:tcBorders>
          <w:top w:val="single" w:color="000000" w:themeColor="accent4" w:themeTint="9A" w:sz="4" w:space="0"/>
        </w:tcBorders>
      </w:tcPr>
    </w:tblStylePr>
  </w:style>
  <w:style w:type="table" w:styleId="2383">
    <w:name w:val="List Table 6 Colorful - Accent 5"/>
    <w:basedOn w:val="24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hemeFill="accent5" w:themeFillTint="40"/>
      </w:tcPr>
    </w:tblStylePr>
    <w:tblStylePr w:type="band1Vert">
      <w:tcPr>
        <w:shd w:val="clear" w:color="ffffff" w:fill="ffffff" w:themeFill="accent5" w:themeFillTint="40"/>
      </w:tcPr>
    </w:tblStylePr>
    <w:tblStylePr w:type="band2Horz">
      <w:rPr>
        <w:rFonts w:ascii="Arial" w:hAnsi="Arial"/>
        <w:color w:val="404040" w:themeColor="accent5" w:themeTint="9A" w:themeShade="95"/>
        <w:sz w:val="22"/>
      </w:rPr>
    </w:tblStylePr>
    <w:tblStylePr w:type="firstCol">
      <w:rPr>
        <w:b/>
        <w:color w:val="a54606" w:themeColor="accent5" w:themeTint="9A" w:themeShade="95"/>
      </w:rPr>
    </w:tblStylePr>
    <w:tblStylePr w:type="firstRow">
      <w:rPr>
        <w:b/>
        <w:color w:val="a54606" w:themeColor="accent5" w:themeTint="9A" w:themeShade="95"/>
      </w:rPr>
      <w:tcPr>
        <w:tcBorders>
          <w:bottom w:val="single" w:color="000000" w:themeColor="accent5" w:themeTint="9A" w:sz="4" w:space="0"/>
        </w:tcBorders>
      </w:tcPr>
    </w:tblStylePr>
    <w:tblStylePr w:type="lastCol">
      <w:rPr>
        <w:b/>
        <w:color w:val="a54606" w:themeColor="accent5" w:themeTint="9A" w:themeShade="95"/>
      </w:rPr>
    </w:tblStylePr>
    <w:tblStylePr w:type="lastRow">
      <w:rPr>
        <w:b/>
        <w:color w:val="a54606" w:themeColor="accent5" w:themeTint="9A" w:themeShade="95"/>
      </w:rPr>
      <w:tcPr>
        <w:tcBorders>
          <w:top w:val="single" w:color="000000" w:themeColor="accent5" w:themeTint="9A" w:sz="4" w:space="0"/>
        </w:tcBorders>
      </w:tcPr>
    </w:tblStylePr>
  </w:style>
  <w:style w:type="table" w:styleId="2384">
    <w:name w:val="List Table 6 Colorful - Accent 6"/>
    <w:basedOn w:val="24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hemeFill="accent6" w:themeFillTint="40"/>
      </w:tcPr>
    </w:tblStylePr>
    <w:tblStylePr w:type="band1Vert">
      <w:tcPr>
        <w:shd w:val="clear" w:color="ffffff" w:fill="ffffff" w:themeFill="accent6" w:themeFillTint="40"/>
      </w:tcPr>
    </w:tblStylePr>
    <w:tblStylePr w:type="band2Horz">
      <w:rPr>
        <w:rFonts w:ascii="Arial" w:hAnsi="Arial"/>
        <w:color w:val="404040" w:themeColor="accent6" w:themeTint="98" w:themeShade="95"/>
        <w:sz w:val="22"/>
      </w:rPr>
    </w:tblStylePr>
    <w:tblStylePr w:type="firstCol">
      <w:rPr>
        <w:b/>
        <w:color w:val="40537f" w:themeColor="accent6" w:themeTint="98" w:themeShade="95"/>
      </w:rPr>
    </w:tblStylePr>
    <w:tblStylePr w:type="firstRow">
      <w:rPr>
        <w:b/>
        <w:color w:val="40537f" w:themeColor="accent6" w:themeTint="98" w:themeShade="95"/>
      </w:rPr>
      <w:tcPr>
        <w:tcBorders>
          <w:bottom w:val="single" w:color="000000" w:themeColor="accent6" w:themeTint="98" w:sz="4" w:space="0"/>
        </w:tcBorders>
      </w:tcPr>
    </w:tblStylePr>
    <w:tblStylePr w:type="lastCol">
      <w:rPr>
        <w:b/>
        <w:color w:val="40537f" w:themeColor="accent6" w:themeTint="98" w:themeShade="95"/>
      </w:rPr>
    </w:tblStylePr>
    <w:tblStylePr w:type="lastRow">
      <w:rPr>
        <w:b/>
        <w:color w:val="40537f" w:themeColor="accent6" w:themeTint="98" w:themeShade="95"/>
      </w:rPr>
      <w:tcPr>
        <w:tcBorders>
          <w:top w:val="single" w:color="000000" w:themeColor="accent6" w:themeTint="98" w:sz="4" w:space="0"/>
        </w:tcBorders>
      </w:tcPr>
    </w:tblStylePr>
  </w:style>
  <w:style w:type="table" w:styleId="2385">
    <w:name w:val="List Table 7 Colorful - Accent 1"/>
    <w:basedOn w:val="24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05561" w:themeColor="accent1" w:themeShade="95"/>
        <w:sz w:val="22"/>
      </w:rPr>
      <w:tcPr>
        <w:shd w:val="clear" w:color="ffffff" w:fill="ffffff" w:themeFill="accent1" w:themeFillTint="40"/>
      </w:tcPr>
    </w:tblStylePr>
    <w:tblStylePr w:type="band1Vert">
      <w:tcPr>
        <w:shd w:val="clear" w:color="ffffff" w:fill="ffffff" w:themeFill="accent1" w:themeFillTint="40"/>
      </w:tcPr>
    </w:tblStylePr>
    <w:tblStylePr w:type="band2Horz">
      <w:rPr>
        <w:rFonts w:ascii="Arial" w:hAnsi="Arial"/>
        <w:color w:val="205561" w:themeColor="accent1" w:themeShade="95"/>
        <w:sz w:val="22"/>
      </w:rPr>
    </w:tblStylePr>
    <w:tblStylePr w:type="firstCol">
      <w:rPr>
        <w:rFonts w:ascii="Arial" w:hAnsi="Arial"/>
        <w:i/>
        <w:color w:val="205561"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05561" w:themeColor="accent1" w:themeShade="95"/>
        <w:sz w:val="22"/>
      </w:r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05561"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05561" w:themeColor="accent1" w:themeShade="95"/>
        <w:sz w:val="22"/>
      </w:r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05561" w:themeColor="accent1" w:themeShade="95"/>
        <w:sz w:val="22"/>
      </w:rPr>
    </w:tblStylePr>
  </w:style>
  <w:style w:type="table" w:styleId="2386">
    <w:name w:val="List Table 7 Colorful - Accent 2"/>
    <w:basedOn w:val="24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d29001" w:themeColor="accent2" w:themeTint="97" w:themeShade="95"/>
        <w:sz w:val="22"/>
      </w:rPr>
      <w:tcPr>
        <w:shd w:val="clear" w:color="ffffff" w:fill="ffffff" w:themeFill="accent2" w:themeFillTint="40"/>
      </w:tcPr>
    </w:tblStylePr>
    <w:tblStylePr w:type="band1Vert">
      <w:tcPr>
        <w:shd w:val="clear" w:color="ffffff" w:fill="ffffff" w:themeFill="accent2" w:themeFillTint="40"/>
      </w:tcPr>
    </w:tblStylePr>
    <w:tblStylePr w:type="band2Horz">
      <w:rPr>
        <w:rFonts w:ascii="Arial" w:hAnsi="Arial"/>
        <w:color w:val="d29001" w:themeColor="accent2" w:themeTint="97" w:themeShade="95"/>
        <w:sz w:val="22"/>
      </w:rPr>
    </w:tblStylePr>
    <w:tblStylePr w:type="firstCol">
      <w:rPr>
        <w:rFonts w:ascii="Arial" w:hAnsi="Arial"/>
        <w:i/>
        <w:color w:val="d29001"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d29001" w:themeColor="accent2" w:themeTint="97" w:themeShade="95"/>
        <w:sz w:val="22"/>
      </w:rPr>
      <w:tcPr>
        <w:shd w:val="clear" w:color="ffffff"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d29001"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d29001" w:themeColor="accent2" w:themeTint="97" w:themeShade="95"/>
        <w:sz w:val="22"/>
      </w:rPr>
      <w:tcPr>
        <w:shd w:val="clear" w:color="ffffff"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d29001" w:themeColor="accent2" w:themeTint="97" w:themeShade="95"/>
        <w:sz w:val="22"/>
      </w:rPr>
    </w:tblStylePr>
  </w:style>
  <w:style w:type="table" w:styleId="2387">
    <w:name w:val="List Table 7 Colorful - Accent 3"/>
    <w:basedOn w:val="24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4272a" w:themeColor="accent3" w:themeTint="98" w:themeShade="95"/>
        <w:sz w:val="22"/>
      </w:rPr>
      <w:tcPr>
        <w:shd w:val="clear" w:color="ffffff" w:fill="ffffff" w:themeFill="accent3" w:themeFillTint="40"/>
      </w:tcPr>
    </w:tblStylePr>
    <w:tblStylePr w:type="band1Vert">
      <w:tcPr>
        <w:shd w:val="clear" w:color="ffffff" w:fill="ffffff" w:themeFill="accent3" w:themeFillTint="40"/>
      </w:tcPr>
    </w:tblStylePr>
    <w:tblStylePr w:type="band2Horz">
      <w:rPr>
        <w:rFonts w:ascii="Arial" w:hAnsi="Arial"/>
        <w:color w:val="a4272a" w:themeColor="accent3" w:themeTint="98" w:themeShade="95"/>
        <w:sz w:val="22"/>
      </w:rPr>
    </w:tblStylePr>
    <w:tblStylePr w:type="firstCol">
      <w:rPr>
        <w:rFonts w:ascii="Arial" w:hAnsi="Arial"/>
        <w:i/>
        <w:color w:val="a4272a"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4272a" w:themeColor="accent3" w:themeTint="98" w:themeShade="95"/>
        <w:sz w:val="22"/>
      </w:rPr>
      <w:tcPr>
        <w:shd w:val="clear" w:color="ffffff"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4272a"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4272a" w:themeColor="accent3" w:themeTint="98" w:themeShade="95"/>
        <w:sz w:val="22"/>
      </w:rPr>
      <w:tcPr>
        <w:shd w:val="clear" w:color="ffffff"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a4272a" w:themeColor="accent3" w:themeTint="98" w:themeShade="95"/>
        <w:sz w:val="22"/>
      </w:rPr>
    </w:tblStylePr>
  </w:style>
  <w:style w:type="table" w:styleId="2388">
    <w:name w:val="List Table 7 Colorful - Accent 4"/>
    <w:basedOn w:val="24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76942d" w:themeColor="accent4" w:themeTint="9A" w:themeShade="95"/>
        <w:sz w:val="22"/>
      </w:rPr>
      <w:tcPr>
        <w:shd w:val="clear" w:color="ffffff" w:fill="ffffff" w:themeFill="accent4" w:themeFillTint="40"/>
      </w:tcPr>
    </w:tblStylePr>
    <w:tblStylePr w:type="band1Vert">
      <w:tcPr>
        <w:shd w:val="clear" w:color="ffffff" w:fill="ffffff" w:themeFill="accent4" w:themeFillTint="40"/>
      </w:tcPr>
    </w:tblStylePr>
    <w:tblStylePr w:type="band2Horz">
      <w:rPr>
        <w:rFonts w:ascii="Arial" w:hAnsi="Arial"/>
        <w:color w:val="76942d" w:themeColor="accent4" w:themeTint="9A" w:themeShade="95"/>
        <w:sz w:val="22"/>
      </w:rPr>
    </w:tblStylePr>
    <w:tblStylePr w:type="firstCol">
      <w:rPr>
        <w:rFonts w:ascii="Arial" w:hAnsi="Arial"/>
        <w:i/>
        <w:color w:val="76942d"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76942d" w:themeColor="accent4" w:themeTint="9A" w:themeShade="95"/>
        <w:sz w:val="22"/>
      </w:rPr>
      <w:tcPr>
        <w:shd w:val="clear" w:color="ffffff"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76942d"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76942d" w:themeColor="accent4" w:themeTint="9A" w:themeShade="95"/>
        <w:sz w:val="22"/>
      </w:rPr>
      <w:tcPr>
        <w:shd w:val="clear" w:color="ffffff"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76942d" w:themeColor="accent4" w:themeTint="9A" w:themeShade="95"/>
        <w:sz w:val="22"/>
      </w:rPr>
    </w:tblStylePr>
  </w:style>
  <w:style w:type="table" w:styleId="2389">
    <w:name w:val="List Table 7 Colorful - Accent 5"/>
    <w:basedOn w:val="24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a54606" w:themeColor="accent5" w:themeTint="9A" w:themeShade="95"/>
        <w:sz w:val="22"/>
      </w:rPr>
      <w:tcPr>
        <w:shd w:val="clear" w:color="ffffff" w:fill="ffffff" w:themeFill="accent5" w:themeFillTint="40"/>
      </w:tcPr>
    </w:tblStylePr>
    <w:tblStylePr w:type="band1Vert">
      <w:tcPr>
        <w:shd w:val="clear" w:color="ffffff" w:fill="ffffff" w:themeFill="accent5" w:themeFillTint="40"/>
      </w:tcPr>
    </w:tblStylePr>
    <w:tblStylePr w:type="band2Horz">
      <w:rPr>
        <w:rFonts w:ascii="Arial" w:hAnsi="Arial"/>
        <w:color w:val="a54606" w:themeColor="accent5" w:themeTint="9A" w:themeShade="95"/>
        <w:sz w:val="22"/>
      </w:rPr>
    </w:tblStylePr>
    <w:tblStylePr w:type="firstCol">
      <w:rPr>
        <w:rFonts w:ascii="Arial" w:hAnsi="Arial"/>
        <w:i/>
        <w:color w:val="a54606"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a54606" w:themeColor="accent5" w:themeTint="9A" w:themeShade="95"/>
        <w:sz w:val="22"/>
      </w:rPr>
      <w:tcPr>
        <w:shd w:val="clear" w:color="ffffff"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a54606"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a54606" w:themeColor="accent5" w:themeTint="9A" w:themeShade="95"/>
        <w:sz w:val="22"/>
      </w:rPr>
      <w:tcPr>
        <w:shd w:val="clear" w:color="ffffff"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a54606" w:themeColor="accent5" w:themeTint="9A" w:themeShade="95"/>
        <w:sz w:val="22"/>
      </w:rPr>
    </w:tblStylePr>
  </w:style>
  <w:style w:type="table" w:styleId="2390">
    <w:name w:val="List Table 7 Colorful - Accent 6"/>
    <w:basedOn w:val="24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40537f" w:themeColor="accent6" w:themeTint="98" w:themeShade="95"/>
        <w:sz w:val="22"/>
      </w:rPr>
      <w:tcPr>
        <w:shd w:val="clear" w:color="ffffff" w:fill="ffffff" w:themeFill="accent6" w:themeFillTint="40"/>
      </w:tcPr>
    </w:tblStylePr>
    <w:tblStylePr w:type="band1Vert">
      <w:tcPr>
        <w:shd w:val="clear" w:color="ffffff" w:fill="ffffff" w:themeFill="accent6" w:themeFillTint="40"/>
      </w:tcPr>
    </w:tblStylePr>
    <w:tblStylePr w:type="band2Horz">
      <w:rPr>
        <w:rFonts w:ascii="Arial" w:hAnsi="Arial"/>
        <w:color w:val="40537f" w:themeColor="accent6" w:themeTint="98" w:themeShade="95"/>
        <w:sz w:val="22"/>
      </w:rPr>
    </w:tblStylePr>
    <w:tblStylePr w:type="firstCol">
      <w:rPr>
        <w:rFonts w:ascii="Arial" w:hAnsi="Arial"/>
        <w:i/>
        <w:color w:val="40537f"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0537f" w:themeColor="accent6" w:themeTint="98" w:themeShade="95"/>
        <w:sz w:val="22"/>
      </w:rPr>
      <w:tcPr>
        <w:shd w:val="clear" w:color="ffffff"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0537f"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0537f" w:themeColor="accent6" w:themeTint="98" w:themeShade="95"/>
        <w:sz w:val="22"/>
      </w:rPr>
      <w:tcPr>
        <w:shd w:val="clear" w:color="ffffff"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40537f" w:themeColor="accent6" w:themeTint="98" w:themeShade="95"/>
        <w:sz w:val="22"/>
      </w:rPr>
    </w:tblStylePr>
  </w:style>
  <w:style w:type="paragraph" w:styleId="2391" w:default="1">
    <w:name w:val="Normal"/>
    <w:qFormat/>
  </w:style>
  <w:style w:type="paragraph" w:styleId="2392">
    <w:name w:val="Heading 1"/>
    <w:basedOn w:val="2391"/>
    <w:next w:val="2391"/>
    <w:link w:val="2406"/>
    <w:uiPriority w:val="9"/>
    <w:qFormat/>
    <w:pPr>
      <w:keepLines/>
      <w:keepNext/>
      <w:spacing w:before="480"/>
      <w:outlineLvl w:val="0"/>
    </w:pPr>
    <w:rPr>
      <w:sz w:val="40"/>
      <w:szCs w:val="40"/>
    </w:rPr>
  </w:style>
  <w:style w:type="paragraph" w:styleId="2393">
    <w:name w:val="Heading 2"/>
    <w:basedOn w:val="2391"/>
    <w:next w:val="2391"/>
    <w:link w:val="2407"/>
    <w:uiPriority w:val="9"/>
    <w:unhideWhenUsed/>
    <w:qFormat/>
    <w:pPr>
      <w:keepLines/>
      <w:keepNext/>
      <w:spacing w:before="360"/>
      <w:outlineLvl w:val="1"/>
    </w:pPr>
    <w:rPr>
      <w:sz w:val="34"/>
    </w:rPr>
  </w:style>
  <w:style w:type="paragraph" w:styleId="2394">
    <w:name w:val="Heading 3"/>
    <w:basedOn w:val="2391"/>
    <w:next w:val="2391"/>
    <w:link w:val="2408"/>
    <w:uiPriority w:val="9"/>
    <w:unhideWhenUsed/>
    <w:qFormat/>
    <w:pPr>
      <w:keepLines/>
      <w:keepNext/>
      <w:spacing w:before="320"/>
      <w:outlineLvl w:val="2"/>
    </w:pPr>
    <w:rPr>
      <w:sz w:val="30"/>
      <w:szCs w:val="30"/>
    </w:rPr>
  </w:style>
  <w:style w:type="paragraph" w:styleId="2395">
    <w:name w:val="Heading 4"/>
    <w:basedOn w:val="2391"/>
    <w:next w:val="2391"/>
    <w:link w:val="2409"/>
    <w:uiPriority w:val="9"/>
    <w:unhideWhenUsed/>
    <w:qFormat/>
    <w:pPr>
      <w:keepLines/>
      <w:keepNext/>
      <w:spacing w:before="320"/>
      <w:outlineLvl w:val="3"/>
    </w:pPr>
    <w:rPr>
      <w:b/>
      <w:bCs/>
      <w:sz w:val="26"/>
      <w:szCs w:val="26"/>
    </w:rPr>
  </w:style>
  <w:style w:type="paragraph" w:styleId="2396">
    <w:name w:val="Heading 5"/>
    <w:basedOn w:val="2391"/>
    <w:next w:val="2391"/>
    <w:link w:val="2410"/>
    <w:uiPriority w:val="9"/>
    <w:unhideWhenUsed/>
    <w:qFormat/>
    <w:pPr>
      <w:keepLines/>
      <w:keepNext/>
      <w:spacing w:before="320"/>
      <w:outlineLvl w:val="4"/>
    </w:pPr>
    <w:rPr>
      <w:b/>
      <w:bCs/>
      <w:sz w:val="24"/>
      <w:szCs w:val="24"/>
    </w:rPr>
  </w:style>
  <w:style w:type="paragraph" w:styleId="2397">
    <w:name w:val="Heading 6"/>
    <w:basedOn w:val="2391"/>
    <w:next w:val="2391"/>
    <w:link w:val="2411"/>
    <w:uiPriority w:val="9"/>
    <w:unhideWhenUsed/>
    <w:qFormat/>
    <w:pPr>
      <w:keepLines/>
      <w:keepNext/>
      <w:spacing w:before="320"/>
      <w:outlineLvl w:val="5"/>
    </w:pPr>
    <w:rPr>
      <w:b/>
      <w:bCs/>
    </w:rPr>
  </w:style>
  <w:style w:type="paragraph" w:styleId="2398">
    <w:name w:val="Heading 7"/>
    <w:basedOn w:val="2391"/>
    <w:next w:val="2391"/>
    <w:link w:val="2412"/>
    <w:uiPriority w:val="9"/>
    <w:unhideWhenUsed/>
    <w:qFormat/>
    <w:pPr>
      <w:keepLines/>
      <w:keepNext/>
      <w:spacing w:before="320"/>
      <w:outlineLvl w:val="6"/>
    </w:pPr>
    <w:rPr>
      <w:b/>
      <w:bCs/>
      <w:i/>
      <w:iCs/>
    </w:rPr>
  </w:style>
  <w:style w:type="paragraph" w:styleId="2399">
    <w:name w:val="Heading 8"/>
    <w:basedOn w:val="2391"/>
    <w:next w:val="2391"/>
    <w:link w:val="2413"/>
    <w:uiPriority w:val="9"/>
    <w:unhideWhenUsed/>
    <w:qFormat/>
    <w:pPr>
      <w:keepLines/>
      <w:keepNext/>
      <w:spacing w:before="320"/>
      <w:outlineLvl w:val="7"/>
    </w:pPr>
    <w:rPr>
      <w:i/>
      <w:iCs/>
    </w:rPr>
  </w:style>
  <w:style w:type="paragraph" w:styleId="2400">
    <w:name w:val="Heading 9"/>
    <w:basedOn w:val="2391"/>
    <w:next w:val="2391"/>
    <w:link w:val="2414"/>
    <w:uiPriority w:val="9"/>
    <w:unhideWhenUsed/>
    <w:qFormat/>
    <w:pPr>
      <w:keepLines/>
      <w:keepNext/>
      <w:spacing w:before="320"/>
      <w:outlineLvl w:val="8"/>
    </w:pPr>
    <w:rPr>
      <w:i/>
      <w:iCs/>
      <w:sz w:val="21"/>
      <w:szCs w:val="21"/>
    </w:rPr>
  </w:style>
  <w:style w:type="character" w:styleId="2401" w:default="1">
    <w:name w:val="Default Paragraph Font"/>
    <w:uiPriority w:val="1"/>
    <w:semiHidden/>
    <w:unhideWhenUsed/>
  </w:style>
  <w:style w:type="table" w:styleId="2402" w:default="1">
    <w:name w:val="Normal Table"/>
    <w:uiPriority w:val="99"/>
    <w:semiHidden/>
    <w:unhideWhenUsed/>
    <w:tblPr>
      <w:tblInd w:w="0" w:type="dxa"/>
      <w:tblCellMar>
        <w:left w:w="108" w:type="dxa"/>
        <w:top w:w="0" w:type="dxa"/>
        <w:right w:w="108" w:type="dxa"/>
        <w:bottom w:w="0" w:type="dxa"/>
      </w:tblCellMar>
    </w:tblPr>
  </w:style>
  <w:style w:type="numbering" w:styleId="2403" w:default="1">
    <w:name w:val="No List"/>
    <w:uiPriority w:val="99"/>
    <w:semiHidden/>
    <w:unhideWhenUsed/>
  </w:style>
  <w:style w:type="paragraph" w:styleId="2404">
    <w:name w:val="Caption"/>
    <w:basedOn w:val="2391"/>
    <w:next w:val="2391"/>
    <w:uiPriority w:val="35"/>
    <w:semiHidden/>
    <w:unhideWhenUsed/>
    <w:qFormat/>
    <w:rPr>
      <w:b/>
      <w:bCs/>
      <w:color w:val="3891a7" w:themeColor="accent1"/>
      <w:sz w:val="18"/>
      <w:szCs w:val="18"/>
    </w:rPr>
  </w:style>
  <w:style w:type="character" w:styleId="2405" w:customStyle="1">
    <w:name w:val="Caption Char"/>
    <w:uiPriority w:val="99"/>
  </w:style>
  <w:style w:type="character" w:styleId="2406" w:customStyle="1">
    <w:name w:val="Heading 1 Char"/>
    <w:link w:val="2392"/>
    <w:uiPriority w:val="9"/>
    <w:rPr>
      <w:rFonts w:ascii="Arial" w:hAnsi="Arial" w:eastAsia="Arial" w:cs="Arial"/>
      <w:sz w:val="40"/>
      <w:szCs w:val="40"/>
    </w:rPr>
  </w:style>
  <w:style w:type="character" w:styleId="2407" w:customStyle="1">
    <w:name w:val="Heading 2 Char"/>
    <w:link w:val="2393"/>
    <w:uiPriority w:val="9"/>
    <w:rPr>
      <w:rFonts w:ascii="Arial" w:hAnsi="Arial" w:eastAsia="Arial" w:cs="Arial"/>
      <w:sz w:val="34"/>
    </w:rPr>
  </w:style>
  <w:style w:type="character" w:styleId="2408" w:customStyle="1">
    <w:name w:val="Heading 3 Char"/>
    <w:link w:val="2394"/>
    <w:uiPriority w:val="9"/>
    <w:rPr>
      <w:rFonts w:ascii="Arial" w:hAnsi="Arial" w:eastAsia="Arial" w:cs="Arial"/>
      <w:sz w:val="30"/>
      <w:szCs w:val="30"/>
    </w:rPr>
  </w:style>
  <w:style w:type="character" w:styleId="2409" w:customStyle="1">
    <w:name w:val="Heading 4 Char"/>
    <w:link w:val="2395"/>
    <w:uiPriority w:val="9"/>
    <w:rPr>
      <w:rFonts w:ascii="Arial" w:hAnsi="Arial" w:eastAsia="Arial" w:cs="Arial"/>
      <w:b/>
      <w:bCs/>
      <w:sz w:val="26"/>
      <w:szCs w:val="26"/>
    </w:rPr>
  </w:style>
  <w:style w:type="character" w:styleId="2410" w:customStyle="1">
    <w:name w:val="Heading 5 Char"/>
    <w:link w:val="2396"/>
    <w:uiPriority w:val="9"/>
    <w:rPr>
      <w:rFonts w:ascii="Arial" w:hAnsi="Arial" w:eastAsia="Arial" w:cs="Arial"/>
      <w:b/>
      <w:bCs/>
      <w:sz w:val="24"/>
      <w:szCs w:val="24"/>
    </w:rPr>
  </w:style>
  <w:style w:type="character" w:styleId="2411" w:customStyle="1">
    <w:name w:val="Heading 6 Char"/>
    <w:link w:val="2397"/>
    <w:uiPriority w:val="9"/>
    <w:rPr>
      <w:rFonts w:ascii="Arial" w:hAnsi="Arial" w:eastAsia="Arial" w:cs="Arial"/>
      <w:b/>
      <w:bCs/>
      <w:sz w:val="22"/>
      <w:szCs w:val="22"/>
    </w:rPr>
  </w:style>
  <w:style w:type="character" w:styleId="2412" w:customStyle="1">
    <w:name w:val="Heading 7 Char"/>
    <w:link w:val="2398"/>
    <w:uiPriority w:val="9"/>
    <w:rPr>
      <w:rFonts w:ascii="Arial" w:hAnsi="Arial" w:eastAsia="Arial" w:cs="Arial"/>
      <w:b/>
      <w:bCs/>
      <w:i/>
      <w:iCs/>
      <w:sz w:val="22"/>
      <w:szCs w:val="22"/>
    </w:rPr>
  </w:style>
  <w:style w:type="character" w:styleId="2413" w:customStyle="1">
    <w:name w:val="Heading 8 Char"/>
    <w:link w:val="2399"/>
    <w:uiPriority w:val="9"/>
    <w:rPr>
      <w:rFonts w:ascii="Arial" w:hAnsi="Arial" w:eastAsia="Arial" w:cs="Arial"/>
      <w:i/>
      <w:iCs/>
      <w:sz w:val="22"/>
      <w:szCs w:val="22"/>
    </w:rPr>
  </w:style>
  <w:style w:type="character" w:styleId="2414" w:customStyle="1">
    <w:name w:val="Heading 9 Char"/>
    <w:link w:val="2400"/>
    <w:uiPriority w:val="9"/>
    <w:rPr>
      <w:rFonts w:ascii="Arial" w:hAnsi="Arial" w:eastAsia="Arial" w:cs="Arial"/>
      <w:i/>
      <w:iCs/>
      <w:sz w:val="21"/>
      <w:szCs w:val="21"/>
    </w:rPr>
  </w:style>
  <w:style w:type="paragraph" w:styleId="2415">
    <w:name w:val="Title"/>
    <w:basedOn w:val="2391"/>
    <w:next w:val="2391"/>
    <w:link w:val="2416"/>
    <w:uiPriority w:val="10"/>
    <w:qFormat/>
    <w:pPr>
      <w:contextualSpacing/>
      <w:spacing w:before="300"/>
    </w:pPr>
    <w:rPr>
      <w:sz w:val="48"/>
      <w:szCs w:val="48"/>
    </w:rPr>
  </w:style>
  <w:style w:type="character" w:styleId="2416" w:customStyle="1">
    <w:name w:val="Title Char"/>
    <w:link w:val="2415"/>
    <w:uiPriority w:val="10"/>
    <w:rPr>
      <w:sz w:val="48"/>
      <w:szCs w:val="48"/>
    </w:rPr>
  </w:style>
  <w:style w:type="paragraph" w:styleId="2417">
    <w:name w:val="Subtitle"/>
    <w:basedOn w:val="2391"/>
    <w:next w:val="2391"/>
    <w:link w:val="2418"/>
    <w:uiPriority w:val="11"/>
    <w:qFormat/>
    <w:pPr>
      <w:spacing w:before="200"/>
    </w:pPr>
    <w:rPr>
      <w:sz w:val="24"/>
      <w:szCs w:val="24"/>
    </w:rPr>
  </w:style>
  <w:style w:type="character" w:styleId="2418" w:customStyle="1">
    <w:name w:val="Subtitle Char"/>
    <w:link w:val="2417"/>
    <w:uiPriority w:val="11"/>
    <w:rPr>
      <w:sz w:val="24"/>
      <w:szCs w:val="24"/>
    </w:rPr>
  </w:style>
  <w:style w:type="paragraph" w:styleId="2419">
    <w:name w:val="Quote"/>
    <w:basedOn w:val="2391"/>
    <w:next w:val="2391"/>
    <w:link w:val="2420"/>
    <w:uiPriority w:val="29"/>
    <w:qFormat/>
    <w:pPr>
      <w:ind w:left="720" w:right="720"/>
    </w:pPr>
    <w:rPr>
      <w:i/>
    </w:rPr>
  </w:style>
  <w:style w:type="character" w:styleId="2420" w:customStyle="1">
    <w:name w:val="Quote Char"/>
    <w:link w:val="2419"/>
    <w:uiPriority w:val="29"/>
    <w:rPr>
      <w:i/>
    </w:rPr>
  </w:style>
  <w:style w:type="paragraph" w:styleId="2421">
    <w:name w:val="Intense Quote"/>
    <w:basedOn w:val="2391"/>
    <w:next w:val="2391"/>
    <w:link w:val="2422"/>
    <w:uiPriority w:val="30"/>
    <w:qFormat/>
    <w:pPr>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2422" w:customStyle="1">
    <w:name w:val="Intense Quote Char"/>
    <w:link w:val="2421"/>
    <w:uiPriority w:val="30"/>
    <w:rPr>
      <w:i/>
    </w:rPr>
  </w:style>
  <w:style w:type="paragraph" w:styleId="2423">
    <w:name w:val="Header"/>
    <w:basedOn w:val="2391"/>
    <w:link w:val="2424"/>
    <w:uiPriority w:val="99"/>
    <w:unhideWhenUsed/>
    <w:pPr>
      <w:spacing w:after="0" w:line="240" w:lineRule="auto"/>
      <w:tabs>
        <w:tab w:val="center" w:pos="7143" w:leader="none"/>
        <w:tab w:val="right" w:pos="14287" w:leader="none"/>
      </w:tabs>
    </w:pPr>
  </w:style>
  <w:style w:type="character" w:styleId="2424" w:customStyle="1">
    <w:name w:val="Header Char"/>
    <w:link w:val="2423"/>
    <w:uiPriority w:val="99"/>
  </w:style>
  <w:style w:type="paragraph" w:styleId="2425">
    <w:name w:val="Footer"/>
    <w:basedOn w:val="2391"/>
    <w:link w:val="2426"/>
    <w:uiPriority w:val="99"/>
    <w:unhideWhenUsed/>
    <w:pPr>
      <w:spacing w:after="0" w:line="240" w:lineRule="auto"/>
      <w:tabs>
        <w:tab w:val="center" w:pos="7143" w:leader="none"/>
        <w:tab w:val="right" w:pos="14287" w:leader="none"/>
      </w:tabs>
    </w:pPr>
  </w:style>
  <w:style w:type="character" w:styleId="2426" w:customStyle="1">
    <w:name w:val="Footer Char"/>
    <w:link w:val="2425"/>
    <w:uiPriority w:val="99"/>
  </w:style>
  <w:style w:type="table" w:styleId="2427">
    <w:name w:val="Table Grid"/>
    <w:basedOn w:val="240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428">
    <w:name w:val="Grid Table Light"/>
    <w:basedOn w:val="24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429">
    <w:name w:val="Plain Table 1"/>
    <w:basedOn w:val="240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hemeFill="text1" w:themeFillTint="0D"/>
      </w:tcPr>
    </w:tblStylePr>
    <w:tblStylePr w:type="band1Vert">
      <w:tcPr>
        <w:shd w:val="clear" w:color="f2f2f2"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430">
    <w:name w:val="Plain Table 2"/>
    <w:basedOn w:val="240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431">
    <w:name w:val="Plain Table 3"/>
    <w:basedOn w:val="2402"/>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432">
    <w:name w:val="Plain Table 4"/>
    <w:basedOn w:val="2402"/>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433">
    <w:name w:val="Plain Table 5"/>
    <w:basedOn w:val="2402"/>
    <w:uiPriority w:val="99"/>
    <w:pPr>
      <w:spacing w:after="0" w:line="240" w:lineRule="auto"/>
    </w:pPr>
    <w:tblPr>
      <w:tblStyleRowBandSize w:val="1"/>
      <w:tblStyleColBandSize w:val="1"/>
    </w:tblPr>
    <w:tblStylePr w:type="band1Horz">
      <w:rPr>
        <w:rFonts w:ascii="Arial" w:hAnsi="Arial"/>
        <w:color w:val="404040"/>
        <w:sz w:val="22"/>
      </w:rPr>
      <w:tcPr>
        <w:shd w:val="clear" w:color="f2f2f2" w:fill="f2f2f2" w:themeFill="text1" w:themeFillTint="0D"/>
      </w:tcPr>
    </w:tblStylePr>
    <w:tblStylePr w:type="band1Vert">
      <w:rPr>
        <w:rFonts w:ascii="Arial" w:hAnsi="Arial"/>
        <w:color w:val="404040"/>
        <w:sz w:val="22"/>
      </w:rPr>
      <w:tcPr>
        <w:shd w:val="clear" w:color="f2f2f2" w:fill="f2f2f2" w:themeFill="text1" w:themeFillTint="0D"/>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434">
    <w:name w:val="Grid Table 1 Light"/>
    <w:basedOn w:val="240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2435">
    <w:name w:val="Grid Table 1 Light Accent 1"/>
    <w:basedOn w:val="2402"/>
    <w:uiPriority w:val="99"/>
    <w:pPr>
      <w:spacing w:after="0" w:line="240" w:lineRule="auto"/>
    </w:pPr>
    <w:tblPr>
      <w:tblStyleRowBandSize w:val="1"/>
      <w:tblStyleColBandSize w:val="1"/>
      <w:tbl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insideH w:val="single" w:color="A8D6E2" w:themeColor="accent1" w:themeTint="67" w:sz="4" w:space="0"/>
        <w:insideV w:val="single" w:color="A8D6E2" w:themeColor="accent1" w:themeTint="67" w:sz="4" w:space="0"/>
      </w:tblBorders>
    </w:tblPr>
    <w:tblStylePr w:type="band1Horz">
      <w:rPr>
        <w:rFonts w:ascii="Arial" w:hAnsi="Arial"/>
        <w:color w:val="404040"/>
        <w:sz w:val="22"/>
      </w:rPr>
      <w:tcPr>
        <w:tc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tcBorders>
      </w:tcPr>
    </w:tblStylePr>
    <w:tblStylePr w:type="firstCol">
      <w:rPr>
        <w:b/>
        <w:color w:val="404040"/>
      </w:rPr>
    </w:tblStylePr>
    <w:tblStylePr w:type="firstRow">
      <w:rPr>
        <w:b/>
        <w:color w:val="404040"/>
      </w:rPr>
      <w:tcPr>
        <w:tcBorders>
          <w:bottom w:val="single" w:color="81C4D4" w:themeColor="accent1" w:themeTint="95" w:sz="12" w:space="0"/>
        </w:tcBorders>
      </w:tcPr>
    </w:tblStylePr>
    <w:tblStylePr w:type="lastCol">
      <w:rPr>
        <w:b/>
        <w:color w:val="404040"/>
      </w:rPr>
    </w:tblStylePr>
    <w:tblStylePr w:type="lastRow">
      <w:rPr>
        <w:b/>
        <w:color w:val="404040"/>
      </w:rPr>
    </w:tblStylePr>
  </w:style>
  <w:style w:type="table" w:styleId="2436">
    <w:name w:val="Grid Table 1 Light Accent 2"/>
    <w:basedOn w:val="2402"/>
    <w:uiPriority w:val="99"/>
    <w:pPr>
      <w:spacing w:after="0" w:line="240" w:lineRule="auto"/>
    </w:pPr>
    <w:tblPr>
      <w:tblStyleRowBandSize w:val="1"/>
      <w:tblStyleColBandSize w:val="1"/>
      <w:tbl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insideH w:val="single" w:color="FEE19B" w:themeColor="accent2" w:themeTint="67" w:sz="4" w:space="0"/>
        <w:insideV w:val="single" w:color="FEE19B" w:themeColor="accent2" w:themeTint="67" w:sz="4" w:space="0"/>
      </w:tblBorders>
    </w:tblPr>
    <w:tblStylePr w:type="band1Horz">
      <w:rPr>
        <w:rFonts w:ascii="Arial" w:hAnsi="Arial"/>
        <w:color w:val="404040"/>
        <w:sz w:val="22"/>
      </w:rPr>
      <w:tcPr>
        <w:tc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tcBorders>
      </w:tcPr>
    </w:tblStylePr>
    <w:tblStylePr w:type="firstCol">
      <w:rPr>
        <w:b/>
        <w:color w:val="404040"/>
      </w:rPr>
    </w:tblStylePr>
    <w:tblStylePr w:type="firstRow">
      <w:rPr>
        <w:b/>
        <w:color w:val="404040"/>
      </w:rPr>
      <w:tcPr>
        <w:tcBorders>
          <w:bottom w:val="single" w:color="FED56F" w:themeColor="accent2" w:themeTint="95" w:sz="12" w:space="0"/>
        </w:tcBorders>
      </w:tcPr>
    </w:tblStylePr>
    <w:tblStylePr w:type="lastCol">
      <w:rPr>
        <w:b/>
        <w:color w:val="404040"/>
      </w:rPr>
    </w:tblStylePr>
    <w:tblStylePr w:type="lastRow">
      <w:rPr>
        <w:b/>
        <w:color w:val="404040"/>
      </w:rPr>
    </w:tblStylePr>
  </w:style>
  <w:style w:type="table" w:styleId="2437">
    <w:name w:val="Grid Table 1 Light Accent 3"/>
    <w:basedOn w:val="2402"/>
    <w:uiPriority w:val="99"/>
    <w:pPr>
      <w:spacing w:after="0" w:line="240" w:lineRule="auto"/>
    </w:pPr>
    <w:tblPr>
      <w:tblStyleRowBandSize w:val="1"/>
      <w:tblStyleColBandSize w:val="1"/>
      <w:tbl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insideH w:val="single" w:color="EAA6A6" w:themeColor="accent3" w:themeTint="67" w:sz="4" w:space="0"/>
        <w:insideV w:val="single" w:color="EAA6A6" w:themeColor="accent3" w:themeTint="67" w:sz="4" w:space="0"/>
      </w:tblBorders>
    </w:tblPr>
    <w:tblStylePr w:type="band1Horz">
      <w:rPr>
        <w:rFonts w:ascii="Arial" w:hAnsi="Arial"/>
        <w:color w:val="404040"/>
        <w:sz w:val="22"/>
      </w:rPr>
      <w:tcPr>
        <w:tc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tcBorders>
      </w:tcPr>
    </w:tblStylePr>
    <w:tblStylePr w:type="firstCol">
      <w:rPr>
        <w:b/>
        <w:color w:val="404040"/>
      </w:rPr>
    </w:tblStylePr>
    <w:tblStylePr w:type="firstRow">
      <w:rPr>
        <w:b/>
        <w:color w:val="404040"/>
      </w:rPr>
      <w:tcPr>
        <w:tcBorders>
          <w:bottom w:val="single" w:color="E17E7E" w:themeColor="accent3" w:themeTint="95" w:sz="12" w:space="0"/>
        </w:tcBorders>
      </w:tcPr>
    </w:tblStylePr>
    <w:tblStylePr w:type="lastCol">
      <w:rPr>
        <w:b/>
        <w:color w:val="404040"/>
      </w:rPr>
    </w:tblStylePr>
    <w:tblStylePr w:type="lastRow">
      <w:rPr>
        <w:b/>
        <w:color w:val="404040"/>
      </w:rPr>
    </w:tblStylePr>
  </w:style>
  <w:style w:type="table" w:styleId="2438">
    <w:name w:val="Grid Table 1 Light Accent 4"/>
    <w:basedOn w:val="2402"/>
    <w:uiPriority w:val="99"/>
    <w:pPr>
      <w:spacing w:after="0" w:line="240" w:lineRule="auto"/>
    </w:pPr>
    <w:tblPr>
      <w:tblStyleRowBandSize w:val="1"/>
      <w:tblStyleColBandSize w:val="1"/>
      <w:tbl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insideH w:val="single" w:color="CFE4A5" w:themeColor="accent4" w:themeTint="67" w:sz="4" w:space="0"/>
        <w:insideV w:val="single" w:color="CFE4A5" w:themeColor="accent4" w:themeTint="67" w:sz="4" w:space="0"/>
      </w:tblBorders>
    </w:tblPr>
    <w:tblStylePr w:type="band1Horz">
      <w:rPr>
        <w:rFonts w:ascii="Arial" w:hAnsi="Arial"/>
        <w:color w:val="404040"/>
        <w:sz w:val="22"/>
      </w:rPr>
      <w:tcPr>
        <w:tc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tcBorders>
      </w:tcPr>
    </w:tblStylePr>
    <w:tblStylePr w:type="firstCol">
      <w:rPr>
        <w:b/>
        <w:color w:val="404040"/>
      </w:rPr>
    </w:tblStylePr>
    <w:tblStylePr w:type="firstRow">
      <w:rPr>
        <w:b/>
        <w:color w:val="404040"/>
      </w:rPr>
      <w:tcPr>
        <w:tcBorders>
          <w:bottom w:val="single" w:color="BAD87D" w:themeColor="accent4" w:themeTint="95" w:sz="12" w:space="0"/>
        </w:tcBorders>
      </w:tcPr>
    </w:tblStylePr>
    <w:tblStylePr w:type="lastCol">
      <w:rPr>
        <w:b/>
        <w:color w:val="404040"/>
      </w:rPr>
    </w:tblStylePr>
    <w:tblStylePr w:type="lastRow">
      <w:rPr>
        <w:b/>
        <w:color w:val="404040"/>
      </w:rPr>
    </w:tblStylePr>
  </w:style>
  <w:style w:type="table" w:styleId="2439">
    <w:name w:val="Grid Table 1 Light Accent 5"/>
    <w:basedOn w:val="2402"/>
    <w:uiPriority w:val="99"/>
    <w:pPr>
      <w:spacing w:after="0" w:line="240" w:lineRule="auto"/>
    </w:pPr>
    <w:tblPr>
      <w:tblStyleRowBandSize w:val="1"/>
      <w:tblStyleColBandSize w:val="1"/>
      <w:tbl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insideH w:val="single" w:color="FAAD73" w:themeColor="accent5" w:themeTint="67" w:sz="4" w:space="0"/>
        <w:insideV w:val="single" w:color="FAAD73" w:themeColor="accent5" w:themeTint="67" w:sz="4" w:space="0"/>
      </w:tblBorders>
    </w:tblPr>
    <w:tblStylePr w:type="band1Horz">
      <w:rPr>
        <w:rFonts w:ascii="Arial" w:hAnsi="Arial"/>
        <w:color w:val="404040"/>
        <w:sz w:val="22"/>
      </w:rPr>
      <w:tcPr>
        <w:tc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tcBorders>
      </w:tcPr>
    </w:tblStylePr>
    <w:tblStylePr w:type="firstCol">
      <w:rPr>
        <w:b/>
        <w:color w:val="404040"/>
      </w:rPr>
    </w:tblStylePr>
    <w:tblStylePr w:type="firstRow">
      <w:rPr>
        <w:b/>
        <w:color w:val="404040"/>
      </w:rPr>
      <w:tcPr>
        <w:tcBorders>
          <w:bottom w:val="single" w:color="F88936" w:themeColor="accent5" w:themeTint="95" w:sz="12" w:space="0"/>
        </w:tcBorders>
      </w:tcPr>
    </w:tblStylePr>
    <w:tblStylePr w:type="lastCol">
      <w:rPr>
        <w:b/>
        <w:color w:val="404040"/>
      </w:rPr>
    </w:tblStylePr>
    <w:tblStylePr w:type="lastRow">
      <w:rPr>
        <w:b/>
        <w:color w:val="404040"/>
      </w:rPr>
    </w:tblStylePr>
  </w:style>
  <w:style w:type="table" w:styleId="2440">
    <w:name w:val="Grid Table 1 Light Accent 6"/>
    <w:basedOn w:val="2402"/>
    <w:uiPriority w:val="99"/>
    <w:pPr>
      <w:spacing w:after="0" w:line="240" w:lineRule="auto"/>
    </w:pPr>
    <w:tblPr>
      <w:tblStyleRowBandSize w:val="1"/>
      <w:tblStyleColBandSize w:val="1"/>
      <w:tbl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insideH w:val="single" w:color="AEB9D6" w:themeColor="accent6" w:themeTint="67" w:sz="4" w:space="0"/>
        <w:insideV w:val="single" w:color="AEB9D6" w:themeColor="accent6" w:themeTint="67" w:sz="4" w:space="0"/>
      </w:tblBorders>
    </w:tblPr>
    <w:tblStylePr w:type="band1Horz">
      <w:rPr>
        <w:rFonts w:ascii="Arial" w:hAnsi="Arial"/>
        <w:color w:val="404040"/>
        <w:sz w:val="22"/>
      </w:rPr>
      <w:tcPr>
        <w:tc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tcBorders>
      </w:tcPr>
    </w:tblStylePr>
    <w:tblStylePr w:type="firstCol">
      <w:rPr>
        <w:b/>
        <w:color w:val="404040"/>
      </w:rPr>
    </w:tblStylePr>
    <w:tblStylePr w:type="firstRow">
      <w:rPr>
        <w:b/>
        <w:color w:val="404040"/>
      </w:rPr>
      <w:tcPr>
        <w:tcBorders>
          <w:bottom w:val="single" w:color="8B9AC4" w:themeColor="accent6" w:themeTint="95" w:sz="12" w:space="0"/>
        </w:tcBorders>
      </w:tcPr>
    </w:tblStylePr>
    <w:tblStylePr w:type="lastCol">
      <w:rPr>
        <w:b/>
        <w:color w:val="404040"/>
      </w:rPr>
    </w:tblStylePr>
    <w:tblStylePr w:type="lastRow">
      <w:rPr>
        <w:b/>
        <w:color w:val="404040"/>
      </w:rPr>
    </w:tblStylePr>
  </w:style>
  <w:style w:type="table" w:styleId="2441">
    <w:name w:val="Grid Table 2"/>
    <w:basedOn w:val="24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themeTint="95" w:sz="4" w:space="0"/>
          <w:left w:val="none" w:color="000000" w:sz="4" w:space="0"/>
          <w:bottom w:val="none" w:color="000000" w:sz="4" w:space="0"/>
          <w:right w:val="none" w:color="000000" w:sz="4" w:space="0"/>
        </w:tcBorders>
      </w:tcPr>
    </w:tblStylePr>
  </w:style>
  <w:style w:type="table" w:styleId="2442">
    <w:name w:val="Grid Table 2 Accent 1"/>
    <w:basedOn w:val="2402"/>
    <w:uiPriority w:val="99"/>
    <w:pPr>
      <w:spacing w:after="0" w:line="240" w:lineRule="auto"/>
    </w:pPr>
    <w:tblPr>
      <w:tblStyleRowBandSize w:val="1"/>
      <w:tblStyleColBandSize w:val="1"/>
      <w:tblBorders>
        <w:bottom w:val="single" w:color="3E9FB8" w:themeColor="accent1" w:themeTint="EA" w:sz="4" w:space="0"/>
        <w:insideH w:val="single" w:color="3E9FB8" w:themeColor="accent1" w:themeTint="EA" w:sz="4" w:space="0"/>
        <w:insideV w:val="single" w:color="3E9FB8" w:themeColor="accent1" w:themeTint="EA" w:sz="4" w:space="0"/>
      </w:tblBorders>
    </w:tblPr>
    <w:tblStylePr w:type="band1Horz">
      <w:rPr>
        <w:rFonts w:ascii="Arial" w:hAnsi="Arial"/>
        <w:color w:val="404040"/>
        <w:sz w:val="22"/>
      </w:rPr>
      <w:tcPr>
        <w:shd w:val="clear" w:color="d3eaf0" w:fill="d3eaf0" w:themeFill="accent1" w:themeFillTint="34"/>
      </w:tcPr>
    </w:tblStylePr>
    <w:tblStylePr w:type="band1Vert">
      <w:rPr>
        <w:rFonts w:ascii="Arial" w:hAnsi="Arial"/>
        <w:color w:val="404040"/>
        <w:sz w:val="22"/>
      </w:rPr>
      <w:tcPr>
        <w:shd w:val="clear" w:color="d3eaf0" w:fill="d3eaf0" w:themeFill="accent1"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3E9FB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3E9FB8" w:themeColor="accent1" w:themeTint="EA" w:sz="4" w:space="0"/>
          <w:left w:val="none" w:color="000000" w:sz="4" w:space="0"/>
          <w:bottom w:val="none" w:color="000000" w:sz="4" w:space="0"/>
          <w:right w:val="none" w:color="000000" w:sz="4" w:space="0"/>
        </w:tcBorders>
      </w:tcPr>
    </w:tblStylePr>
  </w:style>
  <w:style w:type="table" w:styleId="2443">
    <w:name w:val="Grid Table 2 Accent 2"/>
    <w:basedOn w:val="2402"/>
    <w:uiPriority w:val="99"/>
    <w:pPr>
      <w:spacing w:after="0" w:line="240" w:lineRule="auto"/>
    </w:pPr>
    <w:tblPr>
      <w:tblStyleRowBandSize w:val="1"/>
      <w:tblStyleColBandSize w:val="1"/>
      <w:tblBorders>
        <w:bottom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ED46D"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ED46D" w:themeColor="accent2" w:themeTint="97" w:sz="4" w:space="0"/>
          <w:left w:val="none" w:color="000000" w:sz="4" w:space="0"/>
          <w:bottom w:val="none" w:color="000000" w:sz="4" w:space="0"/>
          <w:right w:val="none" w:color="000000" w:sz="4" w:space="0"/>
        </w:tcBorders>
      </w:tcPr>
    </w:tblStylePr>
  </w:style>
  <w:style w:type="table" w:styleId="2444">
    <w:name w:val="Grid Table 2 Accent 3"/>
    <w:basedOn w:val="2402"/>
    <w:uiPriority w:val="99"/>
    <w:pPr>
      <w:spacing w:after="0" w:line="240" w:lineRule="auto"/>
    </w:pPr>
    <w:tblPr>
      <w:tblStyleRowBandSize w:val="1"/>
      <w:tblStyleColBandSize w:val="1"/>
      <w:tblBorders>
        <w:bottom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C32D2D"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C32D2D" w:themeColor="accent3" w:themeTint="FE" w:sz="4" w:space="0"/>
          <w:left w:val="none" w:color="000000" w:sz="4" w:space="0"/>
          <w:bottom w:val="none" w:color="000000" w:sz="4" w:space="0"/>
          <w:right w:val="none" w:color="000000" w:sz="4" w:space="0"/>
        </w:tcBorders>
      </w:tcPr>
    </w:tblStylePr>
  </w:style>
  <w:style w:type="table" w:styleId="2445">
    <w:name w:val="Grid Table 2 Accent 4"/>
    <w:basedOn w:val="2402"/>
    <w:uiPriority w:val="99"/>
    <w:pPr>
      <w:spacing w:after="0" w:line="240" w:lineRule="auto"/>
    </w:pPr>
    <w:tblPr>
      <w:tblStyleRowBandSize w:val="1"/>
      <w:tblStyleColBandSize w:val="1"/>
      <w:tblBorders>
        <w:bottom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B8D678"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B8D678" w:themeColor="accent4" w:themeTint="9A" w:sz="4" w:space="0"/>
          <w:left w:val="none" w:color="000000" w:sz="4" w:space="0"/>
          <w:bottom w:val="none" w:color="000000" w:sz="4" w:space="0"/>
          <w:right w:val="none" w:color="000000" w:sz="4" w:space="0"/>
        </w:tcBorders>
      </w:tcPr>
    </w:tblStylePr>
  </w:style>
  <w:style w:type="table" w:styleId="2446">
    <w:name w:val="Grid Table 2 Accent 5"/>
    <w:basedOn w:val="2402"/>
    <w:uiPriority w:val="99"/>
    <w:pPr>
      <w:spacing w:after="0" w:line="240" w:lineRule="auto"/>
    </w:pPr>
    <w:tblPr>
      <w:tblStyleRowBandSize w:val="1"/>
      <w:tblStyleColBandSize w:val="1"/>
      <w:tblBorders>
        <w:bottom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96430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964305" w:themeColor="accent5" w:sz="4" w:space="0"/>
          <w:left w:val="none" w:color="000000" w:sz="4" w:space="0"/>
          <w:bottom w:val="none" w:color="000000" w:sz="4" w:space="0"/>
          <w:right w:val="none" w:color="000000" w:sz="4" w:space="0"/>
        </w:tcBorders>
      </w:tcPr>
    </w:tblStylePr>
  </w:style>
  <w:style w:type="table" w:styleId="2447">
    <w:name w:val="Grid Table 2 Accent 6"/>
    <w:basedOn w:val="2402"/>
    <w:uiPriority w:val="99"/>
    <w:pPr>
      <w:spacing w:after="0" w:line="240" w:lineRule="auto"/>
    </w:pPr>
    <w:tblPr>
      <w:tblStyleRowBandSize w:val="1"/>
      <w:tblStyleColBandSize w:val="1"/>
      <w:tblBorders>
        <w:bottom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475A8D"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475A8D" w:themeColor="accent6" w:sz="4" w:space="0"/>
          <w:left w:val="none" w:color="000000" w:sz="4" w:space="0"/>
          <w:bottom w:val="none" w:color="000000" w:sz="4" w:space="0"/>
          <w:right w:val="none" w:color="000000" w:sz="4" w:space="0"/>
        </w:tcBorders>
      </w:tcPr>
    </w:tblStylePr>
  </w:style>
  <w:style w:type="table" w:styleId="2448">
    <w:name w:val="Grid Table 3"/>
    <w:basedOn w:val="240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49">
    <w:name w:val="Grid Table 3 Accent 1"/>
    <w:basedOn w:val="2402"/>
    <w:uiPriority w:val="99"/>
    <w:pPr>
      <w:spacing w:after="0" w:line="240" w:lineRule="auto"/>
    </w:pPr>
    <w:tblPr>
      <w:tblStyleRowBandSize w:val="1"/>
      <w:tblStyleColBandSize w:val="1"/>
      <w:tblBorders>
        <w:bottom w:val="single" w:color="3E9FB8" w:themeColor="accent1" w:themeTint="EA" w:sz="4" w:space="0"/>
        <w:insideH w:val="single" w:color="3E9FB8" w:themeColor="accent1" w:themeTint="EA" w:sz="4" w:space="0"/>
        <w:insideV w:val="single" w:color="3E9FB8" w:themeColor="accent1" w:themeTint="EA" w:sz="4" w:space="0"/>
      </w:tblBorders>
    </w:tblPr>
    <w:tblStylePr w:type="band1Horz">
      <w:rPr>
        <w:rFonts w:ascii="Arial" w:hAnsi="Arial"/>
        <w:color w:val="404040"/>
        <w:sz w:val="22"/>
      </w:rPr>
      <w:tcPr>
        <w:shd w:val="clear" w:color="d3eaf0" w:fill="d3eaf0" w:themeFill="accent1" w:themeFillTint="34"/>
      </w:tcPr>
    </w:tblStylePr>
    <w:tblStylePr w:type="band1Vert">
      <w:rPr>
        <w:rFonts w:ascii="Arial" w:hAnsi="Arial"/>
        <w:color w:val="404040"/>
        <w:sz w:val="22"/>
      </w:rPr>
      <w:tcPr>
        <w:shd w:val="clear" w:color="d3eaf0" w:fill="d3eaf0" w:themeFill="accent1"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0">
    <w:name w:val="Grid Table 3 Accent 2"/>
    <w:basedOn w:val="2402"/>
    <w:uiPriority w:val="99"/>
    <w:pPr>
      <w:spacing w:after="0" w:line="240" w:lineRule="auto"/>
    </w:pPr>
    <w:tblPr>
      <w:tblStyleRowBandSize w:val="1"/>
      <w:tblStyleColBandSize w:val="1"/>
      <w:tblBorders>
        <w:bottom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1">
    <w:name w:val="Grid Table 3 Accent 3"/>
    <w:basedOn w:val="2402"/>
    <w:uiPriority w:val="99"/>
    <w:pPr>
      <w:spacing w:after="0" w:line="240" w:lineRule="auto"/>
    </w:pPr>
    <w:tblPr>
      <w:tblStyleRowBandSize w:val="1"/>
      <w:tblStyleColBandSize w:val="1"/>
      <w:tblBorders>
        <w:bottom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2">
    <w:name w:val="Grid Table 3 Accent 4"/>
    <w:basedOn w:val="2402"/>
    <w:uiPriority w:val="99"/>
    <w:pPr>
      <w:spacing w:after="0" w:line="240" w:lineRule="auto"/>
    </w:pPr>
    <w:tblPr>
      <w:tblStyleRowBandSize w:val="1"/>
      <w:tblStyleColBandSize w:val="1"/>
      <w:tblBorders>
        <w:bottom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3">
    <w:name w:val="Grid Table 3 Accent 5"/>
    <w:basedOn w:val="2402"/>
    <w:uiPriority w:val="99"/>
    <w:pPr>
      <w:spacing w:after="0" w:line="240" w:lineRule="auto"/>
    </w:pPr>
    <w:tblPr>
      <w:tblStyleRowBandSize w:val="1"/>
      <w:tblStyleColBandSize w:val="1"/>
      <w:tblBorders>
        <w:bottom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4">
    <w:name w:val="Grid Table 3 Accent 6"/>
    <w:basedOn w:val="2402"/>
    <w:uiPriority w:val="99"/>
    <w:pPr>
      <w:spacing w:after="0" w:line="240" w:lineRule="auto"/>
    </w:pPr>
    <w:tblPr>
      <w:tblStyleRowBandSize w:val="1"/>
      <w:tblStyleColBandSize w:val="1"/>
      <w:tblBorders>
        <w:bottom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455">
    <w:name w:val="Grid Table 4"/>
    <w:basedOn w:val="240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fill="cbcbcb" w:themeFill="text1" w:themeFillTint="34"/>
      </w:tcPr>
    </w:tblStylePr>
    <w:tblStylePr w:type="band1Vert">
      <w:rPr>
        <w:rFonts w:ascii="Arial" w:hAnsi="Arial"/>
        <w:color w:val="404040"/>
        <w:sz w:val="22"/>
      </w:rPr>
      <w:tcPr>
        <w:shd w:val="clear" w:color="cbcbcb" w:fill="cbcbcb" w:themeFill="text1" w:themeFillTint="34"/>
      </w:tcPr>
    </w:tblStylePr>
    <w:tblStylePr w:type="firstCol">
      <w:rPr>
        <w:b/>
        <w:color w:val="404040"/>
      </w:rPr>
    </w:tblStylePr>
    <w:tblStylePr w:type="firstRow">
      <w:rPr>
        <w:rFonts w:ascii="Arial" w:hAnsi="Arial"/>
        <w:b/>
        <w:color w:val="ffffff"/>
        <w:sz w:val="22"/>
      </w:rPr>
      <w:tcPr>
        <w:shd w:val="clear" w:color="000000"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456">
    <w:name w:val="Grid Table 4 Accent 1"/>
    <w:basedOn w:val="2402"/>
    <w:uiPriority w:val="59"/>
    <w:pPr>
      <w:spacing w:after="0" w:line="240" w:lineRule="auto"/>
    </w:pPr>
    <w:tblPr>
      <w:tblStyleRowBandSize w:val="1"/>
      <w:tblStyleColBandSize w:val="1"/>
      <w:tblBorders>
        <w:top w:val="single" w:color="85C6D6" w:themeColor="accent1" w:themeTint="90" w:sz="4" w:space="0"/>
        <w:left w:val="single" w:color="85C6D6" w:themeColor="accent1" w:themeTint="90" w:sz="4" w:space="0"/>
        <w:bottom w:val="single" w:color="85C6D6" w:themeColor="accent1" w:themeTint="90" w:sz="4" w:space="0"/>
        <w:right w:val="single" w:color="85C6D6" w:themeColor="accent1" w:themeTint="90" w:sz="4" w:space="0"/>
        <w:insideH w:val="single" w:color="85C6D6" w:themeColor="accent1" w:themeTint="90" w:sz="4" w:space="0"/>
        <w:insideV w:val="single" w:color="85C6D6" w:themeColor="accent1" w:themeTint="90" w:sz="4" w:space="0"/>
      </w:tblBorders>
    </w:tblPr>
    <w:tblStylePr w:type="band1Horz">
      <w:rPr>
        <w:rFonts w:ascii="Arial" w:hAnsi="Arial"/>
        <w:color w:val="404040"/>
        <w:sz w:val="22"/>
      </w:rPr>
      <w:tcPr>
        <w:shd w:val="clear" w:color="d4ebf1" w:fill="d4ebf1" w:themeFill="accent1" w:themeFillTint="32"/>
      </w:tcPr>
    </w:tblStylePr>
    <w:tblStylePr w:type="band1Vert">
      <w:rPr>
        <w:rFonts w:ascii="Arial" w:hAnsi="Arial"/>
        <w:color w:val="404040"/>
        <w:sz w:val="22"/>
      </w:rPr>
      <w:tcPr>
        <w:shd w:val="clear" w:color="d4ebf1" w:fill="d4ebf1" w:themeFill="accent1" w:themeFillTint="32"/>
      </w:tcPr>
    </w:tblStylePr>
    <w:tblStylePr w:type="firstCol">
      <w:rPr>
        <w:b/>
        <w:color w:val="404040"/>
      </w:rPr>
    </w:tblStylePr>
    <w:tblStylePr w:type="firstRow">
      <w:rPr>
        <w:rFonts w:ascii="Arial" w:hAnsi="Arial"/>
        <w:b/>
        <w:color w:val="ffffff"/>
        <w:sz w:val="22"/>
      </w:rPr>
      <w:tcPr>
        <w:shd w:val="clear" w:color="3e9fb8" w:fill="3e9fb8" w:themeFill="accent1" w:themeFillTint="EA"/>
        <w:tcBorders>
          <w:top w:val="single" w:color="3E9FB8" w:themeColor="accent1" w:themeTint="EA" w:sz="4" w:space="0"/>
          <w:left w:val="single" w:color="3E9FB8" w:themeColor="accent1" w:themeTint="EA" w:sz="4" w:space="0"/>
          <w:bottom w:val="single" w:color="3E9FB8" w:themeColor="accent1" w:themeTint="EA" w:sz="4" w:space="0"/>
          <w:right w:val="single" w:color="3E9FB8" w:themeColor="accent1" w:themeTint="EA" w:sz="4" w:space="0"/>
        </w:tcBorders>
      </w:tcPr>
    </w:tblStylePr>
    <w:tblStylePr w:type="lastCol">
      <w:rPr>
        <w:b/>
        <w:color w:val="404040"/>
      </w:rPr>
    </w:tblStylePr>
    <w:tblStylePr w:type="lastRow">
      <w:rPr>
        <w:b/>
        <w:color w:val="404040"/>
      </w:rPr>
      <w:tcPr>
        <w:tcBorders>
          <w:top w:val="single" w:color="3E9FB8" w:themeColor="accent1" w:themeTint="EA" w:sz="4" w:space="0"/>
        </w:tcBorders>
      </w:tcPr>
    </w:tblStylePr>
  </w:style>
  <w:style w:type="table" w:styleId="2457">
    <w:name w:val="Grid Table 4 Accent 2"/>
    <w:basedOn w:val="2402"/>
    <w:uiPriority w:val="59"/>
    <w:pPr>
      <w:spacing w:after="0" w:line="240" w:lineRule="auto"/>
    </w:pPr>
    <w:tblPr>
      <w:tblStyleRowBandSize w:val="1"/>
      <w:tblStyleColBandSize w:val="1"/>
      <w:tblBorders>
        <w:top w:val="single" w:color="FED674" w:themeColor="accent2" w:themeTint="90" w:sz="4" w:space="0"/>
        <w:left w:val="single" w:color="FED674" w:themeColor="accent2" w:themeTint="90" w:sz="4" w:space="0"/>
        <w:bottom w:val="single" w:color="FED674" w:themeColor="accent2" w:themeTint="90" w:sz="4" w:space="0"/>
        <w:right w:val="single" w:color="FED674" w:themeColor="accent2" w:themeTint="90" w:sz="4" w:space="0"/>
        <w:insideH w:val="single" w:color="FED674" w:themeColor="accent2" w:themeTint="90" w:sz="4" w:space="0"/>
        <w:insideV w:val="single" w:color="FED674" w:themeColor="accent2" w:themeTint="90" w:sz="4" w:space="0"/>
      </w:tblBorders>
    </w:tblPr>
    <w:tblStylePr w:type="band1Horz">
      <w:rPr>
        <w:rFonts w:ascii="Arial" w:hAnsi="Arial"/>
        <w:color w:val="404040"/>
        <w:sz w:val="22"/>
      </w:rPr>
      <w:tcPr>
        <w:shd w:val="clear" w:color="fef0ce" w:fill="fef0ce" w:themeFill="accent2" w:themeFillTint="32"/>
      </w:tcPr>
    </w:tblStylePr>
    <w:tblStylePr w:type="band1Vert">
      <w:rPr>
        <w:rFonts w:ascii="Arial" w:hAnsi="Arial"/>
        <w:color w:val="404040"/>
        <w:sz w:val="22"/>
      </w:rPr>
      <w:tcPr>
        <w:shd w:val="clear" w:color="fef0ce" w:fill="fef0ce" w:themeFill="accent2" w:themeFillTint="32"/>
      </w:tcPr>
    </w:tblStylePr>
    <w:tblStylePr w:type="firstCol">
      <w:rPr>
        <w:b/>
        <w:color w:val="404040"/>
      </w:rPr>
    </w:tblStylePr>
    <w:tblStylePr w:type="firstRow">
      <w:rPr>
        <w:rFonts w:ascii="Arial" w:hAnsi="Arial"/>
        <w:b/>
        <w:color w:val="ffffff"/>
        <w:sz w:val="22"/>
      </w:rPr>
      <w:tcPr>
        <w:shd w:val="clear" w:color="fed46d" w:fill="fed46d" w:themeFill="accent2" w:themeFillTint="97"/>
        <w:tc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tcBorders>
      </w:tcPr>
    </w:tblStylePr>
    <w:tblStylePr w:type="lastCol">
      <w:rPr>
        <w:b/>
        <w:color w:val="404040"/>
      </w:rPr>
    </w:tblStylePr>
    <w:tblStylePr w:type="lastRow">
      <w:rPr>
        <w:b/>
        <w:color w:val="404040"/>
      </w:rPr>
      <w:tcPr>
        <w:tcBorders>
          <w:top w:val="single" w:color="FED46D" w:themeColor="accent2" w:themeTint="97" w:sz="4" w:space="0"/>
        </w:tcBorders>
      </w:tcPr>
    </w:tblStylePr>
  </w:style>
  <w:style w:type="table" w:styleId="2458">
    <w:name w:val="Grid Table 4 Accent 3"/>
    <w:basedOn w:val="2402"/>
    <w:uiPriority w:val="59"/>
    <w:pPr>
      <w:spacing w:after="0" w:line="240" w:lineRule="auto"/>
    </w:pPr>
    <w:tblPr>
      <w:tblStyleRowBandSize w:val="1"/>
      <w:tblStyleColBandSize w:val="1"/>
      <w:tblBorders>
        <w:top w:val="single" w:color="E28283" w:themeColor="accent3" w:themeTint="90" w:sz="4" w:space="0"/>
        <w:left w:val="single" w:color="E28283" w:themeColor="accent3" w:themeTint="90" w:sz="4" w:space="0"/>
        <w:bottom w:val="single" w:color="E28283" w:themeColor="accent3" w:themeTint="90" w:sz="4" w:space="0"/>
        <w:right w:val="single" w:color="E28283" w:themeColor="accent3" w:themeTint="90" w:sz="4" w:space="0"/>
        <w:insideH w:val="single" w:color="E28283" w:themeColor="accent3" w:themeTint="90" w:sz="4" w:space="0"/>
        <w:insideV w:val="single" w:color="E28283" w:themeColor="accent3" w:themeTint="90" w:sz="4" w:space="0"/>
      </w:tblBorders>
    </w:tblPr>
    <w:tblStylePr w:type="band1Horz">
      <w:rPr>
        <w:rFonts w:ascii="Arial" w:hAnsi="Arial"/>
        <w:color w:val="404040"/>
        <w:sz w:val="22"/>
      </w:rPr>
      <w:tcPr>
        <w:shd w:val="clear" w:color="f4d2d2" w:fill="f4d2d2" w:themeFill="accent3" w:themeFillTint="34"/>
      </w:tcPr>
    </w:tblStylePr>
    <w:tblStylePr w:type="band1Vert">
      <w:rPr>
        <w:rFonts w:ascii="Arial" w:hAnsi="Arial"/>
        <w:color w:val="404040"/>
        <w:sz w:val="22"/>
      </w:rPr>
      <w:tcPr>
        <w:shd w:val="clear" w:color="f4d2d2" w:fill="f4d2d2" w:themeFill="accent3" w:themeFillTint="34"/>
      </w:tcPr>
    </w:tblStylePr>
    <w:tblStylePr w:type="firstCol">
      <w:rPr>
        <w:b/>
        <w:color w:val="404040"/>
      </w:rPr>
    </w:tblStylePr>
    <w:tblStylePr w:type="firstRow">
      <w:rPr>
        <w:rFonts w:ascii="Arial" w:hAnsi="Arial"/>
        <w:b/>
        <w:color w:val="ffffff"/>
        <w:sz w:val="22"/>
      </w:rPr>
      <w:tcPr>
        <w:shd w:val="clear" w:color="c32d2d" w:fill="c32d2d" w:themeFill="accent3" w:themeFillTint="FE"/>
        <w:tcBorders>
          <w:top w:val="single" w:color="C32D2D" w:themeColor="accent3" w:themeTint="FE" w:sz="4" w:space="0"/>
          <w:left w:val="single" w:color="C32D2D" w:themeColor="accent3" w:themeTint="FE" w:sz="4" w:space="0"/>
          <w:bottom w:val="single" w:color="C32D2D" w:themeColor="accent3" w:themeTint="FE" w:sz="4" w:space="0"/>
          <w:right w:val="single" w:color="C32D2D" w:themeColor="accent3" w:themeTint="FE" w:sz="4" w:space="0"/>
        </w:tcBorders>
      </w:tcPr>
    </w:tblStylePr>
    <w:tblStylePr w:type="lastCol">
      <w:rPr>
        <w:b/>
        <w:color w:val="404040"/>
      </w:rPr>
    </w:tblStylePr>
    <w:tblStylePr w:type="lastRow">
      <w:rPr>
        <w:b/>
        <w:color w:val="404040"/>
      </w:rPr>
      <w:tcPr>
        <w:tcBorders>
          <w:top w:val="single" w:color="C32D2D" w:themeColor="accent3" w:themeTint="FE" w:sz="4" w:space="0"/>
        </w:tcBorders>
      </w:tcPr>
    </w:tblStylePr>
  </w:style>
  <w:style w:type="table" w:styleId="2459">
    <w:name w:val="Grid Table 4 Accent 4"/>
    <w:basedOn w:val="2402"/>
    <w:uiPriority w:val="59"/>
    <w:pPr>
      <w:spacing w:after="0" w:line="240" w:lineRule="auto"/>
    </w:pPr>
    <w:tblPr>
      <w:tblStyleRowBandSize w:val="1"/>
      <w:tblStyleColBandSize w:val="1"/>
      <w:tblBorders>
        <w:top w:val="single" w:color="BDD981" w:themeColor="accent4" w:themeTint="90" w:sz="4" w:space="0"/>
        <w:left w:val="single" w:color="BDD981" w:themeColor="accent4" w:themeTint="90" w:sz="4" w:space="0"/>
        <w:bottom w:val="single" w:color="BDD981" w:themeColor="accent4" w:themeTint="90" w:sz="4" w:space="0"/>
        <w:right w:val="single" w:color="BDD981" w:themeColor="accent4" w:themeTint="90" w:sz="4" w:space="0"/>
        <w:insideH w:val="single" w:color="BDD981" w:themeColor="accent4" w:themeTint="90" w:sz="4" w:space="0"/>
        <w:insideV w:val="single" w:color="BDD981" w:themeColor="accent4" w:themeTint="90" w:sz="4" w:space="0"/>
      </w:tblBorders>
    </w:tblPr>
    <w:tblStylePr w:type="band1Horz">
      <w:rPr>
        <w:rFonts w:ascii="Arial" w:hAnsi="Arial"/>
        <w:color w:val="404040"/>
        <w:sz w:val="22"/>
      </w:rPr>
      <w:tcPr>
        <w:shd w:val="clear" w:color="e7f1d1" w:fill="e7f1d1" w:themeFill="accent4" w:themeFillTint="34"/>
      </w:tcPr>
    </w:tblStylePr>
    <w:tblStylePr w:type="band1Vert">
      <w:rPr>
        <w:rFonts w:ascii="Arial" w:hAnsi="Arial"/>
        <w:color w:val="404040"/>
        <w:sz w:val="22"/>
      </w:rPr>
      <w:tcPr>
        <w:shd w:val="clear" w:color="e7f1d1" w:fill="e7f1d1" w:themeFill="accent4" w:themeFillTint="34"/>
      </w:tcPr>
    </w:tblStylePr>
    <w:tblStylePr w:type="firstCol">
      <w:rPr>
        <w:b/>
        <w:color w:val="404040"/>
      </w:rPr>
    </w:tblStylePr>
    <w:tblStylePr w:type="firstRow">
      <w:rPr>
        <w:rFonts w:ascii="Arial" w:hAnsi="Arial"/>
        <w:b/>
        <w:color w:val="ffffff"/>
        <w:sz w:val="22"/>
      </w:rPr>
      <w:tcPr>
        <w:shd w:val="clear" w:color="b8d678" w:fill="b8d678" w:themeFill="accent4" w:themeFillTint="9A"/>
        <w:tc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tcBorders>
      </w:tcPr>
    </w:tblStylePr>
    <w:tblStylePr w:type="lastCol">
      <w:rPr>
        <w:b/>
        <w:color w:val="404040"/>
      </w:rPr>
    </w:tblStylePr>
    <w:tblStylePr w:type="lastRow">
      <w:rPr>
        <w:b/>
        <w:color w:val="404040"/>
      </w:rPr>
      <w:tcPr>
        <w:tcBorders>
          <w:top w:val="single" w:color="B8D678" w:themeColor="accent4" w:themeTint="9A" w:sz="4" w:space="0"/>
        </w:tcBorders>
      </w:tcPr>
    </w:tblStylePr>
  </w:style>
  <w:style w:type="table" w:styleId="2460">
    <w:name w:val="Grid Table 4 Accent 5"/>
    <w:basedOn w:val="2402"/>
    <w:uiPriority w:val="59"/>
    <w:pPr>
      <w:spacing w:after="0" w:line="240" w:lineRule="auto"/>
    </w:pPr>
    <w:tblPr>
      <w:tblStyleRowBandSize w:val="1"/>
      <w:tblStyleColBandSize w:val="1"/>
      <w:tblBorders>
        <w:top w:val="single" w:color="F88D3C" w:themeColor="accent5" w:themeTint="90" w:sz="4" w:space="0"/>
        <w:left w:val="single" w:color="F88D3C" w:themeColor="accent5" w:themeTint="90" w:sz="4" w:space="0"/>
        <w:bottom w:val="single" w:color="F88D3C" w:themeColor="accent5" w:themeTint="90" w:sz="4" w:space="0"/>
        <w:right w:val="single" w:color="F88D3C" w:themeColor="accent5" w:themeTint="90" w:sz="4" w:space="0"/>
        <w:insideH w:val="single" w:color="F88D3C" w:themeColor="accent5" w:themeTint="90" w:sz="4" w:space="0"/>
        <w:insideV w:val="single" w:color="F88D3C" w:themeColor="accent5" w:themeTint="90" w:sz="4" w:space="0"/>
      </w:tblBorders>
    </w:tblPr>
    <w:tblStylePr w:type="band1Horz">
      <w:rPr>
        <w:rFonts w:ascii="Arial" w:hAnsi="Arial"/>
        <w:color w:val="404040"/>
        <w:sz w:val="22"/>
      </w:rPr>
      <w:tcPr>
        <w:shd w:val="clear" w:color="fcd5b8" w:fill="fcd5b8" w:themeFill="accent5" w:themeFillTint="34"/>
      </w:tcPr>
    </w:tblStylePr>
    <w:tblStylePr w:type="band1Vert">
      <w:rPr>
        <w:rFonts w:ascii="Arial" w:hAnsi="Arial"/>
        <w:color w:val="404040"/>
        <w:sz w:val="22"/>
      </w:rPr>
      <w:tcPr>
        <w:shd w:val="clear" w:color="fcd5b8" w:fill="fcd5b8" w:themeFill="accent5" w:themeFillTint="34"/>
      </w:tcPr>
    </w:tblStylePr>
    <w:tblStylePr w:type="firstCol">
      <w:rPr>
        <w:b/>
        <w:color w:val="404040"/>
      </w:rPr>
    </w:tblStylePr>
    <w:tblStylePr w:type="firstRow">
      <w:rPr>
        <w:rFonts w:ascii="Arial" w:hAnsi="Arial"/>
        <w:b/>
        <w:color w:val="ffffff"/>
        <w:sz w:val="22"/>
      </w:rPr>
      <w:tcPr>
        <w:shd w:val="clear" w:color="964305" w:fill="964305" w:themeFill="accent5"/>
        <w:tcBorders>
          <w:top w:val="single" w:color="964305" w:themeColor="accent5" w:sz="4" w:space="0"/>
          <w:left w:val="single" w:color="964305" w:themeColor="accent5" w:sz="4" w:space="0"/>
          <w:bottom w:val="single" w:color="964305" w:themeColor="accent5" w:sz="4" w:space="0"/>
          <w:right w:val="single" w:color="964305" w:themeColor="accent5" w:sz="4" w:space="0"/>
        </w:tcBorders>
      </w:tcPr>
    </w:tblStylePr>
    <w:tblStylePr w:type="lastCol">
      <w:rPr>
        <w:b/>
        <w:color w:val="404040"/>
      </w:rPr>
    </w:tblStylePr>
    <w:tblStylePr w:type="lastRow">
      <w:rPr>
        <w:b/>
        <w:color w:val="404040"/>
      </w:rPr>
      <w:tcPr>
        <w:tcBorders>
          <w:top w:val="single" w:color="964305" w:themeColor="accent5" w:sz="4" w:space="0"/>
        </w:tcBorders>
      </w:tcPr>
    </w:tblStylePr>
  </w:style>
  <w:style w:type="table" w:styleId="2461">
    <w:name w:val="Grid Table 4 Accent 6"/>
    <w:basedOn w:val="2402"/>
    <w:uiPriority w:val="59"/>
    <w:pPr>
      <w:spacing w:after="0" w:line="240" w:lineRule="auto"/>
    </w:pPr>
    <w:tblPr>
      <w:tblStyleRowBandSize w:val="1"/>
      <w:tblStyleColBandSize w:val="1"/>
      <w:tblBorders>
        <w:top w:val="single" w:color="8F9EC6" w:themeColor="accent6" w:themeTint="90" w:sz="4" w:space="0"/>
        <w:left w:val="single" w:color="8F9EC6" w:themeColor="accent6" w:themeTint="90" w:sz="4" w:space="0"/>
        <w:bottom w:val="single" w:color="8F9EC6" w:themeColor="accent6" w:themeTint="90" w:sz="4" w:space="0"/>
        <w:right w:val="single" w:color="8F9EC6" w:themeColor="accent6" w:themeTint="90" w:sz="4" w:space="0"/>
        <w:insideH w:val="single" w:color="8F9EC6" w:themeColor="accent6" w:themeTint="90" w:sz="4" w:space="0"/>
        <w:insideV w:val="single" w:color="8F9EC6" w:themeColor="accent6" w:themeTint="90" w:sz="4" w:space="0"/>
      </w:tblBorders>
    </w:tblPr>
    <w:tblStylePr w:type="band1Horz">
      <w:rPr>
        <w:rFonts w:ascii="Arial" w:hAnsi="Arial"/>
        <w:color w:val="404040"/>
        <w:sz w:val="22"/>
      </w:rPr>
      <w:tcPr>
        <w:shd w:val="clear" w:color="d6dbea" w:fill="d6dbea" w:themeFill="accent6" w:themeFillTint="34"/>
      </w:tcPr>
    </w:tblStylePr>
    <w:tblStylePr w:type="band1Vert">
      <w:rPr>
        <w:rFonts w:ascii="Arial" w:hAnsi="Arial"/>
        <w:color w:val="404040"/>
        <w:sz w:val="22"/>
      </w:rPr>
      <w:tcPr>
        <w:shd w:val="clear" w:color="d6dbea" w:fill="d6dbea" w:themeFill="accent6" w:themeFillTint="34"/>
      </w:tcPr>
    </w:tblStylePr>
    <w:tblStylePr w:type="firstCol">
      <w:rPr>
        <w:b/>
        <w:color w:val="404040"/>
      </w:rPr>
    </w:tblStylePr>
    <w:tblStylePr w:type="firstRow">
      <w:rPr>
        <w:rFonts w:ascii="Arial" w:hAnsi="Arial"/>
        <w:b/>
        <w:color w:val="ffffff"/>
        <w:sz w:val="22"/>
      </w:rPr>
      <w:tcPr>
        <w:shd w:val="clear" w:color="475a8d" w:fill="475a8d" w:themeFill="accent6"/>
        <w:tcBorders>
          <w:top w:val="single" w:color="475A8D" w:themeColor="accent6" w:sz="4" w:space="0"/>
          <w:left w:val="single" w:color="475A8D" w:themeColor="accent6" w:sz="4" w:space="0"/>
          <w:bottom w:val="single" w:color="475A8D" w:themeColor="accent6" w:sz="4" w:space="0"/>
          <w:right w:val="single" w:color="475A8D" w:themeColor="accent6" w:sz="4" w:space="0"/>
        </w:tcBorders>
      </w:tcPr>
    </w:tblStylePr>
    <w:tblStylePr w:type="lastCol">
      <w:rPr>
        <w:b/>
        <w:color w:val="404040"/>
      </w:rPr>
    </w:tblStylePr>
    <w:tblStylePr w:type="lastRow">
      <w:rPr>
        <w:b/>
        <w:color w:val="404040"/>
      </w:rPr>
      <w:tcPr>
        <w:tcBorders>
          <w:top w:val="single" w:color="475A8D" w:themeColor="accent6" w:sz="4" w:space="0"/>
        </w:tcBorders>
      </w:tcPr>
    </w:tblStylePr>
  </w:style>
  <w:style w:type="table" w:styleId="2462">
    <w:name w:val="Grid Table 5 Dark"/>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fill="bfbfbf" w:themeFill="text1" w:themeFillTint="40"/>
    </w:tblPr>
    <w:tblStylePr w:type="band1Horz">
      <w:tcPr>
        <w:shd w:val="clear" w:color="8a8a8a" w:fill="8a8a8a" w:themeFill="text1" w:themeFillTint="75"/>
      </w:tcPr>
    </w:tblStylePr>
    <w:tblStylePr w:type="band1Vert">
      <w:tcPr>
        <w:shd w:val="clear" w:color="8a8a8a" w:fill="8a8a8a" w:themeFill="text1" w:themeFillTint="75"/>
      </w:tcPr>
    </w:tblStylePr>
    <w:tblStylePr w:type="firstCol">
      <w:rPr>
        <w:rFonts w:ascii="Arial" w:hAnsi="Arial"/>
        <w:b/>
        <w:color w:val="ffffff"/>
        <w:sz w:val="22"/>
      </w:rPr>
      <w:tcPr>
        <w:shd w:val="clear" w:color="000000" w:fill="000000" w:themeFill="text1"/>
      </w:tcPr>
    </w:tblStylePr>
    <w:tblStylePr w:type="firstRow">
      <w:rPr>
        <w:rFonts w:ascii="Arial" w:hAnsi="Arial"/>
        <w:b/>
        <w:color w:val="ffffff"/>
        <w:sz w:val="22"/>
      </w:rPr>
      <w:tcPr>
        <w:shd w:val="clear" w:color="000000" w:fill="000000" w:themeFill="text1"/>
      </w:tcPr>
    </w:tblStylePr>
    <w:tblStylePr w:type="lastCol">
      <w:rPr>
        <w:rFonts w:ascii="Arial" w:hAnsi="Arial"/>
        <w:b/>
        <w:color w:val="ffffff"/>
        <w:sz w:val="22"/>
      </w:rPr>
      <w:tcPr>
        <w:shd w:val="clear" w:color="000000" w:fill="000000" w:themeFill="text1"/>
      </w:tcPr>
    </w:tblStylePr>
    <w:tblStylePr w:type="lastRow">
      <w:rPr>
        <w:rFonts w:ascii="Arial" w:hAnsi="Arial"/>
        <w:b/>
        <w:color w:val="ffffff"/>
        <w:sz w:val="22"/>
      </w:rPr>
      <w:tcPr>
        <w:shd w:val="clear" w:color="000000" w:fill="000000" w:themeFill="text1"/>
        <w:tcBorders>
          <w:top w:val="single" w:color="FFFFFF" w:themeColor="light1" w:sz="4" w:space="0"/>
        </w:tcBorders>
      </w:tcPr>
    </w:tblStylePr>
  </w:style>
  <w:style w:type="table" w:styleId="2463" w:customStyle="1">
    <w:name w:val="Grid Table 5 Dark- Accent 1"/>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3eaf0" w:fill="d3eaf0" w:themeFill="accent1" w:themeFillTint="34"/>
    </w:tblPr>
    <w:tblStylePr w:type="band1Horz">
      <w:tcPr>
        <w:shd w:val="clear" w:color="9cd0dd" w:fill="9cd0dd" w:themeFill="accent1" w:themeFillTint="75"/>
      </w:tcPr>
    </w:tblStylePr>
    <w:tblStylePr w:type="band1Vert">
      <w:tcPr>
        <w:shd w:val="clear" w:color="9cd0dd" w:fill="9cd0dd" w:themeFill="accent1" w:themeFillTint="75"/>
      </w:tcPr>
    </w:tblStylePr>
    <w:tblStylePr w:type="firstCol">
      <w:rPr>
        <w:rFonts w:ascii="Arial" w:hAnsi="Arial"/>
        <w:b/>
        <w:color w:val="ffffff"/>
        <w:sz w:val="22"/>
      </w:rPr>
      <w:tcPr>
        <w:shd w:val="clear" w:color="3891a7" w:fill="3891a7" w:themeFill="accent1"/>
      </w:tcPr>
    </w:tblStylePr>
    <w:tblStylePr w:type="firstRow">
      <w:rPr>
        <w:rFonts w:ascii="Arial" w:hAnsi="Arial"/>
        <w:b/>
        <w:color w:val="ffffff"/>
        <w:sz w:val="22"/>
      </w:rPr>
      <w:tcPr>
        <w:shd w:val="clear" w:color="3891a7" w:fill="3891a7" w:themeFill="accent1"/>
      </w:tcPr>
    </w:tblStylePr>
    <w:tblStylePr w:type="lastCol">
      <w:rPr>
        <w:rFonts w:ascii="Arial" w:hAnsi="Arial"/>
        <w:b/>
        <w:color w:val="ffffff"/>
        <w:sz w:val="22"/>
      </w:rPr>
      <w:tcPr>
        <w:shd w:val="clear" w:color="3891a7" w:fill="3891a7" w:themeFill="accent1"/>
      </w:tcPr>
    </w:tblStylePr>
    <w:tblStylePr w:type="lastRow">
      <w:rPr>
        <w:rFonts w:ascii="Arial" w:hAnsi="Arial"/>
        <w:b/>
        <w:color w:val="ffffff"/>
        <w:sz w:val="22"/>
      </w:rPr>
      <w:tcPr>
        <w:shd w:val="clear" w:color="3891a7" w:fill="3891a7" w:themeFill="accent1"/>
        <w:tcBorders>
          <w:top w:val="single" w:color="FFFFFF" w:themeColor="light1" w:sz="4" w:space="0"/>
        </w:tcBorders>
      </w:tcPr>
    </w:tblStylePr>
  </w:style>
  <w:style w:type="table" w:styleId="2464">
    <w:name w:val="Grid Table 5 Dark Accent 2"/>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ef0ce" w:fill="fef0ce" w:themeFill="accent2" w:themeFillTint="32"/>
    </w:tblPr>
    <w:tblStylePr w:type="band1Horz">
      <w:tcPr>
        <w:shd w:val="clear" w:color="fede8e" w:fill="fede8e" w:themeFill="accent2" w:themeFillTint="75"/>
      </w:tcPr>
    </w:tblStylePr>
    <w:tblStylePr w:type="band1Vert">
      <w:tcPr>
        <w:shd w:val="clear" w:color="fede8e" w:fill="fede8e" w:themeFill="accent2" w:themeFillTint="75"/>
      </w:tcPr>
    </w:tblStylePr>
    <w:tblStylePr w:type="firstCol">
      <w:rPr>
        <w:rFonts w:ascii="Arial" w:hAnsi="Arial"/>
        <w:b/>
        <w:color w:val="ffffff"/>
        <w:sz w:val="22"/>
      </w:rPr>
      <w:tcPr>
        <w:shd w:val="clear" w:color="feb80a" w:fill="feb80a" w:themeFill="accent2"/>
      </w:tcPr>
    </w:tblStylePr>
    <w:tblStylePr w:type="firstRow">
      <w:rPr>
        <w:rFonts w:ascii="Arial" w:hAnsi="Arial"/>
        <w:b/>
        <w:color w:val="ffffff"/>
        <w:sz w:val="22"/>
      </w:rPr>
      <w:tcPr>
        <w:shd w:val="clear" w:color="feb80a" w:fill="feb80a" w:themeFill="accent2"/>
      </w:tcPr>
    </w:tblStylePr>
    <w:tblStylePr w:type="lastCol">
      <w:rPr>
        <w:rFonts w:ascii="Arial" w:hAnsi="Arial"/>
        <w:b/>
        <w:color w:val="ffffff"/>
        <w:sz w:val="22"/>
      </w:rPr>
      <w:tcPr>
        <w:shd w:val="clear" w:color="feb80a" w:fill="feb80a" w:themeFill="accent2"/>
      </w:tcPr>
    </w:tblStylePr>
    <w:tblStylePr w:type="lastRow">
      <w:rPr>
        <w:rFonts w:ascii="Arial" w:hAnsi="Arial"/>
        <w:b/>
        <w:color w:val="ffffff"/>
        <w:sz w:val="22"/>
      </w:rPr>
      <w:tcPr>
        <w:shd w:val="clear" w:color="feb80a" w:fill="feb80a" w:themeFill="accent2"/>
        <w:tcBorders>
          <w:top w:val="single" w:color="FFFFFF" w:themeColor="light1" w:sz="4" w:space="0"/>
        </w:tcBorders>
      </w:tcPr>
    </w:tblStylePr>
  </w:style>
  <w:style w:type="table" w:styleId="2465">
    <w:name w:val="Grid Table 5 Dark Accent 3"/>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4d2d2" w:fill="f4d2d2" w:themeFill="accent3" w:themeFillTint="34"/>
    </w:tblPr>
    <w:tblStylePr w:type="band1Horz">
      <w:tcPr>
        <w:shd w:val="clear" w:color="e79a9a" w:fill="e79a9a" w:themeFill="accent3" w:themeFillTint="75"/>
      </w:tcPr>
    </w:tblStylePr>
    <w:tblStylePr w:type="band1Vert">
      <w:tcPr>
        <w:shd w:val="clear" w:color="e79a9a" w:fill="e79a9a" w:themeFill="accent3" w:themeFillTint="75"/>
      </w:tcPr>
    </w:tblStylePr>
    <w:tblStylePr w:type="firstCol">
      <w:rPr>
        <w:rFonts w:ascii="Arial" w:hAnsi="Arial"/>
        <w:b/>
        <w:color w:val="ffffff"/>
        <w:sz w:val="22"/>
      </w:rPr>
      <w:tcPr>
        <w:shd w:val="clear" w:color="c32d2e" w:fill="c32d2e" w:themeFill="accent3"/>
      </w:tcPr>
    </w:tblStylePr>
    <w:tblStylePr w:type="firstRow">
      <w:rPr>
        <w:rFonts w:ascii="Arial" w:hAnsi="Arial"/>
        <w:b/>
        <w:color w:val="ffffff"/>
        <w:sz w:val="22"/>
      </w:rPr>
      <w:tcPr>
        <w:shd w:val="clear" w:color="c32d2e" w:fill="c32d2e" w:themeFill="accent3"/>
      </w:tcPr>
    </w:tblStylePr>
    <w:tblStylePr w:type="lastCol">
      <w:rPr>
        <w:rFonts w:ascii="Arial" w:hAnsi="Arial"/>
        <w:b/>
        <w:color w:val="ffffff"/>
        <w:sz w:val="22"/>
      </w:rPr>
      <w:tcPr>
        <w:shd w:val="clear" w:color="c32d2e" w:fill="c32d2e" w:themeFill="accent3"/>
      </w:tcPr>
    </w:tblStylePr>
    <w:tblStylePr w:type="lastRow">
      <w:rPr>
        <w:rFonts w:ascii="Arial" w:hAnsi="Arial"/>
        <w:b/>
        <w:color w:val="ffffff"/>
        <w:sz w:val="22"/>
      </w:rPr>
      <w:tcPr>
        <w:shd w:val="clear" w:color="c32d2e" w:fill="c32d2e" w:themeFill="accent3"/>
        <w:tcBorders>
          <w:top w:val="single" w:color="FFFFFF" w:themeColor="light1" w:sz="4" w:space="0"/>
        </w:tcBorders>
      </w:tcPr>
    </w:tblStylePr>
  </w:style>
  <w:style w:type="table" w:styleId="2466" w:customStyle="1">
    <w:name w:val="Grid Table 5 Dark- Accent 4"/>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7f1d1" w:fill="e7f1d1" w:themeFill="accent4" w:themeFillTint="34"/>
    </w:tblPr>
    <w:tblStylePr w:type="band1Horz">
      <w:tcPr>
        <w:shd w:val="clear" w:color="c9e098" w:fill="c9e098" w:themeFill="accent4" w:themeFillTint="75"/>
      </w:tcPr>
    </w:tblStylePr>
    <w:tblStylePr w:type="band1Vert">
      <w:tcPr>
        <w:shd w:val="clear" w:color="c9e098" w:fill="c9e098" w:themeFill="accent4" w:themeFillTint="75"/>
      </w:tcPr>
    </w:tblStylePr>
    <w:tblStylePr w:type="firstCol">
      <w:rPr>
        <w:rFonts w:ascii="Arial" w:hAnsi="Arial"/>
        <w:b/>
        <w:color w:val="ffffff"/>
        <w:sz w:val="22"/>
      </w:rPr>
      <w:tcPr>
        <w:shd w:val="clear" w:color="84aa33" w:fill="84aa33" w:themeFill="accent4"/>
      </w:tcPr>
    </w:tblStylePr>
    <w:tblStylePr w:type="firstRow">
      <w:rPr>
        <w:rFonts w:ascii="Arial" w:hAnsi="Arial"/>
        <w:b/>
        <w:color w:val="ffffff"/>
        <w:sz w:val="22"/>
      </w:rPr>
      <w:tcPr>
        <w:shd w:val="clear" w:color="84aa33" w:fill="84aa33" w:themeFill="accent4"/>
      </w:tcPr>
    </w:tblStylePr>
    <w:tblStylePr w:type="lastCol">
      <w:rPr>
        <w:rFonts w:ascii="Arial" w:hAnsi="Arial"/>
        <w:b/>
        <w:color w:val="ffffff"/>
        <w:sz w:val="22"/>
      </w:rPr>
      <w:tcPr>
        <w:shd w:val="clear" w:color="84aa33" w:fill="84aa33" w:themeFill="accent4"/>
      </w:tcPr>
    </w:tblStylePr>
    <w:tblStylePr w:type="lastRow">
      <w:rPr>
        <w:rFonts w:ascii="Arial" w:hAnsi="Arial"/>
        <w:b/>
        <w:color w:val="ffffff"/>
        <w:sz w:val="22"/>
      </w:rPr>
      <w:tcPr>
        <w:shd w:val="clear" w:color="84aa33" w:fill="84aa33" w:themeFill="accent4"/>
        <w:tcBorders>
          <w:top w:val="single" w:color="FFFFFF" w:themeColor="light1" w:sz="4" w:space="0"/>
        </w:tcBorders>
      </w:tcPr>
    </w:tblStylePr>
  </w:style>
  <w:style w:type="table" w:styleId="2467">
    <w:name w:val="Grid Table 5 Dark Accent 5"/>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d5b8" w:fill="fcd5b8" w:themeFill="accent5" w:themeFillTint="34"/>
    </w:tblPr>
    <w:tblStylePr w:type="band1Horz">
      <w:tcPr>
        <w:shd w:val="clear" w:color="f9a261" w:fill="f9a261" w:themeFill="accent5" w:themeFillTint="75"/>
      </w:tcPr>
    </w:tblStylePr>
    <w:tblStylePr w:type="band1Vert">
      <w:tcPr>
        <w:shd w:val="clear" w:color="f9a261" w:fill="f9a261" w:themeFill="accent5" w:themeFillTint="75"/>
      </w:tcPr>
    </w:tblStylePr>
    <w:tblStylePr w:type="firstCol">
      <w:rPr>
        <w:rFonts w:ascii="Arial" w:hAnsi="Arial"/>
        <w:b/>
        <w:color w:val="ffffff"/>
        <w:sz w:val="22"/>
      </w:rPr>
      <w:tcPr>
        <w:shd w:val="clear" w:color="964305" w:fill="964305" w:themeFill="accent5"/>
      </w:tcPr>
    </w:tblStylePr>
    <w:tblStylePr w:type="firstRow">
      <w:rPr>
        <w:rFonts w:ascii="Arial" w:hAnsi="Arial"/>
        <w:b/>
        <w:color w:val="ffffff"/>
        <w:sz w:val="22"/>
      </w:rPr>
      <w:tcPr>
        <w:shd w:val="clear" w:color="964305" w:fill="964305" w:themeFill="accent5"/>
      </w:tcPr>
    </w:tblStylePr>
    <w:tblStylePr w:type="lastCol">
      <w:rPr>
        <w:rFonts w:ascii="Arial" w:hAnsi="Arial"/>
        <w:b/>
        <w:color w:val="ffffff"/>
        <w:sz w:val="22"/>
      </w:rPr>
      <w:tcPr>
        <w:shd w:val="clear" w:color="964305" w:fill="964305" w:themeFill="accent5"/>
      </w:tcPr>
    </w:tblStylePr>
    <w:tblStylePr w:type="lastRow">
      <w:rPr>
        <w:rFonts w:ascii="Arial" w:hAnsi="Arial"/>
        <w:b/>
        <w:color w:val="ffffff"/>
        <w:sz w:val="22"/>
      </w:rPr>
      <w:tcPr>
        <w:shd w:val="clear" w:color="964305" w:fill="964305" w:themeFill="accent5"/>
        <w:tcBorders>
          <w:top w:val="single" w:color="FFFFFF" w:themeColor="light1" w:sz="4" w:space="0"/>
        </w:tcBorders>
      </w:tcPr>
    </w:tblStylePr>
  </w:style>
  <w:style w:type="table" w:styleId="2468">
    <w:name w:val="Grid Table 5 Dark Accent 6"/>
    <w:basedOn w:val="240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6dbea" w:fill="d6dbea" w:themeFill="accent6" w:themeFillTint="34"/>
    </w:tblPr>
    <w:tblStylePr w:type="band1Horz">
      <w:tcPr>
        <w:shd w:val="clear" w:color="a3b0d1" w:fill="a3b0d1" w:themeFill="accent6" w:themeFillTint="75"/>
      </w:tcPr>
    </w:tblStylePr>
    <w:tblStylePr w:type="band1Vert">
      <w:tcPr>
        <w:shd w:val="clear" w:color="a3b0d1" w:fill="a3b0d1" w:themeFill="accent6" w:themeFillTint="75"/>
      </w:tcPr>
    </w:tblStylePr>
    <w:tblStylePr w:type="firstCol">
      <w:rPr>
        <w:rFonts w:ascii="Arial" w:hAnsi="Arial"/>
        <w:b/>
        <w:color w:val="ffffff"/>
        <w:sz w:val="22"/>
      </w:rPr>
      <w:tcPr>
        <w:shd w:val="clear" w:color="475a8d" w:fill="475a8d" w:themeFill="accent6"/>
      </w:tcPr>
    </w:tblStylePr>
    <w:tblStylePr w:type="firstRow">
      <w:rPr>
        <w:rFonts w:ascii="Arial" w:hAnsi="Arial"/>
        <w:b/>
        <w:color w:val="ffffff"/>
        <w:sz w:val="22"/>
      </w:rPr>
      <w:tcPr>
        <w:shd w:val="clear" w:color="475a8d" w:fill="475a8d" w:themeFill="accent6"/>
      </w:tcPr>
    </w:tblStylePr>
    <w:tblStylePr w:type="lastCol">
      <w:rPr>
        <w:rFonts w:ascii="Arial" w:hAnsi="Arial"/>
        <w:b/>
        <w:color w:val="ffffff"/>
        <w:sz w:val="22"/>
      </w:rPr>
      <w:tcPr>
        <w:shd w:val="clear" w:color="475a8d" w:fill="475a8d" w:themeFill="accent6"/>
      </w:tcPr>
    </w:tblStylePr>
    <w:tblStylePr w:type="lastRow">
      <w:rPr>
        <w:rFonts w:ascii="Arial" w:hAnsi="Arial"/>
        <w:b/>
        <w:color w:val="ffffff"/>
        <w:sz w:val="22"/>
      </w:rPr>
      <w:tcPr>
        <w:shd w:val="clear" w:color="475a8d" w:fill="475a8d" w:themeFill="accent6"/>
        <w:tcBorders>
          <w:top w:val="single" w:color="FFFFFF" w:themeColor="light1" w:sz="4" w:space="0"/>
        </w:tcBorders>
      </w:tcPr>
    </w:tblStylePr>
  </w:style>
  <w:style w:type="table" w:styleId="2469">
    <w:name w:val="Grid Table 6 Colorful"/>
    <w:basedOn w:val="240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fill="cbcbcb" w:themeFill="text1" w:themeFillTint="34"/>
      </w:tcPr>
    </w:tblStylePr>
    <w:tblStylePr w:type="band1Vert">
      <w:tcPr>
        <w:shd w:val="clear" w:color="cbcbcb"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470">
    <w:name w:val="Grid Table 6 Colorful Accent 1"/>
    <w:basedOn w:val="2402"/>
    <w:uiPriority w:val="99"/>
    <w:pPr>
      <w:spacing w:after="0" w:line="240" w:lineRule="auto"/>
    </w:pPr>
    <w:tblPr>
      <w:tblStyleRowBandSize w:val="1"/>
      <w:tblStyleColBandSize w:val="1"/>
      <w:tblBorders>
        <w:top w:val="single" w:color="92CCDA" w:themeColor="accent1" w:themeTint="80" w:sz="4" w:space="0"/>
        <w:left w:val="single" w:color="92CCDA" w:themeColor="accent1" w:themeTint="80" w:sz="4" w:space="0"/>
        <w:bottom w:val="single" w:color="92CCDA" w:themeColor="accent1" w:themeTint="80" w:sz="4" w:space="0"/>
        <w:right w:val="single" w:color="92CCDA" w:themeColor="accent1" w:themeTint="80" w:sz="4" w:space="0"/>
        <w:insideH w:val="single" w:color="92CCDA" w:themeColor="accent1" w:themeTint="80" w:sz="4" w:space="0"/>
        <w:insideV w:val="single" w:color="92CCDA" w:themeColor="accent1" w:themeTint="80" w:sz="4" w:space="0"/>
      </w:tblBorders>
    </w:tblPr>
    <w:tblStylePr w:type="band1Horz">
      <w:rPr>
        <w:rFonts w:ascii="Arial" w:hAnsi="Arial"/>
        <w:color w:val="92ccda" w:themeColor="accent1" w:themeTint="80" w:themeShade="95"/>
        <w:sz w:val="22"/>
      </w:rPr>
      <w:tcPr>
        <w:shd w:val="clear" w:color="d3eaf0" w:fill="d3eaf0" w:themeFill="accent1" w:themeFillTint="34"/>
      </w:tcPr>
    </w:tblStylePr>
    <w:tblStylePr w:type="band1Vert">
      <w:tcPr>
        <w:shd w:val="clear" w:color="d3eaf0" w:fill="d3eaf0" w:themeFill="accent1" w:themeFillTint="34"/>
      </w:tcPr>
    </w:tblStylePr>
    <w:tblStylePr w:type="band2Horz">
      <w:rPr>
        <w:rFonts w:ascii="Arial" w:hAnsi="Arial"/>
        <w:color w:val="92ccda" w:themeColor="accent1" w:themeTint="80" w:themeShade="95"/>
        <w:sz w:val="22"/>
      </w:rPr>
    </w:tblStylePr>
    <w:tblStylePr w:type="firstCol">
      <w:rPr>
        <w:b/>
        <w:color w:val="92ccda" w:themeColor="accent1" w:themeTint="80" w:themeShade="95"/>
      </w:rPr>
    </w:tblStylePr>
    <w:tblStylePr w:type="firstRow">
      <w:rPr>
        <w:b/>
        <w:color w:val="92ccda" w:themeColor="accent1" w:themeTint="80" w:themeShade="95"/>
      </w:rPr>
      <w:tcPr>
        <w:tcBorders>
          <w:bottom w:val="single" w:color="92CCDA" w:themeColor="accent1" w:themeTint="80" w:sz="12" w:space="0"/>
        </w:tcBorders>
      </w:tcPr>
    </w:tblStylePr>
    <w:tblStylePr w:type="lastCol">
      <w:rPr>
        <w:b/>
        <w:color w:val="92ccda" w:themeColor="accent1" w:themeTint="80" w:themeShade="95"/>
      </w:rPr>
    </w:tblStylePr>
    <w:tblStylePr w:type="lastRow">
      <w:rPr>
        <w:b/>
        <w:color w:val="92ccda" w:themeColor="accent1" w:themeTint="80" w:themeShade="95"/>
      </w:rPr>
    </w:tblStylePr>
  </w:style>
  <w:style w:type="table" w:styleId="2471">
    <w:name w:val="Grid Table 6 Colorful Accent 2"/>
    <w:basedOn w:val="2402"/>
    <w:uiPriority w:val="99"/>
    <w:pPr>
      <w:spacing w:after="0" w:line="240" w:lineRule="auto"/>
    </w:pPr>
    <w:tblPr>
      <w:tblStyleRowBandSize w:val="1"/>
      <w:tblStyleColBandSize w:val="1"/>
      <w:tbl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fed46d" w:themeColor="accent2" w:themeTint="97" w:themeShade="95"/>
        <w:sz w:val="22"/>
      </w:rPr>
      <w:tcPr>
        <w:shd w:val="clear" w:color="fef0ce" w:fill="fef0ce" w:themeFill="accent2" w:themeFillTint="32"/>
      </w:tcPr>
    </w:tblStylePr>
    <w:tblStylePr w:type="band1Vert">
      <w:tcPr>
        <w:shd w:val="clear" w:color="fef0ce" w:fill="fef0ce" w:themeFill="accent2" w:themeFillTint="32"/>
      </w:tcPr>
    </w:tblStylePr>
    <w:tblStylePr w:type="band2Horz">
      <w:rPr>
        <w:rFonts w:ascii="Arial" w:hAnsi="Arial"/>
        <w:color w:val="fed46d" w:themeColor="accent2" w:themeTint="97" w:themeShade="95"/>
        <w:sz w:val="22"/>
      </w:rPr>
    </w:tblStylePr>
    <w:tblStylePr w:type="firstCol">
      <w:rPr>
        <w:b/>
        <w:color w:val="fed46d" w:themeColor="accent2" w:themeTint="97" w:themeShade="95"/>
      </w:rPr>
    </w:tblStylePr>
    <w:tblStylePr w:type="firstRow">
      <w:rPr>
        <w:b/>
        <w:color w:val="fed46d" w:themeColor="accent2" w:themeTint="97" w:themeShade="95"/>
      </w:rPr>
      <w:tcPr>
        <w:tcBorders>
          <w:bottom w:val="single" w:color="FED46D" w:themeColor="accent2" w:themeTint="97" w:sz="12" w:space="0"/>
        </w:tcBorders>
      </w:tcPr>
    </w:tblStylePr>
    <w:tblStylePr w:type="lastCol">
      <w:rPr>
        <w:b/>
        <w:color w:val="fed46d" w:themeColor="accent2" w:themeTint="97" w:themeShade="95"/>
      </w:rPr>
    </w:tblStylePr>
    <w:tblStylePr w:type="lastRow">
      <w:rPr>
        <w:b/>
        <w:color w:val="fed46d" w:themeColor="accent2" w:themeTint="97" w:themeShade="95"/>
      </w:rPr>
    </w:tblStylePr>
  </w:style>
  <w:style w:type="table" w:styleId="2472">
    <w:name w:val="Grid Table 6 Colorful Accent 3"/>
    <w:basedOn w:val="2402"/>
    <w:uiPriority w:val="99"/>
    <w:pPr>
      <w:spacing w:after="0" w:line="240" w:lineRule="auto"/>
    </w:pPr>
    <w:tblPr>
      <w:tblStyleRowBandSize w:val="1"/>
      <w:tblStyleColBandSize w:val="1"/>
      <w:tblBorders>
        <w:top w:val="single" w:color="C32D2D" w:themeColor="accent3" w:themeTint="FE" w:sz="4" w:space="0"/>
        <w:left w:val="single" w:color="C32D2D" w:themeColor="accent3" w:themeTint="FE" w:sz="4" w:space="0"/>
        <w:bottom w:val="single" w:color="C32D2D" w:themeColor="accent3" w:themeTint="FE" w:sz="4" w:space="0"/>
        <w:right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c32d2d" w:themeColor="accent3" w:themeTint="FE" w:themeShade="95"/>
        <w:sz w:val="22"/>
      </w:rPr>
      <w:tcPr>
        <w:shd w:val="clear" w:color="f4d2d2" w:fill="f4d2d2" w:themeFill="accent3" w:themeFillTint="34"/>
      </w:tcPr>
    </w:tblStylePr>
    <w:tblStylePr w:type="band1Vert">
      <w:tcPr>
        <w:shd w:val="clear" w:color="f4d2d2" w:fill="f4d2d2" w:themeFill="accent3" w:themeFillTint="34"/>
      </w:tcPr>
    </w:tblStylePr>
    <w:tblStylePr w:type="band2Horz">
      <w:rPr>
        <w:rFonts w:ascii="Arial" w:hAnsi="Arial"/>
        <w:color w:val="c32d2d" w:themeColor="accent3" w:themeTint="FE" w:themeShade="95"/>
        <w:sz w:val="22"/>
      </w:rPr>
    </w:tblStylePr>
    <w:tblStylePr w:type="firstCol">
      <w:rPr>
        <w:b/>
        <w:color w:val="c32d2d" w:themeColor="accent3" w:themeTint="FE" w:themeShade="95"/>
      </w:rPr>
    </w:tblStylePr>
    <w:tblStylePr w:type="firstRow">
      <w:rPr>
        <w:b/>
        <w:color w:val="c32d2d" w:themeColor="accent3" w:themeTint="FE" w:themeShade="95"/>
      </w:rPr>
      <w:tcPr>
        <w:tcBorders>
          <w:bottom w:val="single" w:color="C32D2D" w:themeColor="accent3" w:themeTint="FE" w:sz="12" w:space="0"/>
        </w:tcBorders>
      </w:tcPr>
    </w:tblStylePr>
    <w:tblStylePr w:type="lastCol">
      <w:rPr>
        <w:b/>
        <w:color w:val="c32d2d" w:themeColor="accent3" w:themeTint="FE" w:themeShade="95"/>
      </w:rPr>
    </w:tblStylePr>
    <w:tblStylePr w:type="lastRow">
      <w:rPr>
        <w:b/>
        <w:color w:val="c32d2d" w:themeColor="accent3" w:themeTint="FE" w:themeShade="95"/>
      </w:rPr>
    </w:tblStylePr>
  </w:style>
  <w:style w:type="table" w:styleId="2473">
    <w:name w:val="Grid Table 6 Colorful Accent 4"/>
    <w:basedOn w:val="2402"/>
    <w:uiPriority w:val="99"/>
    <w:pPr>
      <w:spacing w:after="0" w:line="240" w:lineRule="auto"/>
    </w:pPr>
    <w:tblPr>
      <w:tblStyleRowBandSize w:val="1"/>
      <w:tblStyleColBandSize w:val="1"/>
      <w:tbl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b8d678" w:themeColor="accent4" w:themeTint="9A" w:themeShade="95"/>
        <w:sz w:val="22"/>
      </w:rPr>
      <w:tcPr>
        <w:shd w:val="clear" w:color="e7f1d1" w:fill="e7f1d1" w:themeFill="accent4" w:themeFillTint="34"/>
      </w:tcPr>
    </w:tblStylePr>
    <w:tblStylePr w:type="band1Vert">
      <w:tcPr>
        <w:shd w:val="clear" w:color="e7f1d1" w:fill="e7f1d1" w:themeFill="accent4" w:themeFillTint="34"/>
      </w:tcPr>
    </w:tblStylePr>
    <w:tblStylePr w:type="band2Horz">
      <w:rPr>
        <w:rFonts w:ascii="Arial" w:hAnsi="Arial"/>
        <w:color w:val="b8d678" w:themeColor="accent4" w:themeTint="9A" w:themeShade="95"/>
        <w:sz w:val="22"/>
      </w:rPr>
    </w:tblStylePr>
    <w:tblStylePr w:type="firstCol">
      <w:rPr>
        <w:b/>
        <w:color w:val="b8d678" w:themeColor="accent4" w:themeTint="9A" w:themeShade="95"/>
      </w:rPr>
    </w:tblStylePr>
    <w:tblStylePr w:type="firstRow">
      <w:rPr>
        <w:b/>
        <w:color w:val="b8d678" w:themeColor="accent4" w:themeTint="9A" w:themeShade="95"/>
      </w:rPr>
      <w:tcPr>
        <w:tcBorders>
          <w:bottom w:val="single" w:color="B8D678" w:themeColor="accent4" w:themeTint="9A" w:sz="12" w:space="0"/>
        </w:tcBorders>
      </w:tcPr>
    </w:tblStylePr>
    <w:tblStylePr w:type="lastCol">
      <w:rPr>
        <w:b/>
        <w:color w:val="b8d678" w:themeColor="accent4" w:themeTint="9A" w:themeShade="95"/>
      </w:rPr>
    </w:tblStylePr>
    <w:tblStylePr w:type="lastRow">
      <w:rPr>
        <w:b/>
        <w:color w:val="b8d678" w:themeColor="accent4" w:themeTint="9A" w:themeShade="95"/>
      </w:rPr>
    </w:tblStylePr>
  </w:style>
  <w:style w:type="table" w:styleId="2474">
    <w:name w:val="Grid Table 6 Colorful Accent 5"/>
    <w:basedOn w:val="2402"/>
    <w:uiPriority w:val="99"/>
    <w:pPr>
      <w:spacing w:after="0" w:line="240" w:lineRule="auto"/>
    </w:pPr>
    <w:tblPr>
      <w:tblStyleRowBandSize w:val="1"/>
      <w:tblStyleColBandSize w:val="1"/>
      <w:tblBorders>
        <w:top w:val="single" w:color="964305" w:themeColor="accent5" w:sz="4" w:space="0"/>
        <w:left w:val="single" w:color="964305" w:themeColor="accent5" w:sz="4" w:space="0"/>
        <w:bottom w:val="single" w:color="964305" w:themeColor="accent5" w:sz="4" w:space="0"/>
        <w:right w:val="single" w:color="964305" w:themeColor="accent5" w:sz="4" w:space="0"/>
        <w:insideH w:val="single" w:color="964305" w:themeColor="accent5" w:sz="4" w:space="0"/>
        <w:insideV w:val="single" w:color="964305" w:themeColor="accent5" w:sz="4" w:space="0"/>
      </w:tblBorders>
    </w:tblPr>
    <w:tblStylePr w:type="band1Horz">
      <w:rPr>
        <w:rFonts w:ascii="Arial" w:hAnsi="Arial"/>
        <w:color w:val="572703" w:themeColor="accent5" w:themeShade="95"/>
        <w:sz w:val="22"/>
      </w:rPr>
      <w:tcPr>
        <w:shd w:val="clear" w:color="fcd5b8" w:fill="fcd5b8" w:themeFill="accent5" w:themeFillTint="34"/>
      </w:tcPr>
    </w:tblStylePr>
    <w:tblStylePr w:type="band1Vert">
      <w:tcPr>
        <w:shd w:val="clear" w:color="fcd5b8" w:fill="fcd5b8" w:themeFill="accent5" w:themeFillTint="34"/>
      </w:tcPr>
    </w:tblStylePr>
    <w:tblStylePr w:type="band2Horz">
      <w:rPr>
        <w:rFonts w:ascii="Arial" w:hAnsi="Arial"/>
        <w:color w:val="572703" w:themeColor="accent5" w:themeShade="95"/>
        <w:sz w:val="22"/>
      </w:rPr>
    </w:tblStylePr>
    <w:tblStylePr w:type="firstCol">
      <w:rPr>
        <w:b/>
        <w:color w:val="572703" w:themeColor="accent5" w:themeShade="95"/>
      </w:rPr>
    </w:tblStylePr>
    <w:tblStylePr w:type="firstRow">
      <w:rPr>
        <w:b/>
        <w:color w:val="572703" w:themeColor="accent5" w:themeShade="95"/>
      </w:rPr>
      <w:tcPr>
        <w:tcBorders>
          <w:bottom w:val="single" w:color="964305" w:themeColor="accent5" w:sz="12" w:space="0"/>
        </w:tcBorders>
      </w:tcPr>
    </w:tblStylePr>
    <w:tblStylePr w:type="lastCol">
      <w:rPr>
        <w:b/>
        <w:color w:val="572703" w:themeColor="accent5" w:themeShade="95"/>
      </w:rPr>
    </w:tblStylePr>
    <w:tblStylePr w:type="lastRow">
      <w:rPr>
        <w:b/>
        <w:color w:val="572703" w:themeColor="accent5" w:themeShade="95"/>
      </w:rPr>
    </w:tblStylePr>
  </w:style>
  <w:style w:type="table" w:styleId="2475">
    <w:name w:val="Grid Table 6 Colorful Accent 6"/>
    <w:basedOn w:val="2402"/>
    <w:uiPriority w:val="99"/>
    <w:pPr>
      <w:spacing w:after="0" w:line="240" w:lineRule="auto"/>
    </w:pPr>
    <w:tblPr>
      <w:tblStyleRowBandSize w:val="1"/>
      <w:tblStyleColBandSize w:val="1"/>
      <w:tblBorders>
        <w:top w:val="single" w:color="475A8D" w:themeColor="accent6" w:sz="4" w:space="0"/>
        <w:left w:val="single" w:color="475A8D" w:themeColor="accent6" w:sz="4" w:space="0"/>
        <w:bottom w:val="single" w:color="475A8D" w:themeColor="accent6" w:sz="4" w:space="0"/>
        <w:right w:val="single" w:color="475A8D" w:themeColor="accent6" w:sz="4" w:space="0"/>
        <w:insideH w:val="single" w:color="475A8D" w:themeColor="accent6" w:sz="4" w:space="0"/>
        <w:insideV w:val="single" w:color="475A8D" w:themeColor="accent6" w:sz="4" w:space="0"/>
      </w:tblBorders>
    </w:tblPr>
    <w:tblStylePr w:type="band1Horz">
      <w:rPr>
        <w:rFonts w:ascii="Arial" w:hAnsi="Arial"/>
        <w:color w:val="572703" w:themeColor="accent5" w:themeShade="95"/>
        <w:sz w:val="22"/>
      </w:rPr>
      <w:tcPr>
        <w:shd w:val="clear" w:color="d6dbea" w:fill="d6dbea" w:themeFill="accent6" w:themeFillTint="34"/>
      </w:tcPr>
    </w:tblStylePr>
    <w:tblStylePr w:type="band1Vert">
      <w:tcPr>
        <w:shd w:val="clear" w:color="d6dbea" w:fill="d6dbea" w:themeFill="accent6" w:themeFillTint="34"/>
      </w:tcPr>
    </w:tblStylePr>
    <w:tblStylePr w:type="band2Horz">
      <w:rPr>
        <w:rFonts w:ascii="Arial" w:hAnsi="Arial"/>
        <w:color w:val="572703" w:themeColor="accent5" w:themeShade="95"/>
        <w:sz w:val="22"/>
      </w:rPr>
    </w:tblStylePr>
    <w:tblStylePr w:type="firstCol">
      <w:rPr>
        <w:b/>
        <w:color w:val="572703" w:themeColor="accent5" w:themeShade="95"/>
      </w:rPr>
    </w:tblStylePr>
    <w:tblStylePr w:type="firstRow">
      <w:rPr>
        <w:b/>
        <w:color w:val="572703" w:themeColor="accent5" w:themeShade="95"/>
      </w:rPr>
      <w:tcPr>
        <w:tcBorders>
          <w:bottom w:val="single" w:color="475A8D" w:themeColor="accent6" w:sz="12" w:space="0"/>
        </w:tcBorders>
      </w:tcPr>
    </w:tblStylePr>
    <w:tblStylePr w:type="lastCol">
      <w:rPr>
        <w:b/>
        <w:color w:val="572703" w:themeColor="accent5" w:themeShade="95"/>
      </w:rPr>
    </w:tblStylePr>
    <w:tblStylePr w:type="lastRow">
      <w:rPr>
        <w:b/>
        <w:color w:val="572703" w:themeColor="accent5" w:themeShade="95"/>
      </w:rPr>
    </w:tblStylePr>
  </w:style>
  <w:style w:type="table" w:styleId="2476">
    <w:name w:val="Grid Table 7 Colorful"/>
    <w:basedOn w:val="240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fill="f2f2f2" w:themeFill="text1" w:themeFillTint="0D"/>
      </w:tcPr>
    </w:tblStylePr>
    <w:tblStylePr w:type="band1Vert">
      <w:tcPr>
        <w:shd w:val="clear" w:color="f2f2f2"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ffffff"/>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477">
    <w:name w:val="Grid Table 7 Colorful Accent 1"/>
    <w:basedOn w:val="2402"/>
    <w:uiPriority w:val="99"/>
    <w:pPr>
      <w:spacing w:after="0" w:line="240" w:lineRule="auto"/>
    </w:pPr>
    <w:tblPr>
      <w:tblStyleRowBandSize w:val="1"/>
      <w:tblStyleColBandSize w:val="1"/>
      <w:tblBorders>
        <w:bottom w:val="single" w:color="92CCDA" w:themeColor="accent1" w:themeTint="80" w:sz="4" w:space="0"/>
        <w:right w:val="single" w:color="92CCDA" w:themeColor="accent1" w:themeTint="80" w:sz="4" w:space="0"/>
        <w:insideH w:val="single" w:color="92CCDA" w:themeColor="accent1" w:themeTint="80" w:sz="4" w:space="0"/>
        <w:insideV w:val="single" w:color="92CCDA" w:themeColor="accent1" w:themeTint="80" w:sz="4" w:space="0"/>
      </w:tblBorders>
    </w:tblPr>
    <w:tblStylePr w:type="band1Horz">
      <w:rPr>
        <w:rFonts w:ascii="Arial" w:hAnsi="Arial"/>
        <w:color w:val="92ccda" w:themeColor="accent1" w:themeTint="80" w:themeShade="95"/>
        <w:sz w:val="22"/>
      </w:rPr>
      <w:tcPr>
        <w:shd w:val="clear" w:color="d3eaf0" w:fill="d3eaf0" w:themeFill="accent1" w:themeFillTint="34"/>
      </w:tcPr>
    </w:tblStylePr>
    <w:tblStylePr w:type="band1Vert">
      <w:tcPr>
        <w:shd w:val="clear" w:color="d3eaf0" w:fill="d3eaf0" w:themeFill="accent1" w:themeFillTint="34"/>
      </w:tcPr>
    </w:tblStylePr>
    <w:tblStylePr w:type="band2Horz">
      <w:rPr>
        <w:rFonts w:ascii="Arial" w:hAnsi="Arial"/>
        <w:color w:val="92ccda" w:themeColor="accent1" w:themeTint="80" w:themeShade="95"/>
        <w:sz w:val="22"/>
      </w:rPr>
    </w:tblStylePr>
    <w:tblStylePr w:type="firstCol">
      <w:rPr>
        <w:rFonts w:ascii="Arial" w:hAnsi="Arial"/>
        <w:i/>
        <w:color w:val="92ccda"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92CCDA" w:themeColor="accent1" w:themeTint="80" w:sz="4" w:space="0"/>
        </w:tcBorders>
      </w:tcPr>
    </w:tblStylePr>
    <w:tblStylePr w:type="firstRow">
      <w:rPr>
        <w:rFonts w:ascii="Arial" w:hAnsi="Arial"/>
        <w:b/>
        <w:color w:val="92ccda" w:themeColor="accent1" w:themeTint="80" w:themeShade="95"/>
        <w:sz w:val="22"/>
      </w:rPr>
      <w:tcPr>
        <w:shd w:val="clear" w:color="ffffff" w:fill="ffffff" w:themeFill="light1"/>
        <w:tcBorders>
          <w:top w:val="none" w:color="000000" w:sz="4" w:space="0"/>
          <w:left w:val="none" w:color="000000" w:sz="4" w:space="0"/>
          <w:bottom w:val="single" w:color="92CCDA" w:themeColor="accent1" w:themeTint="80" w:sz="4" w:space="0"/>
          <w:right w:val="none" w:color="000000" w:sz="4" w:space="0"/>
        </w:tcBorders>
      </w:tcPr>
    </w:tblStylePr>
    <w:tblStylePr w:type="lastCol">
      <w:rPr>
        <w:rFonts w:ascii="Arial" w:hAnsi="Arial"/>
        <w:i/>
        <w:color w:val="92ccda" w:themeColor="accent1" w:themeTint="80" w:themeShade="95"/>
        <w:sz w:val="22"/>
      </w:rPr>
      <w:tcPr>
        <w:shd w:val="clear" w:color="ffffff" w:fill="ffffff"/>
        <w:tcBorders>
          <w:top w:val="none" w:color="000000" w:sz="4" w:space="0"/>
          <w:left w:val="single" w:color="92CCDA" w:themeColor="accent1" w:themeTint="80" w:sz="4" w:space="0"/>
          <w:bottom w:val="none" w:color="000000" w:sz="4" w:space="0"/>
          <w:right w:val="none" w:color="000000" w:sz="4" w:space="0"/>
        </w:tcBorders>
      </w:tcPr>
    </w:tblStylePr>
    <w:tblStylePr w:type="lastRow">
      <w:rPr>
        <w:rFonts w:ascii="Arial" w:hAnsi="Arial"/>
        <w:b/>
        <w:color w:val="92ccda" w:themeColor="accent1" w:themeTint="80" w:themeShade="95"/>
        <w:sz w:val="22"/>
      </w:rPr>
      <w:tcPr>
        <w:shd w:val="clear" w:color="ffffff" w:fill="ffffff" w:themeFill="light1"/>
        <w:tcBorders>
          <w:top w:val="single" w:color="92CCDA" w:themeColor="accent1" w:themeTint="80" w:sz="4" w:space="0"/>
          <w:left w:val="none" w:color="000000" w:sz="4" w:space="0"/>
          <w:bottom w:val="none" w:color="000000" w:sz="4" w:space="0"/>
          <w:right w:val="none" w:color="000000" w:sz="4" w:space="0"/>
        </w:tcBorders>
      </w:tcPr>
    </w:tblStylePr>
  </w:style>
  <w:style w:type="table" w:styleId="2478">
    <w:name w:val="Grid Table 7 Colorful Accent 2"/>
    <w:basedOn w:val="2402"/>
    <w:uiPriority w:val="99"/>
    <w:pPr>
      <w:spacing w:after="0" w:line="240" w:lineRule="auto"/>
    </w:pPr>
    <w:tblPr>
      <w:tblStyleRowBandSize w:val="1"/>
      <w:tblStyleColBandSize w:val="1"/>
      <w:tblBorders>
        <w:bottom w:val="single" w:color="FED46D" w:themeColor="accent2" w:themeTint="97" w:sz="4" w:space="0"/>
        <w:right w:val="single" w:color="FED46D" w:themeColor="accent2" w:themeTint="97" w:sz="4" w:space="0"/>
        <w:insideH w:val="single" w:color="FED46D" w:themeColor="accent2" w:themeTint="97" w:sz="4" w:space="0"/>
        <w:insideV w:val="single" w:color="FED46D" w:themeColor="accent2" w:themeTint="97" w:sz="4" w:space="0"/>
      </w:tblBorders>
    </w:tblPr>
    <w:tblStylePr w:type="band1Horz">
      <w:rPr>
        <w:rFonts w:ascii="Arial" w:hAnsi="Arial"/>
        <w:color w:val="fed46d" w:themeColor="accent2" w:themeTint="97" w:themeShade="95"/>
        <w:sz w:val="22"/>
      </w:rPr>
      <w:tcPr>
        <w:shd w:val="clear" w:color="fef0ce" w:fill="fef0ce" w:themeFill="accent2" w:themeFillTint="32"/>
      </w:tcPr>
    </w:tblStylePr>
    <w:tblStylePr w:type="band1Vert">
      <w:tcPr>
        <w:shd w:val="clear" w:color="fef0ce" w:fill="fef0ce" w:themeFill="accent2" w:themeFillTint="32"/>
      </w:tcPr>
    </w:tblStylePr>
    <w:tblStylePr w:type="band2Horz">
      <w:rPr>
        <w:rFonts w:ascii="Arial" w:hAnsi="Arial"/>
        <w:color w:val="fed46d" w:themeColor="accent2" w:themeTint="97" w:themeShade="95"/>
        <w:sz w:val="22"/>
      </w:rPr>
    </w:tblStylePr>
    <w:tblStylePr w:type="firstCol">
      <w:rPr>
        <w:rFonts w:ascii="Arial" w:hAnsi="Arial"/>
        <w:i/>
        <w:color w:val="fed46d"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ED46D" w:themeColor="accent2" w:themeTint="97" w:sz="4" w:space="0"/>
        </w:tcBorders>
      </w:tcPr>
    </w:tblStylePr>
    <w:tblStylePr w:type="firstRow">
      <w:rPr>
        <w:rFonts w:ascii="Arial" w:hAnsi="Arial"/>
        <w:b/>
        <w:color w:val="fed46d" w:themeColor="accent2" w:themeTint="97" w:themeShade="95"/>
        <w:sz w:val="22"/>
      </w:rPr>
      <w:tcPr>
        <w:shd w:val="clear" w:color="ffffff" w:fill="ffffff" w:themeFill="light1"/>
        <w:tcBorders>
          <w:top w:val="none" w:color="000000" w:sz="4" w:space="0"/>
          <w:left w:val="none" w:color="000000" w:sz="4" w:space="0"/>
          <w:bottom w:val="single" w:color="FED46D" w:themeColor="accent2" w:themeTint="97" w:sz="4" w:space="0"/>
          <w:right w:val="none" w:color="000000" w:sz="4" w:space="0"/>
        </w:tcBorders>
      </w:tcPr>
    </w:tblStylePr>
    <w:tblStylePr w:type="lastCol">
      <w:rPr>
        <w:rFonts w:ascii="Arial" w:hAnsi="Arial"/>
        <w:i/>
        <w:color w:val="fed46d" w:themeColor="accent2" w:themeTint="97" w:themeShade="95"/>
        <w:sz w:val="22"/>
      </w:rPr>
      <w:tcPr>
        <w:shd w:val="clear" w:color="ffffff" w:fill="ffffff"/>
        <w:tcBorders>
          <w:top w:val="none" w:color="000000" w:sz="4" w:space="0"/>
          <w:left w:val="single" w:color="FED46D" w:themeColor="accent2" w:themeTint="97" w:sz="4" w:space="0"/>
          <w:bottom w:val="none" w:color="000000" w:sz="4" w:space="0"/>
          <w:right w:val="none" w:color="000000" w:sz="4" w:space="0"/>
        </w:tcBorders>
      </w:tcPr>
    </w:tblStylePr>
    <w:tblStylePr w:type="lastRow">
      <w:rPr>
        <w:rFonts w:ascii="Arial" w:hAnsi="Arial"/>
        <w:b/>
        <w:color w:val="fed46d" w:themeColor="accent2" w:themeTint="97" w:themeShade="95"/>
        <w:sz w:val="22"/>
      </w:rPr>
      <w:tcPr>
        <w:shd w:val="clear" w:color="ffffff" w:fill="ffffff" w:themeFill="light1"/>
        <w:tcBorders>
          <w:top w:val="single" w:color="FED46D" w:themeColor="accent2" w:themeTint="97" w:sz="4" w:space="0"/>
          <w:left w:val="none" w:color="000000" w:sz="4" w:space="0"/>
          <w:bottom w:val="none" w:color="000000" w:sz="4" w:space="0"/>
          <w:right w:val="none" w:color="000000" w:sz="4" w:space="0"/>
        </w:tcBorders>
      </w:tcPr>
    </w:tblStylePr>
  </w:style>
  <w:style w:type="table" w:styleId="2479">
    <w:name w:val="Grid Table 7 Colorful Accent 3"/>
    <w:basedOn w:val="2402"/>
    <w:uiPriority w:val="99"/>
    <w:pPr>
      <w:spacing w:after="0" w:line="240" w:lineRule="auto"/>
    </w:pPr>
    <w:tblPr>
      <w:tblStyleRowBandSize w:val="1"/>
      <w:tblStyleColBandSize w:val="1"/>
      <w:tblBorders>
        <w:bottom w:val="single" w:color="C32D2D" w:themeColor="accent3" w:themeTint="FE" w:sz="4" w:space="0"/>
        <w:right w:val="single" w:color="C32D2D" w:themeColor="accent3" w:themeTint="FE" w:sz="4" w:space="0"/>
        <w:insideH w:val="single" w:color="C32D2D" w:themeColor="accent3" w:themeTint="FE" w:sz="4" w:space="0"/>
        <w:insideV w:val="single" w:color="C32D2D" w:themeColor="accent3" w:themeTint="FE" w:sz="4" w:space="0"/>
      </w:tblBorders>
    </w:tblPr>
    <w:tblStylePr w:type="band1Horz">
      <w:rPr>
        <w:rFonts w:ascii="Arial" w:hAnsi="Arial"/>
        <w:color w:val="c32d2d" w:themeColor="accent3" w:themeTint="FE" w:themeShade="95"/>
        <w:sz w:val="22"/>
      </w:rPr>
      <w:tcPr>
        <w:shd w:val="clear" w:color="f4d2d2" w:fill="f4d2d2" w:themeFill="accent3" w:themeFillTint="34"/>
      </w:tcPr>
    </w:tblStylePr>
    <w:tblStylePr w:type="band1Vert">
      <w:tcPr>
        <w:shd w:val="clear" w:color="f4d2d2" w:fill="f4d2d2" w:themeFill="accent3" w:themeFillTint="34"/>
      </w:tcPr>
    </w:tblStylePr>
    <w:tblStylePr w:type="band2Horz">
      <w:rPr>
        <w:rFonts w:ascii="Arial" w:hAnsi="Arial"/>
        <w:color w:val="c32d2d" w:themeColor="accent3" w:themeTint="FE" w:themeShade="95"/>
        <w:sz w:val="22"/>
      </w:rPr>
    </w:tblStylePr>
    <w:tblStylePr w:type="firstCol">
      <w:rPr>
        <w:rFonts w:ascii="Arial" w:hAnsi="Arial"/>
        <w:i/>
        <w:color w:val="c32d2d"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C32D2D" w:themeColor="accent3" w:themeTint="FE" w:sz="4" w:space="0"/>
        </w:tcBorders>
      </w:tcPr>
    </w:tblStylePr>
    <w:tblStylePr w:type="firstRow">
      <w:rPr>
        <w:rFonts w:ascii="Arial" w:hAnsi="Arial"/>
        <w:b/>
        <w:color w:val="c32d2d" w:themeColor="accent3" w:themeTint="FE" w:themeShade="95"/>
        <w:sz w:val="22"/>
      </w:rPr>
      <w:tcPr>
        <w:shd w:val="clear" w:color="ffffff" w:fill="ffffff" w:themeFill="light1"/>
        <w:tcBorders>
          <w:top w:val="none" w:color="000000" w:sz="4" w:space="0"/>
          <w:left w:val="none" w:color="000000" w:sz="4" w:space="0"/>
          <w:bottom w:val="single" w:color="C32D2D" w:themeColor="accent3" w:themeTint="FE" w:sz="4" w:space="0"/>
          <w:right w:val="none" w:color="000000" w:sz="4" w:space="0"/>
        </w:tcBorders>
      </w:tcPr>
    </w:tblStylePr>
    <w:tblStylePr w:type="lastCol">
      <w:rPr>
        <w:rFonts w:ascii="Arial" w:hAnsi="Arial"/>
        <w:i/>
        <w:color w:val="c32d2d" w:themeColor="accent3" w:themeTint="FE" w:themeShade="95"/>
        <w:sz w:val="22"/>
      </w:rPr>
      <w:tcPr>
        <w:shd w:val="clear" w:color="ffffff" w:fill="ffffff"/>
        <w:tcBorders>
          <w:top w:val="none" w:color="000000" w:sz="4" w:space="0"/>
          <w:left w:val="single" w:color="C32D2D" w:themeColor="accent3" w:themeTint="FE" w:sz="4" w:space="0"/>
          <w:bottom w:val="none" w:color="000000" w:sz="4" w:space="0"/>
          <w:right w:val="none" w:color="000000" w:sz="4" w:space="0"/>
        </w:tcBorders>
      </w:tcPr>
    </w:tblStylePr>
    <w:tblStylePr w:type="lastRow">
      <w:rPr>
        <w:rFonts w:ascii="Arial" w:hAnsi="Arial"/>
        <w:b/>
        <w:color w:val="c32d2d" w:themeColor="accent3" w:themeTint="FE" w:themeShade="95"/>
        <w:sz w:val="22"/>
      </w:rPr>
      <w:tcPr>
        <w:shd w:val="clear" w:color="ffffff" w:fill="ffffff" w:themeFill="light1"/>
        <w:tcBorders>
          <w:top w:val="single" w:color="C32D2D" w:themeColor="accent3" w:themeTint="FE" w:sz="4" w:space="0"/>
          <w:left w:val="none" w:color="000000" w:sz="4" w:space="0"/>
          <w:bottom w:val="none" w:color="000000" w:sz="4" w:space="0"/>
          <w:right w:val="none" w:color="000000" w:sz="4" w:space="0"/>
        </w:tcBorders>
      </w:tcPr>
    </w:tblStylePr>
  </w:style>
  <w:style w:type="table" w:styleId="2480">
    <w:name w:val="Grid Table 7 Colorful Accent 4"/>
    <w:basedOn w:val="2402"/>
    <w:uiPriority w:val="99"/>
    <w:pPr>
      <w:spacing w:after="0" w:line="240" w:lineRule="auto"/>
    </w:pPr>
    <w:tblPr>
      <w:tblStyleRowBandSize w:val="1"/>
      <w:tblStyleColBandSize w:val="1"/>
      <w:tblBorders>
        <w:bottom w:val="single" w:color="B8D678" w:themeColor="accent4" w:themeTint="9A" w:sz="4" w:space="0"/>
        <w:right w:val="single" w:color="B8D678" w:themeColor="accent4" w:themeTint="9A" w:sz="4" w:space="0"/>
        <w:insideH w:val="single" w:color="B8D678" w:themeColor="accent4" w:themeTint="9A" w:sz="4" w:space="0"/>
        <w:insideV w:val="single" w:color="B8D678" w:themeColor="accent4" w:themeTint="9A" w:sz="4" w:space="0"/>
      </w:tblBorders>
    </w:tblPr>
    <w:tblStylePr w:type="band1Horz">
      <w:rPr>
        <w:rFonts w:ascii="Arial" w:hAnsi="Arial"/>
        <w:color w:val="b8d678" w:themeColor="accent4" w:themeTint="9A" w:themeShade="95"/>
        <w:sz w:val="22"/>
      </w:rPr>
      <w:tcPr>
        <w:shd w:val="clear" w:color="e7f1d1" w:fill="e7f1d1" w:themeFill="accent4" w:themeFillTint="34"/>
      </w:tcPr>
    </w:tblStylePr>
    <w:tblStylePr w:type="band1Vert">
      <w:tcPr>
        <w:shd w:val="clear" w:color="e7f1d1" w:fill="e7f1d1" w:themeFill="accent4" w:themeFillTint="34"/>
      </w:tcPr>
    </w:tblStylePr>
    <w:tblStylePr w:type="band2Horz">
      <w:rPr>
        <w:rFonts w:ascii="Arial" w:hAnsi="Arial"/>
        <w:color w:val="b8d678" w:themeColor="accent4" w:themeTint="9A" w:themeShade="95"/>
        <w:sz w:val="22"/>
      </w:rPr>
    </w:tblStylePr>
    <w:tblStylePr w:type="firstCol">
      <w:rPr>
        <w:rFonts w:ascii="Arial" w:hAnsi="Arial"/>
        <w:i/>
        <w:color w:val="b8d678"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B8D678" w:themeColor="accent4" w:themeTint="9A" w:sz="4" w:space="0"/>
        </w:tcBorders>
      </w:tcPr>
    </w:tblStylePr>
    <w:tblStylePr w:type="firstRow">
      <w:rPr>
        <w:rFonts w:ascii="Arial" w:hAnsi="Arial"/>
        <w:b/>
        <w:color w:val="b8d678" w:themeColor="accent4" w:themeTint="9A" w:themeShade="95"/>
        <w:sz w:val="22"/>
      </w:rPr>
      <w:tcPr>
        <w:shd w:val="clear" w:color="ffffff" w:fill="ffffff" w:themeFill="light1"/>
        <w:tcBorders>
          <w:top w:val="none" w:color="000000" w:sz="4" w:space="0"/>
          <w:left w:val="none" w:color="000000" w:sz="4" w:space="0"/>
          <w:bottom w:val="single" w:color="B8D678" w:themeColor="accent4" w:themeTint="9A" w:sz="4" w:space="0"/>
          <w:right w:val="none" w:color="000000" w:sz="4" w:space="0"/>
        </w:tcBorders>
      </w:tcPr>
    </w:tblStylePr>
    <w:tblStylePr w:type="lastCol">
      <w:rPr>
        <w:rFonts w:ascii="Arial" w:hAnsi="Arial"/>
        <w:i/>
        <w:color w:val="b8d678" w:themeColor="accent4" w:themeTint="9A" w:themeShade="95"/>
        <w:sz w:val="22"/>
      </w:rPr>
      <w:tcPr>
        <w:shd w:val="clear" w:color="ffffff" w:fill="ffffff"/>
        <w:tcBorders>
          <w:top w:val="none" w:color="000000" w:sz="4" w:space="0"/>
          <w:left w:val="single" w:color="B8D678" w:themeColor="accent4" w:themeTint="9A" w:sz="4" w:space="0"/>
          <w:bottom w:val="none" w:color="000000" w:sz="4" w:space="0"/>
          <w:right w:val="none" w:color="000000" w:sz="4" w:space="0"/>
        </w:tcBorders>
      </w:tcPr>
    </w:tblStylePr>
    <w:tblStylePr w:type="lastRow">
      <w:rPr>
        <w:rFonts w:ascii="Arial" w:hAnsi="Arial"/>
        <w:b/>
        <w:color w:val="b8d678" w:themeColor="accent4" w:themeTint="9A" w:themeShade="95"/>
        <w:sz w:val="22"/>
      </w:rPr>
      <w:tcPr>
        <w:shd w:val="clear" w:color="ffffff" w:fill="ffffff" w:themeFill="light1"/>
        <w:tcBorders>
          <w:top w:val="single" w:color="B8D678" w:themeColor="accent4" w:themeTint="9A" w:sz="4" w:space="0"/>
          <w:left w:val="none" w:color="000000" w:sz="4" w:space="0"/>
          <w:bottom w:val="none" w:color="000000" w:sz="4" w:space="0"/>
          <w:right w:val="none" w:color="000000" w:sz="4" w:space="0"/>
        </w:tcBorders>
      </w:tcPr>
    </w:tblStylePr>
  </w:style>
  <w:style w:type="table" w:styleId="2481">
    <w:name w:val="Grid Table 7 Colorful Accent 5"/>
    <w:basedOn w:val="2402"/>
    <w:uiPriority w:val="99"/>
    <w:pPr>
      <w:spacing w:after="0" w:line="240" w:lineRule="auto"/>
    </w:pPr>
    <w:tblPr>
      <w:tblStyleRowBandSize w:val="1"/>
      <w:tblStyleColBandSize w:val="1"/>
      <w:tblBorders>
        <w:bottom w:val="single" w:color="F88D3C" w:themeColor="accent5" w:themeTint="90" w:sz="4" w:space="0"/>
        <w:right w:val="single" w:color="F88D3C" w:themeColor="accent5" w:themeTint="90" w:sz="4" w:space="0"/>
        <w:insideH w:val="single" w:color="F88D3C" w:themeColor="accent5" w:themeTint="90" w:sz="4" w:space="0"/>
        <w:insideV w:val="single" w:color="F88D3C" w:themeColor="accent5" w:themeTint="90" w:sz="4" w:space="0"/>
      </w:tblBorders>
    </w:tblPr>
    <w:tblStylePr w:type="band1Horz">
      <w:rPr>
        <w:rFonts w:ascii="Arial" w:hAnsi="Arial"/>
        <w:color w:val="572703" w:themeColor="accent5" w:themeShade="95"/>
        <w:sz w:val="22"/>
      </w:rPr>
      <w:tcPr>
        <w:shd w:val="clear" w:color="fcd5b8" w:fill="fcd5b8" w:themeFill="accent5" w:themeFillTint="34"/>
      </w:tcPr>
    </w:tblStylePr>
    <w:tblStylePr w:type="band1Vert">
      <w:tcPr>
        <w:shd w:val="clear" w:color="fcd5b8" w:fill="fcd5b8" w:themeFill="accent5" w:themeFillTint="34"/>
      </w:tcPr>
    </w:tblStylePr>
    <w:tblStylePr w:type="band2Horz">
      <w:rPr>
        <w:rFonts w:ascii="Arial" w:hAnsi="Arial"/>
        <w:color w:val="572703" w:themeColor="accent5" w:themeShade="95"/>
        <w:sz w:val="22"/>
      </w:rPr>
    </w:tblStylePr>
    <w:tblStylePr w:type="firstCol">
      <w:rPr>
        <w:rFonts w:ascii="Arial" w:hAnsi="Arial"/>
        <w:i/>
        <w:color w:val="572703" w:themeColor="accent5" w:themeShade="95"/>
        <w:sz w:val="22"/>
      </w:rPr>
      <w:pPr>
        <w:jc w:val="right"/>
      </w:pPr>
      <w:tcPr>
        <w:shd w:val="clear" w:color="ffffff" w:fill="ffffff"/>
        <w:tcBorders>
          <w:top w:val="none" w:color="000000" w:sz="4" w:space="0"/>
          <w:left w:val="none" w:color="000000" w:sz="4" w:space="0"/>
          <w:bottom w:val="none" w:color="000000" w:sz="4" w:space="0"/>
          <w:right w:val="single" w:color="F88D3C" w:themeColor="accent5" w:themeTint="90" w:sz="4" w:space="0"/>
        </w:tcBorders>
      </w:tcPr>
    </w:tblStylePr>
    <w:tblStylePr w:type="firstRow">
      <w:rPr>
        <w:rFonts w:ascii="Arial" w:hAnsi="Arial"/>
        <w:b/>
        <w:color w:val="572703" w:themeColor="accent5" w:themeShade="95"/>
        <w:sz w:val="22"/>
      </w:rPr>
      <w:tcPr>
        <w:shd w:val="clear" w:color="ffffff" w:fill="ffffff" w:themeFill="light1"/>
        <w:tcBorders>
          <w:top w:val="none" w:color="000000" w:sz="4" w:space="0"/>
          <w:left w:val="none" w:color="000000" w:sz="4" w:space="0"/>
          <w:bottom w:val="single" w:color="F88D3C" w:themeColor="accent5" w:themeTint="90" w:sz="4" w:space="0"/>
          <w:right w:val="none" w:color="000000" w:sz="4" w:space="0"/>
        </w:tcBorders>
      </w:tcPr>
    </w:tblStylePr>
    <w:tblStylePr w:type="lastCol">
      <w:rPr>
        <w:rFonts w:ascii="Arial" w:hAnsi="Arial"/>
        <w:i/>
        <w:color w:val="572703" w:themeColor="accent5" w:themeShade="95"/>
        <w:sz w:val="22"/>
      </w:rPr>
      <w:tcPr>
        <w:shd w:val="clear" w:color="ffffff" w:fill="ffffff"/>
        <w:tcBorders>
          <w:top w:val="none" w:color="000000" w:sz="4" w:space="0"/>
          <w:left w:val="single" w:color="F88D3C" w:themeColor="accent5" w:themeTint="90" w:sz="4" w:space="0"/>
          <w:bottom w:val="none" w:color="000000" w:sz="4" w:space="0"/>
          <w:right w:val="none" w:color="000000" w:sz="4" w:space="0"/>
        </w:tcBorders>
      </w:tcPr>
    </w:tblStylePr>
    <w:tblStylePr w:type="lastRow">
      <w:rPr>
        <w:rFonts w:ascii="Arial" w:hAnsi="Arial"/>
        <w:b/>
        <w:color w:val="572703" w:themeColor="accent5" w:themeShade="95"/>
        <w:sz w:val="22"/>
      </w:rPr>
      <w:tcPr>
        <w:shd w:val="clear" w:color="ffffff" w:fill="ffffff" w:themeFill="light1"/>
        <w:tcBorders>
          <w:top w:val="single" w:color="F88D3C" w:themeColor="accent5" w:themeTint="90" w:sz="4" w:space="0"/>
          <w:left w:val="none" w:color="000000" w:sz="4" w:space="0"/>
          <w:bottom w:val="none" w:color="000000" w:sz="4" w:space="0"/>
          <w:right w:val="none" w:color="000000" w:sz="4" w:space="0"/>
        </w:tcBorders>
      </w:tcPr>
    </w:tblStylePr>
  </w:style>
  <w:style w:type="table" w:styleId="2482">
    <w:name w:val="Grid Table 7 Colorful Accent 6"/>
    <w:basedOn w:val="2402"/>
    <w:uiPriority w:val="99"/>
    <w:pPr>
      <w:spacing w:after="0" w:line="240" w:lineRule="auto"/>
    </w:pPr>
    <w:tblPr>
      <w:tblStyleRowBandSize w:val="1"/>
      <w:tblStyleColBandSize w:val="1"/>
      <w:tblBorders>
        <w:bottom w:val="single" w:color="8F9EC6" w:themeColor="accent6" w:themeTint="90" w:sz="4" w:space="0"/>
        <w:right w:val="single" w:color="8F9EC6" w:themeColor="accent6" w:themeTint="90" w:sz="4" w:space="0"/>
        <w:insideH w:val="single" w:color="8F9EC6" w:themeColor="accent6" w:themeTint="90" w:sz="4" w:space="0"/>
        <w:insideV w:val="single" w:color="8F9EC6" w:themeColor="accent6" w:themeTint="90" w:sz="4" w:space="0"/>
      </w:tblBorders>
    </w:tblPr>
    <w:tblStylePr w:type="band1Horz">
      <w:rPr>
        <w:rFonts w:ascii="Arial" w:hAnsi="Arial"/>
        <w:color w:val="293452" w:themeColor="accent6" w:themeShade="95"/>
        <w:sz w:val="22"/>
      </w:rPr>
      <w:tcPr>
        <w:shd w:val="clear" w:color="d6dbea" w:fill="d6dbea" w:themeFill="accent6" w:themeFillTint="34"/>
      </w:tcPr>
    </w:tblStylePr>
    <w:tblStylePr w:type="band1Vert">
      <w:tcPr>
        <w:shd w:val="clear" w:color="d6dbea" w:fill="d6dbea" w:themeFill="accent6" w:themeFillTint="34"/>
      </w:tcPr>
    </w:tblStylePr>
    <w:tblStylePr w:type="band2Horz">
      <w:rPr>
        <w:rFonts w:ascii="Arial" w:hAnsi="Arial"/>
        <w:color w:val="293452" w:themeColor="accent6" w:themeShade="95"/>
        <w:sz w:val="22"/>
      </w:rPr>
    </w:tblStylePr>
    <w:tblStylePr w:type="firstCol">
      <w:rPr>
        <w:rFonts w:ascii="Arial" w:hAnsi="Arial"/>
        <w:i/>
        <w:color w:val="293452" w:themeColor="accent6" w:themeShade="95"/>
        <w:sz w:val="22"/>
      </w:rPr>
      <w:pPr>
        <w:jc w:val="right"/>
      </w:pPr>
      <w:tcPr>
        <w:shd w:val="clear" w:color="ffffff" w:fill="ffffff"/>
        <w:tcBorders>
          <w:top w:val="none" w:color="000000" w:sz="4" w:space="0"/>
          <w:left w:val="none" w:color="000000" w:sz="4" w:space="0"/>
          <w:bottom w:val="none" w:color="000000" w:sz="4" w:space="0"/>
          <w:right w:val="single" w:color="8F9EC6" w:themeColor="accent6" w:themeTint="90" w:sz="4" w:space="0"/>
        </w:tcBorders>
      </w:tcPr>
    </w:tblStylePr>
    <w:tblStylePr w:type="firstRow">
      <w:rPr>
        <w:rFonts w:ascii="Arial" w:hAnsi="Arial"/>
        <w:b/>
        <w:color w:val="293452" w:themeColor="accent6" w:themeShade="95"/>
        <w:sz w:val="22"/>
      </w:rPr>
      <w:tcPr>
        <w:shd w:val="clear" w:color="ffffff" w:fill="ffffff" w:themeFill="light1"/>
        <w:tcBorders>
          <w:top w:val="none" w:color="000000" w:sz="4" w:space="0"/>
          <w:left w:val="none" w:color="000000" w:sz="4" w:space="0"/>
          <w:bottom w:val="single" w:color="8F9EC6" w:themeColor="accent6" w:themeTint="90" w:sz="4" w:space="0"/>
          <w:right w:val="none" w:color="000000" w:sz="4" w:space="0"/>
        </w:tcBorders>
      </w:tcPr>
    </w:tblStylePr>
    <w:tblStylePr w:type="lastCol">
      <w:rPr>
        <w:rFonts w:ascii="Arial" w:hAnsi="Arial"/>
        <w:i/>
        <w:color w:val="293452" w:themeColor="accent6" w:themeShade="95"/>
        <w:sz w:val="22"/>
      </w:rPr>
      <w:tcPr>
        <w:shd w:val="clear" w:color="ffffff" w:fill="ffffff"/>
        <w:tcBorders>
          <w:top w:val="none" w:color="000000" w:sz="4" w:space="0"/>
          <w:left w:val="single" w:color="8F9EC6" w:themeColor="accent6" w:themeTint="90" w:sz="4" w:space="0"/>
          <w:bottom w:val="none" w:color="000000" w:sz="4" w:space="0"/>
          <w:right w:val="none" w:color="000000" w:sz="4" w:space="0"/>
        </w:tcBorders>
      </w:tcPr>
    </w:tblStylePr>
    <w:tblStylePr w:type="lastRow">
      <w:rPr>
        <w:rFonts w:ascii="Arial" w:hAnsi="Arial"/>
        <w:b/>
        <w:color w:val="293452" w:themeColor="accent6" w:themeShade="95"/>
        <w:sz w:val="22"/>
      </w:rPr>
      <w:tcPr>
        <w:shd w:val="clear" w:color="ffffff" w:fill="ffffff" w:themeFill="light1"/>
        <w:tcBorders>
          <w:top w:val="single" w:color="8F9EC6" w:themeColor="accent6" w:themeTint="90" w:sz="4" w:space="0"/>
          <w:left w:val="none" w:color="000000" w:sz="4" w:space="0"/>
          <w:bottom w:val="none" w:color="000000" w:sz="4" w:space="0"/>
          <w:right w:val="none" w:color="000000" w:sz="4" w:space="0"/>
        </w:tcBorders>
      </w:tcPr>
    </w:tblStylePr>
  </w:style>
  <w:style w:type="table" w:styleId="2483">
    <w:name w:val="List Table 1 Light"/>
    <w:basedOn w:val="2402"/>
    <w:uiPriority w:val="99"/>
    <w:pPr>
      <w:spacing w:after="0" w:line="240" w:lineRule="auto"/>
    </w:pPr>
    <w:tblPr>
      <w:tblStyleRowBandSize w:val="1"/>
      <w:tblStyleColBandSize w:val="1"/>
    </w:tblPr>
    <w:tblStylePr w:type="band1Horz">
      <w:tcPr>
        <w:shd w:val="clear" w:color="bfbfbf" w:fill="bfbfbf" w:themeFill="text1" w:themeFillTint="40"/>
      </w:tcPr>
    </w:tblStylePr>
    <w:tblStylePr w:type="band1Vert">
      <w:tcPr>
        <w:shd w:val="clear" w:color="bfbfbf"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484">
    <w:name w:val="List Table 1 Light Accent 1"/>
    <w:basedOn w:val="2402"/>
    <w:uiPriority w:val="99"/>
    <w:pPr>
      <w:spacing w:after="0" w:line="240" w:lineRule="auto"/>
    </w:pPr>
    <w:tblPr>
      <w:tblStyleRowBandSize w:val="1"/>
      <w:tblStyleColBandSize w:val="1"/>
    </w:tblPr>
    <w:tblStylePr w:type="band1Horz">
      <w:tcPr>
        <w:shd w:val="clear" w:color="c8e5ec" w:fill="c8e5ec" w:themeFill="accent1" w:themeFillTint="40"/>
      </w:tcPr>
    </w:tblStylePr>
    <w:tblStylePr w:type="band1Vert">
      <w:tcPr>
        <w:shd w:val="clear" w:color="c8e5ec" w:fill="c8e5ec"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3891A7" w:themeColor="accent1" w:sz="4" w:space="0"/>
          <w:right w:val="none" w:color="000000" w:sz="4" w:space="0"/>
        </w:tcBorders>
      </w:tcPr>
    </w:tblStylePr>
    <w:tblStylePr w:type="lastCol">
      <w:rPr>
        <w:b/>
        <w:color w:val="404040"/>
      </w:rPr>
    </w:tblStylePr>
    <w:tblStylePr w:type="lastRow">
      <w:rPr>
        <w:b/>
        <w:color w:val="404040"/>
      </w:rPr>
      <w:tcPr>
        <w:tcBorders>
          <w:top w:val="single" w:color="3891A7" w:themeColor="accent1" w:sz="4" w:space="0"/>
          <w:left w:val="none" w:color="000000" w:sz="4" w:space="0"/>
          <w:bottom w:val="none" w:color="000000" w:sz="4" w:space="0"/>
          <w:right w:val="none" w:color="000000" w:sz="4" w:space="0"/>
        </w:tcBorders>
      </w:tcPr>
    </w:tblStylePr>
  </w:style>
  <w:style w:type="table" w:styleId="2485">
    <w:name w:val="List Table 1 Light Accent 2"/>
    <w:basedOn w:val="2402"/>
    <w:uiPriority w:val="99"/>
    <w:pPr>
      <w:spacing w:after="0" w:line="240" w:lineRule="auto"/>
    </w:pPr>
    <w:tblPr>
      <w:tblStyleRowBandSize w:val="1"/>
      <w:tblStyleColBandSize w:val="1"/>
    </w:tblPr>
    <w:tblStylePr w:type="band1Horz">
      <w:tcPr>
        <w:shd w:val="clear" w:color="feecc1" w:fill="feecc1" w:themeFill="accent2" w:themeFillTint="40"/>
      </w:tcPr>
    </w:tblStylePr>
    <w:tblStylePr w:type="band1Vert">
      <w:tcPr>
        <w:shd w:val="clear" w:color="feecc1" w:fill="feecc1"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EB80A" w:themeColor="accent2" w:sz="4" w:space="0"/>
          <w:right w:val="none" w:color="000000" w:sz="4" w:space="0"/>
        </w:tcBorders>
      </w:tcPr>
    </w:tblStylePr>
    <w:tblStylePr w:type="lastCol">
      <w:rPr>
        <w:b/>
        <w:color w:val="404040"/>
      </w:rPr>
    </w:tblStylePr>
    <w:tblStylePr w:type="lastRow">
      <w:rPr>
        <w:b/>
        <w:color w:val="404040"/>
      </w:rPr>
      <w:tcPr>
        <w:tcBorders>
          <w:top w:val="single" w:color="FEB80A" w:themeColor="accent2" w:sz="4" w:space="0"/>
          <w:left w:val="none" w:color="000000" w:sz="4" w:space="0"/>
          <w:bottom w:val="none" w:color="000000" w:sz="4" w:space="0"/>
          <w:right w:val="none" w:color="000000" w:sz="4" w:space="0"/>
        </w:tcBorders>
      </w:tcPr>
    </w:tblStylePr>
  </w:style>
  <w:style w:type="table" w:styleId="2486">
    <w:name w:val="List Table 1 Light Accent 3"/>
    <w:basedOn w:val="2402"/>
    <w:uiPriority w:val="99"/>
    <w:pPr>
      <w:spacing w:after="0" w:line="240" w:lineRule="auto"/>
    </w:pPr>
    <w:tblPr>
      <w:tblStyleRowBandSize w:val="1"/>
      <w:tblStyleColBandSize w:val="1"/>
    </w:tblPr>
    <w:tblStylePr w:type="band1Horz">
      <w:tcPr>
        <w:shd w:val="clear" w:color="f2c7c7" w:fill="f2c7c7" w:themeFill="accent3" w:themeFillTint="40"/>
      </w:tcPr>
    </w:tblStylePr>
    <w:tblStylePr w:type="band1Vert">
      <w:tcPr>
        <w:shd w:val="clear" w:color="f2c7c7" w:fill="f2c7c7"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32D2E" w:themeColor="accent3" w:sz="4" w:space="0"/>
          <w:right w:val="none" w:color="000000" w:sz="4" w:space="0"/>
        </w:tcBorders>
      </w:tcPr>
    </w:tblStylePr>
    <w:tblStylePr w:type="lastCol">
      <w:rPr>
        <w:b/>
        <w:color w:val="404040"/>
      </w:rPr>
    </w:tblStylePr>
    <w:tblStylePr w:type="lastRow">
      <w:rPr>
        <w:b/>
        <w:color w:val="404040"/>
      </w:rPr>
      <w:tcPr>
        <w:tcBorders>
          <w:top w:val="single" w:color="C32D2E" w:themeColor="accent3" w:sz="4" w:space="0"/>
          <w:left w:val="none" w:color="000000" w:sz="4" w:space="0"/>
          <w:bottom w:val="none" w:color="000000" w:sz="4" w:space="0"/>
          <w:right w:val="none" w:color="000000" w:sz="4" w:space="0"/>
        </w:tcBorders>
      </w:tcPr>
    </w:tblStylePr>
  </w:style>
  <w:style w:type="table" w:styleId="2487">
    <w:name w:val="List Table 1 Light Accent 4"/>
    <w:basedOn w:val="2402"/>
    <w:uiPriority w:val="99"/>
    <w:pPr>
      <w:spacing w:after="0" w:line="240" w:lineRule="auto"/>
    </w:pPr>
    <w:tblPr>
      <w:tblStyleRowBandSize w:val="1"/>
      <w:tblStyleColBandSize w:val="1"/>
    </w:tblPr>
    <w:tblStylePr w:type="band1Horz">
      <w:tcPr>
        <w:shd w:val="clear" w:color="e1eec7" w:fill="e1eec7" w:themeFill="accent4" w:themeFillTint="40"/>
      </w:tcPr>
    </w:tblStylePr>
    <w:tblStylePr w:type="band1Vert">
      <w:tcPr>
        <w:shd w:val="clear" w:color="e1eec7" w:fill="e1eec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4AA33" w:themeColor="accent4" w:sz="4" w:space="0"/>
          <w:right w:val="none" w:color="000000" w:sz="4" w:space="0"/>
        </w:tcBorders>
      </w:tcPr>
    </w:tblStylePr>
    <w:tblStylePr w:type="lastCol">
      <w:rPr>
        <w:b/>
        <w:color w:val="404040"/>
      </w:rPr>
    </w:tblStylePr>
    <w:tblStylePr w:type="lastRow">
      <w:rPr>
        <w:b/>
        <w:color w:val="404040"/>
      </w:rPr>
      <w:tcPr>
        <w:tcBorders>
          <w:top w:val="single" w:color="84AA33" w:themeColor="accent4" w:sz="4" w:space="0"/>
          <w:left w:val="none" w:color="000000" w:sz="4" w:space="0"/>
          <w:bottom w:val="none" w:color="000000" w:sz="4" w:space="0"/>
          <w:right w:val="none" w:color="000000" w:sz="4" w:space="0"/>
        </w:tcBorders>
      </w:tcPr>
    </w:tblStylePr>
  </w:style>
  <w:style w:type="table" w:styleId="2488">
    <w:name w:val="List Table 1 Light Accent 5"/>
    <w:basedOn w:val="2402"/>
    <w:uiPriority w:val="99"/>
    <w:pPr>
      <w:spacing w:after="0" w:line="240" w:lineRule="auto"/>
    </w:pPr>
    <w:tblPr>
      <w:tblStyleRowBandSize w:val="1"/>
      <w:tblStyleColBandSize w:val="1"/>
    </w:tblPr>
    <w:tblStylePr w:type="band1Horz">
      <w:tcPr>
        <w:shd w:val="clear" w:color="fccca8" w:fill="fccca8" w:themeFill="accent5" w:themeFillTint="40"/>
      </w:tcPr>
    </w:tblStylePr>
    <w:tblStylePr w:type="band1Vert">
      <w:tcPr>
        <w:shd w:val="clear" w:color="fccca8" w:fill="fccca8"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4305" w:themeColor="accent5" w:sz="4" w:space="0"/>
          <w:right w:val="none" w:color="000000" w:sz="4" w:space="0"/>
        </w:tcBorders>
      </w:tcPr>
    </w:tblStylePr>
    <w:tblStylePr w:type="lastCol">
      <w:rPr>
        <w:b/>
        <w:color w:val="404040"/>
      </w:rPr>
    </w:tblStylePr>
    <w:tblStylePr w:type="lastRow">
      <w:rPr>
        <w:b/>
        <w:color w:val="404040"/>
      </w:rPr>
      <w:tcPr>
        <w:tcBorders>
          <w:top w:val="single" w:color="964305" w:themeColor="accent5" w:sz="4" w:space="0"/>
          <w:left w:val="none" w:color="000000" w:sz="4" w:space="0"/>
          <w:bottom w:val="none" w:color="000000" w:sz="4" w:space="0"/>
          <w:right w:val="none" w:color="000000" w:sz="4" w:space="0"/>
        </w:tcBorders>
      </w:tcPr>
    </w:tblStylePr>
  </w:style>
  <w:style w:type="table" w:styleId="2489">
    <w:name w:val="List Table 1 Light Accent 6"/>
    <w:basedOn w:val="2402"/>
    <w:uiPriority w:val="99"/>
    <w:pPr>
      <w:spacing w:after="0" w:line="240" w:lineRule="auto"/>
    </w:pPr>
    <w:tblPr>
      <w:tblStyleRowBandSize w:val="1"/>
      <w:tblStyleColBandSize w:val="1"/>
    </w:tblPr>
    <w:tblStylePr w:type="band1Horz">
      <w:tcPr>
        <w:shd w:val="clear" w:color="cdd3e6" w:fill="cdd3e6" w:themeFill="accent6" w:themeFillTint="40"/>
      </w:tcPr>
    </w:tblStylePr>
    <w:tblStylePr w:type="band1Vert">
      <w:tcPr>
        <w:shd w:val="clear" w:color="cdd3e6" w:fill="cdd3e6"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75A8D" w:themeColor="accent6" w:sz="4" w:space="0"/>
          <w:right w:val="none" w:color="000000" w:sz="4" w:space="0"/>
        </w:tcBorders>
      </w:tcPr>
    </w:tblStylePr>
    <w:tblStylePr w:type="lastCol">
      <w:rPr>
        <w:b/>
        <w:color w:val="404040"/>
      </w:rPr>
    </w:tblStylePr>
    <w:tblStylePr w:type="lastRow">
      <w:rPr>
        <w:b/>
        <w:color w:val="404040"/>
      </w:rPr>
      <w:tcPr>
        <w:tcBorders>
          <w:top w:val="single" w:color="475A8D" w:themeColor="accent6" w:sz="4" w:space="0"/>
          <w:left w:val="none" w:color="000000" w:sz="4" w:space="0"/>
          <w:bottom w:val="none" w:color="000000" w:sz="4" w:space="0"/>
          <w:right w:val="none" w:color="000000" w:sz="4" w:space="0"/>
        </w:tcBorders>
      </w:tcPr>
    </w:tblStylePr>
  </w:style>
  <w:style w:type="table" w:styleId="2490">
    <w:name w:val="List Table 2"/>
    <w:basedOn w:val="240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fill="bfbfbf" w:themeFill="text1" w:themeFillTint="40"/>
      </w:tcPr>
    </w:tblStylePr>
    <w:tblStylePr w:type="band1Vert">
      <w:rPr>
        <w:rFonts w:ascii="Arial" w:hAnsi="Arial"/>
        <w:color w:val="404040"/>
        <w:sz w:val="22"/>
      </w:rPr>
      <w:tcPr>
        <w:shd w:val="clear" w:color="bfbfbf"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2491">
    <w:name w:val="List Table 2 Accent 1"/>
    <w:basedOn w:val="2402"/>
    <w:uiPriority w:val="99"/>
    <w:pPr>
      <w:spacing w:after="0" w:line="240" w:lineRule="auto"/>
    </w:pPr>
    <w:tblPr>
      <w:tblStyleRowBandSize w:val="1"/>
      <w:tblStyleColBandSize w:val="1"/>
      <w:tblBorders>
        <w:top w:val="single" w:color="85C6D6" w:themeColor="accent1" w:themeTint="90" w:sz="4" w:space="0"/>
        <w:bottom w:val="single" w:color="85C6D6" w:themeColor="accent1" w:themeTint="90" w:sz="4" w:space="0"/>
        <w:insideH w:val="single" w:color="85C6D6" w:themeColor="accent1" w:themeTint="90" w:sz="4" w:space="0"/>
      </w:tblBorders>
    </w:tblPr>
    <w:tblStylePr w:type="band1Horz">
      <w:rPr>
        <w:rFonts w:ascii="Arial" w:hAnsi="Arial"/>
        <w:color w:val="404040"/>
        <w:sz w:val="22"/>
      </w:rPr>
      <w:tcPr>
        <w:shd w:val="clear" w:color="c8e5ec" w:fill="c8e5ec" w:themeFill="accent1" w:themeFillTint="40"/>
      </w:tcPr>
    </w:tblStylePr>
    <w:tblStylePr w:type="band1Vert">
      <w:rPr>
        <w:rFonts w:ascii="Arial" w:hAnsi="Arial"/>
        <w:color w:val="404040"/>
        <w:sz w:val="22"/>
      </w:rPr>
      <w:tcPr>
        <w:shd w:val="clear" w:color="c8e5ec" w:fill="c8e5ec"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85C6D6" w:themeColor="accent1" w:themeTint="90" w:sz="4" w:space="0"/>
          <w:left w:val="none" w:color="000000" w:sz="4" w:space="0"/>
          <w:bottom w:val="single" w:color="85C6D6"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85C6D6" w:themeColor="accent1" w:themeTint="90" w:sz="4" w:space="0"/>
          <w:left w:val="none" w:color="000000" w:sz="4" w:space="0"/>
          <w:bottom w:val="single" w:color="85C6D6" w:themeColor="accent1" w:themeTint="90" w:sz="4" w:space="0"/>
          <w:right w:val="none" w:color="000000" w:sz="4" w:space="0"/>
        </w:tcBorders>
      </w:tcPr>
    </w:tblStylePr>
  </w:style>
  <w:style w:type="table" w:styleId="2492">
    <w:name w:val="List Table 2 Accent 2"/>
    <w:basedOn w:val="2402"/>
    <w:uiPriority w:val="99"/>
    <w:pPr>
      <w:spacing w:after="0" w:line="240" w:lineRule="auto"/>
    </w:pPr>
    <w:tblPr>
      <w:tblStyleRowBandSize w:val="1"/>
      <w:tblStyleColBandSize w:val="1"/>
      <w:tblBorders>
        <w:top w:val="single" w:color="FED674" w:themeColor="accent2" w:themeTint="90" w:sz="4" w:space="0"/>
        <w:bottom w:val="single" w:color="FED674" w:themeColor="accent2" w:themeTint="90" w:sz="4" w:space="0"/>
        <w:insideH w:val="single" w:color="FED674" w:themeColor="accent2" w:themeTint="90" w:sz="4" w:space="0"/>
      </w:tblBorders>
    </w:tblPr>
    <w:tblStylePr w:type="band1Horz">
      <w:rPr>
        <w:rFonts w:ascii="Arial" w:hAnsi="Arial"/>
        <w:color w:val="404040"/>
        <w:sz w:val="22"/>
      </w:rPr>
      <w:tcPr>
        <w:shd w:val="clear" w:color="feecc1" w:fill="feecc1" w:themeFill="accent2" w:themeFillTint="40"/>
      </w:tcPr>
    </w:tblStylePr>
    <w:tblStylePr w:type="band1Vert">
      <w:rPr>
        <w:rFonts w:ascii="Arial" w:hAnsi="Arial"/>
        <w:color w:val="404040"/>
        <w:sz w:val="22"/>
      </w:rPr>
      <w:tcPr>
        <w:shd w:val="clear" w:color="feecc1" w:fill="feecc1"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ED674" w:themeColor="accent2" w:themeTint="90" w:sz="4" w:space="0"/>
          <w:left w:val="none" w:color="000000" w:sz="4" w:space="0"/>
          <w:bottom w:val="single" w:color="FED674"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ED674" w:themeColor="accent2" w:themeTint="90" w:sz="4" w:space="0"/>
          <w:left w:val="none" w:color="000000" w:sz="4" w:space="0"/>
          <w:bottom w:val="single" w:color="FED674" w:themeColor="accent2" w:themeTint="90" w:sz="4" w:space="0"/>
          <w:right w:val="none" w:color="000000" w:sz="4" w:space="0"/>
        </w:tcBorders>
      </w:tcPr>
    </w:tblStylePr>
  </w:style>
  <w:style w:type="table" w:styleId="2493">
    <w:name w:val="List Table 2 Accent 3"/>
    <w:basedOn w:val="2402"/>
    <w:uiPriority w:val="99"/>
    <w:pPr>
      <w:spacing w:after="0" w:line="240" w:lineRule="auto"/>
    </w:pPr>
    <w:tblPr>
      <w:tblStyleRowBandSize w:val="1"/>
      <w:tblStyleColBandSize w:val="1"/>
      <w:tblBorders>
        <w:top w:val="single" w:color="E28283" w:themeColor="accent3" w:themeTint="90" w:sz="4" w:space="0"/>
        <w:bottom w:val="single" w:color="E28283" w:themeColor="accent3" w:themeTint="90" w:sz="4" w:space="0"/>
        <w:insideH w:val="single" w:color="E28283" w:themeColor="accent3" w:themeTint="90" w:sz="4" w:space="0"/>
      </w:tblBorders>
    </w:tblPr>
    <w:tblStylePr w:type="band1Horz">
      <w:rPr>
        <w:rFonts w:ascii="Arial" w:hAnsi="Arial"/>
        <w:color w:val="404040"/>
        <w:sz w:val="22"/>
      </w:rPr>
      <w:tcPr>
        <w:shd w:val="clear" w:color="f2c7c7" w:fill="f2c7c7" w:themeFill="accent3" w:themeFillTint="40"/>
      </w:tcPr>
    </w:tblStylePr>
    <w:tblStylePr w:type="band1Vert">
      <w:rPr>
        <w:rFonts w:ascii="Arial" w:hAnsi="Arial"/>
        <w:color w:val="404040"/>
        <w:sz w:val="22"/>
      </w:rPr>
      <w:tcPr>
        <w:shd w:val="clear" w:color="f2c7c7" w:fill="f2c7c7"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28283" w:themeColor="accent3" w:themeTint="90" w:sz="4" w:space="0"/>
          <w:left w:val="none" w:color="000000" w:sz="4" w:space="0"/>
          <w:bottom w:val="single" w:color="E28283"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28283" w:themeColor="accent3" w:themeTint="90" w:sz="4" w:space="0"/>
          <w:left w:val="none" w:color="000000" w:sz="4" w:space="0"/>
          <w:bottom w:val="single" w:color="E28283" w:themeColor="accent3" w:themeTint="90" w:sz="4" w:space="0"/>
          <w:right w:val="none" w:color="000000" w:sz="4" w:space="0"/>
        </w:tcBorders>
      </w:tcPr>
    </w:tblStylePr>
  </w:style>
  <w:style w:type="table" w:styleId="2494">
    <w:name w:val="List Table 2 Accent 4"/>
    <w:basedOn w:val="2402"/>
    <w:uiPriority w:val="99"/>
    <w:pPr>
      <w:spacing w:after="0" w:line="240" w:lineRule="auto"/>
    </w:pPr>
    <w:tblPr>
      <w:tblStyleRowBandSize w:val="1"/>
      <w:tblStyleColBandSize w:val="1"/>
      <w:tblBorders>
        <w:top w:val="single" w:color="BDD981" w:themeColor="accent4" w:themeTint="90" w:sz="4" w:space="0"/>
        <w:bottom w:val="single" w:color="BDD981" w:themeColor="accent4" w:themeTint="90" w:sz="4" w:space="0"/>
        <w:insideH w:val="single" w:color="BDD981" w:themeColor="accent4" w:themeTint="90" w:sz="4" w:space="0"/>
      </w:tblBorders>
    </w:tblPr>
    <w:tblStylePr w:type="band1Horz">
      <w:rPr>
        <w:rFonts w:ascii="Arial" w:hAnsi="Arial"/>
        <w:color w:val="404040"/>
        <w:sz w:val="22"/>
      </w:rPr>
      <w:tcPr>
        <w:shd w:val="clear" w:color="e1eec7" w:fill="e1eec7" w:themeFill="accent4" w:themeFillTint="40"/>
      </w:tcPr>
    </w:tblStylePr>
    <w:tblStylePr w:type="band1Vert">
      <w:rPr>
        <w:rFonts w:ascii="Arial" w:hAnsi="Arial"/>
        <w:color w:val="404040"/>
        <w:sz w:val="22"/>
      </w:rPr>
      <w:tcPr>
        <w:shd w:val="clear" w:color="e1eec7" w:fill="e1eec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DD981" w:themeColor="accent4" w:themeTint="90" w:sz="4" w:space="0"/>
          <w:left w:val="none" w:color="000000" w:sz="4" w:space="0"/>
          <w:bottom w:val="single" w:color="BDD981"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DD981" w:themeColor="accent4" w:themeTint="90" w:sz="4" w:space="0"/>
          <w:left w:val="none" w:color="000000" w:sz="4" w:space="0"/>
          <w:bottom w:val="single" w:color="BDD981" w:themeColor="accent4" w:themeTint="90" w:sz="4" w:space="0"/>
          <w:right w:val="none" w:color="000000" w:sz="4" w:space="0"/>
        </w:tcBorders>
      </w:tcPr>
    </w:tblStylePr>
  </w:style>
  <w:style w:type="table" w:styleId="2495">
    <w:name w:val="List Table 2 Accent 5"/>
    <w:basedOn w:val="2402"/>
    <w:uiPriority w:val="99"/>
    <w:pPr>
      <w:spacing w:after="0" w:line="240" w:lineRule="auto"/>
    </w:pPr>
    <w:tblPr>
      <w:tblStyleRowBandSize w:val="1"/>
      <w:tblStyleColBandSize w:val="1"/>
      <w:tblBorders>
        <w:top w:val="single" w:color="F88D3C" w:themeColor="accent5" w:themeTint="90" w:sz="4" w:space="0"/>
        <w:bottom w:val="single" w:color="F88D3C" w:themeColor="accent5" w:themeTint="90" w:sz="4" w:space="0"/>
        <w:insideH w:val="single" w:color="F88D3C" w:themeColor="accent5" w:themeTint="90" w:sz="4" w:space="0"/>
      </w:tblBorders>
    </w:tblPr>
    <w:tblStylePr w:type="band1Horz">
      <w:rPr>
        <w:rFonts w:ascii="Arial" w:hAnsi="Arial"/>
        <w:color w:val="404040"/>
        <w:sz w:val="22"/>
      </w:rPr>
      <w:tcPr>
        <w:shd w:val="clear" w:color="fccca8" w:fill="fccca8" w:themeFill="accent5" w:themeFillTint="40"/>
      </w:tcPr>
    </w:tblStylePr>
    <w:tblStylePr w:type="band1Vert">
      <w:rPr>
        <w:rFonts w:ascii="Arial" w:hAnsi="Arial"/>
        <w:color w:val="404040"/>
        <w:sz w:val="22"/>
      </w:rPr>
      <w:tcPr>
        <w:shd w:val="clear" w:color="fccca8" w:fill="fccca8"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88D3C" w:themeColor="accent5" w:themeTint="90" w:sz="4" w:space="0"/>
          <w:left w:val="none" w:color="000000" w:sz="4" w:space="0"/>
          <w:bottom w:val="single" w:color="F88D3C"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88D3C" w:themeColor="accent5" w:themeTint="90" w:sz="4" w:space="0"/>
          <w:left w:val="none" w:color="000000" w:sz="4" w:space="0"/>
          <w:bottom w:val="single" w:color="F88D3C" w:themeColor="accent5" w:themeTint="90" w:sz="4" w:space="0"/>
          <w:right w:val="none" w:color="000000" w:sz="4" w:space="0"/>
        </w:tcBorders>
      </w:tcPr>
    </w:tblStylePr>
  </w:style>
  <w:style w:type="table" w:styleId="2496">
    <w:name w:val="List Table 2 Accent 6"/>
    <w:basedOn w:val="2402"/>
    <w:uiPriority w:val="99"/>
    <w:pPr>
      <w:spacing w:after="0" w:line="240" w:lineRule="auto"/>
    </w:pPr>
    <w:tblPr>
      <w:tblStyleRowBandSize w:val="1"/>
      <w:tblStyleColBandSize w:val="1"/>
      <w:tblBorders>
        <w:top w:val="single" w:color="8F9EC6" w:themeColor="accent6" w:themeTint="90" w:sz="4" w:space="0"/>
        <w:bottom w:val="single" w:color="8F9EC6" w:themeColor="accent6" w:themeTint="90" w:sz="4" w:space="0"/>
        <w:insideH w:val="single" w:color="8F9EC6" w:themeColor="accent6" w:themeTint="90" w:sz="4" w:space="0"/>
      </w:tblBorders>
    </w:tblPr>
    <w:tblStylePr w:type="band1Horz">
      <w:rPr>
        <w:rFonts w:ascii="Arial" w:hAnsi="Arial"/>
        <w:color w:val="404040"/>
        <w:sz w:val="22"/>
      </w:rPr>
      <w:tcPr>
        <w:shd w:val="clear" w:color="cdd3e6" w:fill="cdd3e6" w:themeFill="accent6" w:themeFillTint="40"/>
      </w:tcPr>
    </w:tblStylePr>
    <w:tblStylePr w:type="band1Vert">
      <w:rPr>
        <w:rFonts w:ascii="Arial" w:hAnsi="Arial"/>
        <w:color w:val="404040"/>
        <w:sz w:val="22"/>
      </w:rPr>
      <w:tcPr>
        <w:shd w:val="clear" w:color="cdd3e6" w:fill="cdd3e6"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8F9EC6" w:themeColor="accent6" w:themeTint="90" w:sz="4" w:space="0"/>
          <w:left w:val="none" w:color="000000" w:sz="4" w:space="0"/>
          <w:bottom w:val="single" w:color="8F9EC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8F9EC6" w:themeColor="accent6" w:themeTint="90" w:sz="4" w:space="0"/>
          <w:left w:val="none" w:color="000000" w:sz="4" w:space="0"/>
          <w:bottom w:val="single" w:color="8F9EC6" w:themeColor="accent6" w:themeTint="90" w:sz="4" w:space="0"/>
          <w:right w:val="none" w:color="000000" w:sz="4" w:space="0"/>
        </w:tcBorders>
      </w:tcPr>
    </w:tblStylePr>
  </w:style>
  <w:style w:type="table" w:styleId="2497">
    <w:name w:val="List Table 3"/>
    <w:basedOn w:val="24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fill="000000" w:themeFill="text1"/>
      </w:tcPr>
    </w:tblStylePr>
    <w:tblStylePr w:type="lastCol">
      <w:rPr>
        <w:b/>
        <w:color w:val="404040"/>
      </w:rPr>
    </w:tblStylePr>
    <w:tblStylePr w:type="lastRow">
      <w:rPr>
        <w:b/>
        <w:color w:val="404040"/>
      </w:rPr>
    </w:tblStylePr>
  </w:style>
  <w:style w:type="table" w:styleId="2498">
    <w:name w:val="List Table 3 Accent 1"/>
    <w:basedOn w:val="2402"/>
    <w:uiPriority w:val="99"/>
    <w:pPr>
      <w:spacing w:after="0" w:line="240" w:lineRule="auto"/>
    </w:pPr>
    <w:tblPr>
      <w:tblStyleRowBandSize w:val="1"/>
      <w:tblStyleColBandSize w:val="1"/>
      <w:tblBorders>
        <w:top w:val="single" w:color="3891A7" w:themeColor="accent1" w:sz="4" w:space="0"/>
        <w:left w:val="single" w:color="3891A7" w:themeColor="accent1" w:sz="4" w:space="0"/>
        <w:bottom w:val="single" w:color="3891A7" w:themeColor="accent1" w:sz="4" w:space="0"/>
        <w:right w:val="single" w:color="3891A7" w:themeColor="accent1" w:sz="4" w:space="0"/>
      </w:tblBorders>
    </w:tblPr>
    <w:tblStylePr w:type="band1Horz">
      <w:rPr>
        <w:rFonts w:ascii="Arial" w:hAnsi="Arial"/>
        <w:color w:val="404040"/>
        <w:sz w:val="22"/>
      </w:rPr>
      <w:tcPr>
        <w:tcBorders>
          <w:top w:val="single" w:color="3891A7" w:themeColor="accent1" w:sz="4" w:space="0"/>
          <w:bottom w:val="single" w:color="3891A7" w:themeColor="accent1" w:sz="4" w:space="0"/>
        </w:tcBorders>
      </w:tcPr>
    </w:tblStylePr>
    <w:tblStylePr w:type="band1Vert">
      <w:rPr>
        <w:rFonts w:ascii="Arial" w:hAnsi="Arial"/>
        <w:color w:val="404040"/>
        <w:sz w:val="22"/>
      </w:rPr>
      <w:tcPr>
        <w:tcBorders>
          <w:left w:val="single" w:color="3891A7" w:themeColor="accent1" w:sz="4" w:space="0"/>
          <w:right w:val="single" w:color="3891A7" w:themeColor="accent1" w:sz="4" w:space="0"/>
        </w:tcBorders>
      </w:tcPr>
    </w:tblStylePr>
    <w:tblStylePr w:type="firstCol">
      <w:rPr>
        <w:b/>
        <w:color w:val="404040"/>
      </w:rPr>
    </w:tblStylePr>
    <w:tblStylePr w:type="firstRow">
      <w:rPr>
        <w:rFonts w:ascii="Arial" w:hAnsi="Arial"/>
        <w:b/>
        <w:color w:val="ffffff"/>
        <w:sz w:val="22"/>
      </w:rPr>
      <w:tcPr>
        <w:shd w:val="clear" w:color="3891a7" w:fill="3891a7" w:themeFill="accent1"/>
      </w:tcPr>
    </w:tblStylePr>
    <w:tblStylePr w:type="lastCol">
      <w:rPr>
        <w:b/>
        <w:color w:val="404040"/>
      </w:rPr>
    </w:tblStylePr>
    <w:tblStylePr w:type="lastRow">
      <w:rPr>
        <w:b/>
        <w:color w:val="404040"/>
      </w:rPr>
    </w:tblStylePr>
  </w:style>
  <w:style w:type="table" w:styleId="2499">
    <w:name w:val="List Table 3 Accent 2"/>
    <w:basedOn w:val="2402"/>
    <w:uiPriority w:val="99"/>
    <w:pPr>
      <w:spacing w:after="0" w:line="240" w:lineRule="auto"/>
    </w:pPr>
    <w:tblPr>
      <w:tblStyleRowBandSize w:val="1"/>
      <w:tblStyleColBandSize w:val="1"/>
      <w:tblBorders>
        <w:top w:val="single" w:color="FED46D" w:themeColor="accent2" w:themeTint="97" w:sz="4" w:space="0"/>
        <w:left w:val="single" w:color="FED46D" w:themeColor="accent2" w:themeTint="97" w:sz="4" w:space="0"/>
        <w:bottom w:val="single" w:color="FED46D" w:themeColor="accent2" w:themeTint="97" w:sz="4" w:space="0"/>
        <w:right w:val="single" w:color="FED46D" w:themeColor="accent2" w:themeTint="97" w:sz="4" w:space="0"/>
      </w:tblBorders>
    </w:tblPr>
    <w:tblStylePr w:type="band1Horz">
      <w:rPr>
        <w:rFonts w:ascii="Arial" w:hAnsi="Arial"/>
        <w:color w:val="404040"/>
        <w:sz w:val="22"/>
      </w:rPr>
      <w:tcPr>
        <w:tcBorders>
          <w:top w:val="single" w:color="FED46D" w:themeColor="accent2" w:themeTint="97" w:sz="4" w:space="0"/>
          <w:bottom w:val="single" w:color="FED46D" w:themeColor="accent2" w:themeTint="97" w:sz="4" w:space="0"/>
        </w:tcBorders>
      </w:tcPr>
    </w:tblStylePr>
    <w:tblStylePr w:type="band1Vert">
      <w:rPr>
        <w:rFonts w:ascii="Arial" w:hAnsi="Arial"/>
        <w:color w:val="404040"/>
        <w:sz w:val="22"/>
      </w:rPr>
      <w:tcPr>
        <w:tcBorders>
          <w:left w:val="single" w:color="FED46D" w:themeColor="accent2" w:themeTint="97" w:sz="4" w:space="0"/>
          <w:right w:val="single" w:color="FED46D" w:themeColor="accent2" w:themeTint="97" w:sz="4" w:space="0"/>
        </w:tcBorders>
      </w:tcPr>
    </w:tblStylePr>
    <w:tblStylePr w:type="firstCol">
      <w:rPr>
        <w:b/>
        <w:color w:val="404040"/>
      </w:rPr>
    </w:tblStylePr>
    <w:tblStylePr w:type="firstRow">
      <w:rPr>
        <w:rFonts w:ascii="Arial" w:hAnsi="Arial"/>
        <w:b/>
        <w:color w:val="ffffff"/>
        <w:sz w:val="22"/>
      </w:rPr>
      <w:tcPr>
        <w:shd w:val="clear" w:color="fed46d" w:fill="fed46d" w:themeFill="accent2" w:themeFillTint="97"/>
      </w:tcPr>
    </w:tblStylePr>
    <w:tblStylePr w:type="lastCol">
      <w:rPr>
        <w:b/>
        <w:color w:val="404040"/>
      </w:rPr>
    </w:tblStylePr>
    <w:tblStylePr w:type="lastRow">
      <w:rPr>
        <w:b/>
        <w:color w:val="404040"/>
      </w:rPr>
    </w:tblStylePr>
  </w:style>
  <w:style w:type="table" w:styleId="2500">
    <w:name w:val="List Table 3 Accent 3"/>
    <w:basedOn w:val="2402"/>
    <w:uiPriority w:val="99"/>
    <w:pPr>
      <w:spacing w:after="0" w:line="240" w:lineRule="auto"/>
    </w:pPr>
    <w:tblPr>
      <w:tblStyleRowBandSize w:val="1"/>
      <w:tblStyleColBandSize w:val="1"/>
      <w:tblBorders>
        <w:top w:val="single" w:color="E07C7C" w:themeColor="accent3" w:themeTint="98" w:sz="4" w:space="0"/>
        <w:left w:val="single" w:color="E07C7C" w:themeColor="accent3" w:themeTint="98" w:sz="4" w:space="0"/>
        <w:bottom w:val="single" w:color="E07C7C" w:themeColor="accent3" w:themeTint="98" w:sz="4" w:space="0"/>
        <w:right w:val="single" w:color="E07C7C" w:themeColor="accent3" w:themeTint="98" w:sz="4" w:space="0"/>
      </w:tblBorders>
    </w:tblPr>
    <w:tblStylePr w:type="band1Horz">
      <w:rPr>
        <w:rFonts w:ascii="Arial" w:hAnsi="Arial"/>
        <w:color w:val="404040"/>
        <w:sz w:val="22"/>
      </w:rPr>
      <w:tcPr>
        <w:tcBorders>
          <w:top w:val="single" w:color="E07C7C" w:themeColor="accent3" w:themeTint="98" w:sz="4" w:space="0"/>
          <w:bottom w:val="single" w:color="E07C7C" w:themeColor="accent3" w:themeTint="98" w:sz="4" w:space="0"/>
        </w:tcBorders>
      </w:tcPr>
    </w:tblStylePr>
    <w:tblStylePr w:type="band1Vert">
      <w:rPr>
        <w:rFonts w:ascii="Arial" w:hAnsi="Arial"/>
        <w:color w:val="404040"/>
        <w:sz w:val="22"/>
      </w:rPr>
      <w:tcPr>
        <w:tcBorders>
          <w:left w:val="single" w:color="E07C7C" w:themeColor="accent3" w:themeTint="98" w:sz="4" w:space="0"/>
          <w:right w:val="single" w:color="E07C7C" w:themeColor="accent3" w:themeTint="98" w:sz="4" w:space="0"/>
        </w:tcBorders>
      </w:tcPr>
    </w:tblStylePr>
    <w:tblStylePr w:type="firstCol">
      <w:rPr>
        <w:b/>
        <w:color w:val="404040"/>
      </w:rPr>
    </w:tblStylePr>
    <w:tblStylePr w:type="firstRow">
      <w:rPr>
        <w:rFonts w:ascii="Arial" w:hAnsi="Arial"/>
        <w:b/>
        <w:color w:val="ffffff"/>
        <w:sz w:val="22"/>
      </w:rPr>
      <w:tcPr>
        <w:shd w:val="clear" w:color="e07c7c" w:fill="e07c7c" w:themeFill="accent3" w:themeFillTint="98"/>
      </w:tcPr>
    </w:tblStylePr>
    <w:tblStylePr w:type="lastCol">
      <w:rPr>
        <w:b/>
        <w:color w:val="404040"/>
      </w:rPr>
    </w:tblStylePr>
    <w:tblStylePr w:type="lastRow">
      <w:rPr>
        <w:b/>
        <w:color w:val="404040"/>
      </w:rPr>
    </w:tblStylePr>
  </w:style>
  <w:style w:type="table" w:styleId="2501">
    <w:name w:val="List Table 3 Accent 4"/>
    <w:basedOn w:val="2402"/>
    <w:uiPriority w:val="99"/>
    <w:pPr>
      <w:spacing w:after="0" w:line="240" w:lineRule="auto"/>
    </w:pPr>
    <w:tblPr>
      <w:tblStyleRowBandSize w:val="1"/>
      <w:tblStyleColBandSize w:val="1"/>
      <w:tblBorders>
        <w:top w:val="single" w:color="B8D678" w:themeColor="accent4" w:themeTint="9A" w:sz="4" w:space="0"/>
        <w:left w:val="single" w:color="B8D678" w:themeColor="accent4" w:themeTint="9A" w:sz="4" w:space="0"/>
        <w:bottom w:val="single" w:color="B8D678" w:themeColor="accent4" w:themeTint="9A" w:sz="4" w:space="0"/>
        <w:right w:val="single" w:color="B8D678" w:themeColor="accent4" w:themeTint="9A" w:sz="4" w:space="0"/>
      </w:tblBorders>
    </w:tblPr>
    <w:tblStylePr w:type="band1Horz">
      <w:rPr>
        <w:rFonts w:ascii="Arial" w:hAnsi="Arial"/>
        <w:color w:val="404040"/>
        <w:sz w:val="22"/>
      </w:rPr>
      <w:tcPr>
        <w:tcBorders>
          <w:top w:val="single" w:color="B8D678" w:themeColor="accent4" w:themeTint="9A" w:sz="4" w:space="0"/>
          <w:bottom w:val="single" w:color="B8D678" w:themeColor="accent4" w:themeTint="9A" w:sz="4" w:space="0"/>
        </w:tcBorders>
      </w:tcPr>
    </w:tblStylePr>
    <w:tblStylePr w:type="band1Vert">
      <w:rPr>
        <w:rFonts w:ascii="Arial" w:hAnsi="Arial"/>
        <w:color w:val="404040"/>
        <w:sz w:val="22"/>
      </w:rPr>
      <w:tcPr>
        <w:tcBorders>
          <w:left w:val="single" w:color="B8D678" w:themeColor="accent4" w:themeTint="9A" w:sz="4" w:space="0"/>
          <w:right w:val="single" w:color="B8D678" w:themeColor="accent4" w:themeTint="9A" w:sz="4" w:space="0"/>
        </w:tcBorders>
      </w:tcPr>
    </w:tblStylePr>
    <w:tblStylePr w:type="firstCol">
      <w:rPr>
        <w:b/>
        <w:color w:val="404040"/>
      </w:rPr>
    </w:tblStylePr>
    <w:tblStylePr w:type="firstRow">
      <w:rPr>
        <w:rFonts w:ascii="Arial" w:hAnsi="Arial"/>
        <w:b/>
        <w:color w:val="ffffff"/>
        <w:sz w:val="22"/>
      </w:rPr>
      <w:tcPr>
        <w:shd w:val="clear" w:color="b8d678" w:fill="b8d678" w:themeFill="accent4" w:themeFillTint="9A"/>
      </w:tcPr>
    </w:tblStylePr>
    <w:tblStylePr w:type="lastCol">
      <w:rPr>
        <w:b/>
        <w:color w:val="404040"/>
      </w:rPr>
    </w:tblStylePr>
    <w:tblStylePr w:type="lastRow">
      <w:rPr>
        <w:b/>
        <w:color w:val="404040"/>
      </w:rPr>
    </w:tblStylePr>
  </w:style>
  <w:style w:type="table" w:styleId="2502">
    <w:name w:val="List Table 3 Accent 5"/>
    <w:basedOn w:val="2402"/>
    <w:uiPriority w:val="99"/>
    <w:pPr>
      <w:spacing w:after="0" w:line="240" w:lineRule="auto"/>
    </w:pPr>
    <w:tblPr>
      <w:tblStyleRowBandSize w:val="1"/>
      <w:tblStyleColBandSize w:val="1"/>
      <w:tblBorders>
        <w:top w:val="single" w:color="F8852F" w:themeColor="accent5" w:themeTint="9A" w:sz="4" w:space="0"/>
        <w:left w:val="single" w:color="F8852F" w:themeColor="accent5" w:themeTint="9A" w:sz="4" w:space="0"/>
        <w:bottom w:val="single" w:color="F8852F" w:themeColor="accent5" w:themeTint="9A" w:sz="4" w:space="0"/>
        <w:right w:val="single" w:color="F8852F" w:themeColor="accent5" w:themeTint="9A" w:sz="4" w:space="0"/>
      </w:tblBorders>
    </w:tblPr>
    <w:tblStylePr w:type="band1Horz">
      <w:rPr>
        <w:rFonts w:ascii="Arial" w:hAnsi="Arial"/>
        <w:color w:val="404040"/>
        <w:sz w:val="22"/>
      </w:rPr>
      <w:tcPr>
        <w:tcBorders>
          <w:top w:val="single" w:color="F8852F" w:themeColor="accent5" w:themeTint="9A" w:sz="4" w:space="0"/>
          <w:bottom w:val="single" w:color="F8852F" w:themeColor="accent5" w:themeTint="9A" w:sz="4" w:space="0"/>
        </w:tcBorders>
      </w:tcPr>
    </w:tblStylePr>
    <w:tblStylePr w:type="band1Vert">
      <w:rPr>
        <w:rFonts w:ascii="Arial" w:hAnsi="Arial"/>
        <w:color w:val="404040"/>
        <w:sz w:val="22"/>
      </w:rPr>
      <w:tcPr>
        <w:tcBorders>
          <w:left w:val="single" w:color="F8852F" w:themeColor="accent5" w:themeTint="9A" w:sz="4" w:space="0"/>
          <w:right w:val="single" w:color="F8852F" w:themeColor="accent5" w:themeTint="9A" w:sz="4" w:space="0"/>
        </w:tcBorders>
      </w:tcPr>
    </w:tblStylePr>
    <w:tblStylePr w:type="firstCol">
      <w:rPr>
        <w:b/>
        <w:color w:val="404040"/>
      </w:rPr>
    </w:tblStylePr>
    <w:tblStylePr w:type="firstRow">
      <w:rPr>
        <w:rFonts w:ascii="Arial" w:hAnsi="Arial"/>
        <w:b/>
        <w:color w:val="ffffff"/>
        <w:sz w:val="22"/>
      </w:rPr>
      <w:tcPr>
        <w:shd w:val="clear" w:color="f8852f" w:fill="f8852f" w:themeFill="accent5" w:themeFillTint="9A"/>
      </w:tcPr>
    </w:tblStylePr>
    <w:tblStylePr w:type="lastCol">
      <w:rPr>
        <w:b/>
        <w:color w:val="404040"/>
      </w:rPr>
    </w:tblStylePr>
    <w:tblStylePr w:type="lastRow">
      <w:rPr>
        <w:b/>
        <w:color w:val="404040"/>
      </w:rPr>
    </w:tblStylePr>
  </w:style>
  <w:style w:type="table" w:styleId="2503">
    <w:name w:val="List Table 3 Accent 6"/>
    <w:basedOn w:val="2402"/>
    <w:uiPriority w:val="99"/>
    <w:pPr>
      <w:spacing w:after="0" w:line="240" w:lineRule="auto"/>
    </w:pPr>
    <w:tblPr>
      <w:tblStyleRowBandSize w:val="1"/>
      <w:tblStyleColBandSize w:val="1"/>
      <w:tblBorders>
        <w:top w:val="single" w:color="8898C3" w:themeColor="accent6" w:themeTint="98" w:sz="4" w:space="0"/>
        <w:left w:val="single" w:color="8898C3" w:themeColor="accent6" w:themeTint="98" w:sz="4" w:space="0"/>
        <w:bottom w:val="single" w:color="8898C3" w:themeColor="accent6" w:themeTint="98" w:sz="4" w:space="0"/>
        <w:right w:val="single" w:color="8898C3" w:themeColor="accent6" w:themeTint="98" w:sz="4" w:space="0"/>
      </w:tblBorders>
    </w:tblPr>
    <w:tblStylePr w:type="band1Horz">
      <w:rPr>
        <w:rFonts w:ascii="Arial" w:hAnsi="Arial"/>
        <w:color w:val="404040"/>
        <w:sz w:val="22"/>
      </w:rPr>
      <w:tcPr>
        <w:tcBorders>
          <w:top w:val="single" w:color="8898C3" w:themeColor="accent6" w:themeTint="98" w:sz="4" w:space="0"/>
          <w:bottom w:val="single" w:color="8898C3" w:themeColor="accent6" w:themeTint="98" w:sz="4" w:space="0"/>
        </w:tcBorders>
      </w:tcPr>
    </w:tblStylePr>
    <w:tblStylePr w:type="band1Vert">
      <w:rPr>
        <w:rFonts w:ascii="Arial" w:hAnsi="Arial"/>
        <w:color w:val="404040"/>
        <w:sz w:val="22"/>
      </w:rPr>
      <w:tcPr>
        <w:tcBorders>
          <w:left w:val="single" w:color="8898C3" w:themeColor="accent6" w:themeTint="98" w:sz="4" w:space="0"/>
          <w:right w:val="single" w:color="8898C3" w:themeColor="accent6" w:themeTint="98" w:sz="4" w:space="0"/>
        </w:tcBorders>
      </w:tcPr>
    </w:tblStylePr>
    <w:tblStylePr w:type="firstCol">
      <w:rPr>
        <w:b/>
        <w:color w:val="404040"/>
      </w:rPr>
    </w:tblStylePr>
    <w:tblStylePr w:type="firstRow">
      <w:rPr>
        <w:rFonts w:ascii="Arial" w:hAnsi="Arial"/>
        <w:b/>
        <w:color w:val="ffffff"/>
        <w:sz w:val="22"/>
      </w:rPr>
      <w:tcPr>
        <w:shd w:val="clear" w:color="8898c3" w:fill="8898c3" w:themeFill="accent6" w:themeFillTint="98"/>
      </w:tcPr>
    </w:tblStylePr>
    <w:tblStylePr w:type="lastCol">
      <w:rPr>
        <w:b/>
        <w:color w:val="404040"/>
      </w:rPr>
    </w:tblStylePr>
    <w:tblStylePr w:type="lastRow">
      <w:rPr>
        <w:b/>
        <w:color w:val="404040"/>
      </w:rPr>
    </w:tblStylePr>
  </w:style>
  <w:style w:type="table" w:styleId="2504">
    <w:name w:val="List Table 4"/>
    <w:basedOn w:val="240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fill="bfbfbf" w:themeFill="text1" w:themeFillTint="40"/>
      </w:tcPr>
    </w:tblStylePr>
    <w:tblStylePr w:type="band1Vert">
      <w:rPr>
        <w:rFonts w:ascii="Arial" w:hAnsi="Arial"/>
        <w:color w:val="404040"/>
        <w:sz w:val="22"/>
      </w:rPr>
      <w:tcPr>
        <w:shd w:val="clear" w:color="bfbfbf" w:fill="bfbfbf" w:themeFill="text1" w:themeFillTint="40"/>
      </w:tcPr>
    </w:tblStylePr>
    <w:tblStylePr w:type="firstCol">
      <w:rPr>
        <w:b/>
        <w:color w:val="404040"/>
      </w:rPr>
    </w:tblStylePr>
    <w:tblStylePr w:type="firstRow">
      <w:rPr>
        <w:rFonts w:ascii="Arial" w:hAnsi="Arial"/>
        <w:b/>
        <w:color w:val="ffffff"/>
        <w:sz w:val="22"/>
      </w:rPr>
      <w:tcPr>
        <w:shd w:val="clear" w:color="000000" w:fill="000000" w:themeFill="text1"/>
      </w:tcPr>
    </w:tblStylePr>
    <w:tblStylePr w:type="lastCol">
      <w:rPr>
        <w:b/>
        <w:color w:val="404040"/>
      </w:rPr>
    </w:tblStylePr>
    <w:tblStylePr w:type="lastRow">
      <w:rPr>
        <w:b/>
        <w:color w:val="404040"/>
      </w:rPr>
    </w:tblStylePr>
  </w:style>
  <w:style w:type="table" w:styleId="2505">
    <w:name w:val="List Table 4 Accent 1"/>
    <w:basedOn w:val="2402"/>
    <w:uiPriority w:val="99"/>
    <w:pPr>
      <w:spacing w:after="0" w:line="240" w:lineRule="auto"/>
    </w:pPr>
    <w:tblPr>
      <w:tblStyleRowBandSize w:val="1"/>
      <w:tblStyleColBandSize w:val="1"/>
      <w:tblBorders>
        <w:top w:val="single" w:color="85C6D6" w:themeColor="accent1" w:themeTint="90" w:sz="4" w:space="0"/>
        <w:left w:val="single" w:color="85C6D6" w:themeColor="accent1" w:themeTint="90" w:sz="4" w:space="0"/>
        <w:bottom w:val="single" w:color="85C6D6" w:themeColor="accent1" w:themeTint="90" w:sz="4" w:space="0"/>
        <w:right w:val="single" w:color="85C6D6" w:themeColor="accent1" w:themeTint="90" w:sz="4" w:space="0"/>
        <w:insideH w:val="single" w:color="85C6D6" w:themeColor="accent1" w:themeTint="90" w:sz="4" w:space="0"/>
      </w:tblBorders>
    </w:tblPr>
    <w:tblStylePr w:type="band1Horz">
      <w:rPr>
        <w:rFonts w:ascii="Arial" w:hAnsi="Arial"/>
        <w:color w:val="404040"/>
        <w:sz w:val="22"/>
      </w:rPr>
      <w:tcPr>
        <w:shd w:val="clear" w:color="c8e5ec" w:fill="c8e5ec" w:themeFill="accent1" w:themeFillTint="40"/>
      </w:tcPr>
    </w:tblStylePr>
    <w:tblStylePr w:type="band1Vert">
      <w:rPr>
        <w:rFonts w:ascii="Arial" w:hAnsi="Arial"/>
        <w:color w:val="404040"/>
        <w:sz w:val="22"/>
      </w:rPr>
      <w:tcPr>
        <w:shd w:val="clear" w:color="c8e5ec" w:fill="c8e5ec" w:themeFill="accent1" w:themeFillTint="40"/>
      </w:tcPr>
    </w:tblStylePr>
    <w:tblStylePr w:type="firstCol">
      <w:rPr>
        <w:b/>
        <w:color w:val="404040"/>
      </w:rPr>
    </w:tblStylePr>
    <w:tblStylePr w:type="firstRow">
      <w:rPr>
        <w:rFonts w:ascii="Arial" w:hAnsi="Arial"/>
        <w:b/>
        <w:color w:val="ffffff"/>
        <w:sz w:val="22"/>
      </w:rPr>
      <w:tcPr>
        <w:shd w:val="clear" w:color="3891a7" w:fill="3891a7" w:themeFill="accent1"/>
      </w:tcPr>
    </w:tblStylePr>
    <w:tblStylePr w:type="lastCol">
      <w:rPr>
        <w:b/>
        <w:color w:val="404040"/>
      </w:rPr>
    </w:tblStylePr>
    <w:tblStylePr w:type="lastRow">
      <w:rPr>
        <w:b/>
        <w:color w:val="404040"/>
      </w:rPr>
    </w:tblStylePr>
  </w:style>
  <w:style w:type="table" w:styleId="2506">
    <w:name w:val="List Table 4 Accent 2"/>
    <w:basedOn w:val="2402"/>
    <w:uiPriority w:val="99"/>
    <w:pPr>
      <w:spacing w:after="0" w:line="240" w:lineRule="auto"/>
    </w:pPr>
    <w:tblPr>
      <w:tblStyleRowBandSize w:val="1"/>
      <w:tblStyleColBandSize w:val="1"/>
      <w:tblBorders>
        <w:top w:val="single" w:color="FED674" w:themeColor="accent2" w:themeTint="90" w:sz="4" w:space="0"/>
        <w:left w:val="single" w:color="FED674" w:themeColor="accent2" w:themeTint="90" w:sz="4" w:space="0"/>
        <w:bottom w:val="single" w:color="FED674" w:themeColor="accent2" w:themeTint="90" w:sz="4" w:space="0"/>
        <w:right w:val="single" w:color="FED674" w:themeColor="accent2" w:themeTint="90" w:sz="4" w:space="0"/>
        <w:insideH w:val="single" w:color="FED674" w:themeColor="accent2" w:themeTint="90" w:sz="4" w:space="0"/>
      </w:tblBorders>
    </w:tblPr>
    <w:tblStylePr w:type="band1Horz">
      <w:rPr>
        <w:rFonts w:ascii="Arial" w:hAnsi="Arial"/>
        <w:color w:val="404040"/>
        <w:sz w:val="22"/>
      </w:rPr>
      <w:tcPr>
        <w:shd w:val="clear" w:color="feecc1" w:fill="feecc1" w:themeFill="accent2" w:themeFillTint="40"/>
      </w:tcPr>
    </w:tblStylePr>
    <w:tblStylePr w:type="band1Vert">
      <w:rPr>
        <w:rFonts w:ascii="Arial" w:hAnsi="Arial"/>
        <w:color w:val="404040"/>
        <w:sz w:val="22"/>
      </w:rPr>
      <w:tcPr>
        <w:shd w:val="clear" w:color="feecc1" w:fill="feecc1" w:themeFill="accent2" w:themeFillTint="40"/>
      </w:tcPr>
    </w:tblStylePr>
    <w:tblStylePr w:type="firstCol">
      <w:rPr>
        <w:b/>
        <w:color w:val="404040"/>
      </w:rPr>
    </w:tblStylePr>
    <w:tblStylePr w:type="firstRow">
      <w:rPr>
        <w:rFonts w:ascii="Arial" w:hAnsi="Arial"/>
        <w:b/>
        <w:color w:val="ffffff"/>
        <w:sz w:val="22"/>
      </w:rPr>
      <w:tcPr>
        <w:shd w:val="clear" w:color="feb80a" w:fill="feb80a" w:themeFill="accent2"/>
      </w:tcPr>
    </w:tblStylePr>
    <w:tblStylePr w:type="lastCol">
      <w:rPr>
        <w:b/>
        <w:color w:val="404040"/>
      </w:rPr>
    </w:tblStylePr>
    <w:tblStylePr w:type="lastRow">
      <w:rPr>
        <w:b/>
        <w:color w:val="404040"/>
      </w:rPr>
    </w:tblStylePr>
  </w:style>
  <w:style w:type="table" w:styleId="2507">
    <w:name w:val="List Table 4 Accent 3"/>
    <w:basedOn w:val="2402"/>
    <w:uiPriority w:val="99"/>
    <w:pPr>
      <w:spacing w:after="0" w:line="240" w:lineRule="auto"/>
    </w:pPr>
    <w:tblPr>
      <w:tblStyleRowBandSize w:val="1"/>
      <w:tblStyleColBandSize w:val="1"/>
      <w:tblBorders>
        <w:top w:val="single" w:color="E28283" w:themeColor="accent3" w:themeTint="90" w:sz="4" w:space="0"/>
        <w:left w:val="single" w:color="E28283" w:themeColor="accent3" w:themeTint="90" w:sz="4" w:space="0"/>
        <w:bottom w:val="single" w:color="E28283" w:themeColor="accent3" w:themeTint="90" w:sz="4" w:space="0"/>
        <w:right w:val="single" w:color="E28283" w:themeColor="accent3" w:themeTint="90" w:sz="4" w:space="0"/>
        <w:insideH w:val="single" w:color="E28283" w:themeColor="accent3" w:themeTint="90" w:sz="4" w:space="0"/>
      </w:tblBorders>
    </w:tblPr>
    <w:tblStylePr w:type="band1Horz">
      <w:rPr>
        <w:rFonts w:ascii="Arial" w:hAnsi="Arial"/>
        <w:color w:val="404040"/>
        <w:sz w:val="22"/>
      </w:rPr>
      <w:tcPr>
        <w:shd w:val="clear" w:color="f2c7c7" w:fill="f2c7c7" w:themeFill="accent3" w:themeFillTint="40"/>
      </w:tcPr>
    </w:tblStylePr>
    <w:tblStylePr w:type="band1Vert">
      <w:rPr>
        <w:rFonts w:ascii="Arial" w:hAnsi="Arial"/>
        <w:color w:val="404040"/>
        <w:sz w:val="22"/>
      </w:rPr>
      <w:tcPr>
        <w:shd w:val="clear" w:color="f2c7c7" w:fill="f2c7c7" w:themeFill="accent3" w:themeFillTint="40"/>
      </w:tcPr>
    </w:tblStylePr>
    <w:tblStylePr w:type="firstCol">
      <w:rPr>
        <w:b/>
        <w:color w:val="404040"/>
      </w:rPr>
    </w:tblStylePr>
    <w:tblStylePr w:type="firstRow">
      <w:rPr>
        <w:rFonts w:ascii="Arial" w:hAnsi="Arial"/>
        <w:b/>
        <w:color w:val="ffffff"/>
        <w:sz w:val="22"/>
      </w:rPr>
      <w:tcPr>
        <w:shd w:val="clear" w:color="c32d2e" w:fill="c32d2e" w:themeFill="accent3"/>
      </w:tcPr>
    </w:tblStylePr>
    <w:tblStylePr w:type="lastCol">
      <w:rPr>
        <w:b/>
        <w:color w:val="404040"/>
      </w:rPr>
    </w:tblStylePr>
    <w:tblStylePr w:type="lastRow">
      <w:rPr>
        <w:b/>
        <w:color w:val="404040"/>
      </w:rPr>
    </w:tblStylePr>
  </w:style>
  <w:style w:type="table" w:styleId="2508">
    <w:name w:val="List Table 4 Accent 4"/>
    <w:basedOn w:val="2402"/>
    <w:uiPriority w:val="99"/>
    <w:pPr>
      <w:spacing w:after="0" w:line="240" w:lineRule="auto"/>
    </w:pPr>
    <w:tblPr>
      <w:tblStyleRowBandSize w:val="1"/>
      <w:tblStyleColBandSize w:val="1"/>
      <w:tblBorders>
        <w:top w:val="single" w:color="BDD981" w:themeColor="accent4" w:themeTint="90" w:sz="4" w:space="0"/>
        <w:left w:val="single" w:color="BDD981" w:themeColor="accent4" w:themeTint="90" w:sz="4" w:space="0"/>
        <w:bottom w:val="single" w:color="BDD981" w:themeColor="accent4" w:themeTint="90" w:sz="4" w:space="0"/>
        <w:right w:val="single" w:color="BDD981" w:themeColor="accent4" w:themeTint="90" w:sz="4" w:space="0"/>
        <w:insideH w:val="single" w:color="BDD981" w:themeColor="accent4" w:themeTint="90" w:sz="4" w:space="0"/>
      </w:tblBorders>
    </w:tblPr>
    <w:tblStylePr w:type="band1Horz">
      <w:rPr>
        <w:rFonts w:ascii="Arial" w:hAnsi="Arial"/>
        <w:color w:val="404040"/>
        <w:sz w:val="22"/>
      </w:rPr>
      <w:tcPr>
        <w:shd w:val="clear" w:color="e1eec7" w:fill="e1eec7" w:themeFill="accent4" w:themeFillTint="40"/>
      </w:tcPr>
    </w:tblStylePr>
    <w:tblStylePr w:type="band1Vert">
      <w:rPr>
        <w:rFonts w:ascii="Arial" w:hAnsi="Arial"/>
        <w:color w:val="404040"/>
        <w:sz w:val="22"/>
      </w:rPr>
      <w:tcPr>
        <w:shd w:val="clear" w:color="e1eec7" w:fill="e1eec7" w:themeFill="accent4" w:themeFillTint="40"/>
      </w:tcPr>
    </w:tblStylePr>
    <w:tblStylePr w:type="firstCol">
      <w:rPr>
        <w:b/>
        <w:color w:val="404040"/>
      </w:rPr>
    </w:tblStylePr>
    <w:tblStylePr w:type="firstRow">
      <w:rPr>
        <w:rFonts w:ascii="Arial" w:hAnsi="Arial"/>
        <w:b/>
        <w:color w:val="ffffff"/>
        <w:sz w:val="22"/>
      </w:rPr>
      <w:tcPr>
        <w:shd w:val="clear" w:color="84aa33" w:fill="84aa33" w:themeFill="accent4"/>
      </w:tcPr>
    </w:tblStylePr>
    <w:tblStylePr w:type="lastCol">
      <w:rPr>
        <w:b/>
        <w:color w:val="404040"/>
      </w:rPr>
    </w:tblStylePr>
    <w:tblStylePr w:type="lastRow">
      <w:rPr>
        <w:b/>
        <w:color w:val="404040"/>
      </w:rPr>
    </w:tblStylePr>
  </w:style>
  <w:style w:type="table" w:styleId="2509">
    <w:name w:val="List Table 4 Accent 5"/>
    <w:basedOn w:val="2402"/>
    <w:uiPriority w:val="99"/>
    <w:pPr>
      <w:spacing w:after="0" w:line="240" w:lineRule="auto"/>
    </w:pPr>
    <w:tblPr>
      <w:tblStyleRowBandSize w:val="1"/>
      <w:tblStyleColBandSize w:val="1"/>
      <w:tblBorders>
        <w:top w:val="single" w:color="F88D3C" w:themeColor="accent5" w:themeTint="90" w:sz="4" w:space="0"/>
        <w:left w:val="single" w:color="F88D3C" w:themeColor="accent5" w:themeTint="90" w:sz="4" w:space="0"/>
        <w:bottom w:val="single" w:color="F88D3C" w:themeColor="accent5" w:themeTint="90" w:sz="4" w:space="0"/>
        <w:right w:val="single" w:color="F88D3C" w:themeColor="accent5" w:themeTint="90" w:sz="4" w:space="0"/>
        <w:insideH w:val="single" w:color="F88D3C" w:themeColor="accent5" w:themeTint="90" w:sz="4" w:space="0"/>
      </w:tblBorders>
    </w:tblPr>
    <w:tblStylePr w:type="band1Horz">
      <w:rPr>
        <w:rFonts w:ascii="Arial" w:hAnsi="Arial"/>
        <w:color w:val="404040"/>
        <w:sz w:val="22"/>
      </w:rPr>
      <w:tcPr>
        <w:shd w:val="clear" w:color="fccca8" w:fill="fccca8" w:themeFill="accent5" w:themeFillTint="40"/>
      </w:tcPr>
    </w:tblStylePr>
    <w:tblStylePr w:type="band1Vert">
      <w:rPr>
        <w:rFonts w:ascii="Arial" w:hAnsi="Arial"/>
        <w:color w:val="404040"/>
        <w:sz w:val="22"/>
      </w:rPr>
      <w:tcPr>
        <w:shd w:val="clear" w:color="fccca8" w:fill="fccca8" w:themeFill="accent5" w:themeFillTint="40"/>
      </w:tcPr>
    </w:tblStylePr>
    <w:tblStylePr w:type="firstCol">
      <w:rPr>
        <w:b/>
        <w:color w:val="404040"/>
      </w:rPr>
    </w:tblStylePr>
    <w:tblStylePr w:type="firstRow">
      <w:rPr>
        <w:rFonts w:ascii="Arial" w:hAnsi="Arial"/>
        <w:b/>
        <w:color w:val="ffffff"/>
        <w:sz w:val="22"/>
      </w:rPr>
      <w:tcPr>
        <w:shd w:val="clear" w:color="964305" w:fill="964305" w:themeFill="accent5"/>
      </w:tcPr>
    </w:tblStylePr>
    <w:tblStylePr w:type="lastCol">
      <w:rPr>
        <w:b/>
        <w:color w:val="404040"/>
      </w:rPr>
    </w:tblStylePr>
    <w:tblStylePr w:type="lastRow">
      <w:rPr>
        <w:b/>
        <w:color w:val="404040"/>
      </w:rPr>
    </w:tblStylePr>
  </w:style>
  <w:style w:type="table" w:styleId="2510">
    <w:name w:val="List Table 4 Accent 6"/>
    <w:basedOn w:val="2402"/>
    <w:uiPriority w:val="99"/>
    <w:pPr>
      <w:spacing w:after="0" w:line="240" w:lineRule="auto"/>
    </w:pPr>
    <w:tblPr>
      <w:tblStyleRowBandSize w:val="1"/>
      <w:tblStyleColBandSize w:val="1"/>
      <w:tblBorders>
        <w:top w:val="single" w:color="8F9EC6" w:themeColor="accent6" w:themeTint="90" w:sz="4" w:space="0"/>
        <w:left w:val="single" w:color="8F9EC6" w:themeColor="accent6" w:themeTint="90" w:sz="4" w:space="0"/>
        <w:bottom w:val="single" w:color="8F9EC6" w:themeColor="accent6" w:themeTint="90" w:sz="4" w:space="0"/>
        <w:right w:val="single" w:color="8F9EC6" w:themeColor="accent6" w:themeTint="90" w:sz="4" w:space="0"/>
        <w:insideH w:val="single" w:color="8F9EC6" w:themeColor="accent6" w:themeTint="90" w:sz="4" w:space="0"/>
      </w:tblBorders>
    </w:tblPr>
    <w:tblStylePr w:type="band1Horz">
      <w:rPr>
        <w:rFonts w:ascii="Arial" w:hAnsi="Arial"/>
        <w:color w:val="404040"/>
        <w:sz w:val="22"/>
      </w:rPr>
      <w:tcPr>
        <w:shd w:val="clear" w:color="cdd3e6" w:fill="cdd3e6" w:themeFill="accent6" w:themeFillTint="40"/>
      </w:tcPr>
    </w:tblStylePr>
    <w:tblStylePr w:type="band1Vert">
      <w:rPr>
        <w:rFonts w:ascii="Arial" w:hAnsi="Arial"/>
        <w:color w:val="404040"/>
        <w:sz w:val="22"/>
      </w:rPr>
      <w:tcPr>
        <w:shd w:val="clear" w:color="cdd3e6" w:fill="cdd3e6" w:themeFill="accent6" w:themeFillTint="40"/>
      </w:tcPr>
    </w:tblStylePr>
    <w:tblStylePr w:type="firstCol">
      <w:rPr>
        <w:b/>
        <w:color w:val="404040"/>
      </w:rPr>
    </w:tblStylePr>
    <w:tblStylePr w:type="firstRow">
      <w:rPr>
        <w:rFonts w:ascii="Arial" w:hAnsi="Arial"/>
        <w:b/>
        <w:color w:val="ffffff"/>
        <w:sz w:val="22"/>
      </w:rPr>
      <w:tcPr>
        <w:shd w:val="clear" w:color="475a8d" w:fill="475a8d" w:themeFill="accent6"/>
      </w:tcPr>
    </w:tblStylePr>
    <w:tblStylePr w:type="lastCol">
      <w:rPr>
        <w:b/>
        <w:color w:val="404040"/>
      </w:rPr>
    </w:tblStylePr>
    <w:tblStylePr w:type="lastRow">
      <w:rPr>
        <w:b/>
        <w:color w:val="404040"/>
      </w:rPr>
    </w:tblStylePr>
  </w:style>
  <w:style w:type="table" w:styleId="2511">
    <w:name w:val="List Table 5 Dark"/>
    <w:basedOn w:val="240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fill="7f7f7f" w:themeFill="text1" w:themeFillTint="80"/>
    </w:tblPr>
    <w:tblStylePr w:type="band1Horz">
      <w:tcPr>
        <w:shd w:val="clear" w:color="7f7f7f" w:fill="7f7f7f" w:themeFill="text1" w:themeFillTint="80"/>
        <w:tcBorders>
          <w:top w:val="single" w:color="FFFFFF" w:themeColor="light1" w:sz="4" w:space="0"/>
          <w:bottom w:val="single" w:color="FFFFFF" w:themeColor="light1" w:sz="4" w:space="0"/>
        </w:tcBorders>
      </w:tcPr>
    </w:tblStylePr>
    <w:tblStylePr w:type="band1Vert">
      <w:tcPr>
        <w:shd w:val="clear" w:color="7f7f7f" w:fill="7f7f7f" w:themeFill="text1" w:themeFillTint="80"/>
        <w:tcBorders>
          <w:left w:val="single" w:color="FFFFFF" w:themeColor="light1" w:sz="4" w:space="0"/>
          <w:right w:val="single" w:color="FFFFFF" w:themeColor="light1" w:sz="4" w:space="0"/>
        </w:tcBorders>
      </w:tcPr>
    </w:tblStylePr>
    <w:tblStylePr w:type="band2Horz">
      <w:tcPr>
        <w:shd w:val="clear" w:color="7f7f7f"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2512">
    <w:name w:val="List Table 5 Dark Accent 1"/>
    <w:basedOn w:val="2402"/>
    <w:uiPriority w:val="99"/>
    <w:pPr>
      <w:spacing w:after="0" w:line="240" w:lineRule="auto"/>
    </w:pPr>
    <w:tblPr>
      <w:tblStyleRowBandSize w:val="1"/>
      <w:tblStyleColBandSize w:val="1"/>
      <w:tblBorders>
        <w:top w:val="single" w:color="3891A7" w:themeColor="accent1" w:sz="32" w:space="0"/>
        <w:left w:val="single" w:color="3891A7" w:themeColor="accent1" w:sz="32" w:space="0"/>
        <w:bottom w:val="single" w:color="3891A7" w:themeColor="accent1" w:sz="32" w:space="0"/>
        <w:right w:val="single" w:color="3891A7" w:themeColor="accent1" w:sz="32" w:space="0"/>
      </w:tblBorders>
      <w:shd w:val="clear" w:color="3891a7" w:fill="3891a7" w:themeFill="accent1"/>
    </w:tblPr>
    <w:tblStylePr w:type="band1Horz">
      <w:tcPr>
        <w:shd w:val="clear" w:color="3891a7" w:fill="3891a7" w:themeFill="accent1"/>
        <w:tcBorders>
          <w:top w:val="single" w:color="FFFFFF" w:themeColor="light1" w:sz="4" w:space="0"/>
          <w:bottom w:val="single" w:color="FFFFFF" w:themeColor="light1" w:sz="4" w:space="0"/>
        </w:tcBorders>
      </w:tcPr>
    </w:tblStylePr>
    <w:tblStylePr w:type="band1Vert">
      <w:tcPr>
        <w:shd w:val="clear" w:color="3891a7" w:fill="3891a7" w:themeFill="accent1"/>
        <w:tcBorders>
          <w:left w:val="single" w:color="FFFFFF" w:themeColor="light1" w:sz="4" w:space="0"/>
          <w:right w:val="single" w:color="FFFFFF" w:themeColor="light1" w:sz="4" w:space="0"/>
        </w:tcBorders>
      </w:tcPr>
    </w:tblStylePr>
    <w:tblStylePr w:type="band2Horz">
      <w:tcPr>
        <w:shd w:val="clear" w:color="3891a7" w:fill="3891a7"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3891A7" w:themeColor="accent1" w:sz="32" w:space="0"/>
          <w:right w:val="single" w:color="FFFFFF" w:themeColor="light1" w:sz="4" w:space="0"/>
        </w:tcBorders>
      </w:tcPr>
    </w:tblStylePr>
    <w:tblStylePr w:type="firstRow">
      <w:rPr>
        <w:rFonts w:ascii="Arial" w:hAnsi="Arial"/>
        <w:b/>
        <w:color w:val="ffffff" w:themeColor="light1"/>
        <w:sz w:val="22"/>
      </w:rPr>
      <w:tcPr>
        <w:shd w:val="clear" w:color="3891a7" w:fill="3891a7" w:themeFill="accent1"/>
        <w:tcBorders>
          <w:top w:val="single" w:color="3891A7" w:themeColor="accent1" w:sz="32" w:space="0"/>
          <w:bottom w:val="single" w:color="FFFFFF" w:themeColor="light1" w:sz="12" w:space="0"/>
        </w:tcBorders>
      </w:tcPr>
    </w:tblStylePr>
    <w:tblStylePr w:type="lastCol">
      <w:tcPr>
        <w:tcBorders>
          <w:left w:val="single" w:color="FFFFFF" w:themeColor="light1" w:sz="4" w:space="0"/>
          <w:right w:val="single" w:color="3891A7" w:themeColor="accent1" w:sz="32" w:space="0"/>
        </w:tcBorders>
      </w:tcPr>
    </w:tblStylePr>
    <w:tblStylePr w:type="lastRow">
      <w:rPr>
        <w:rFonts w:ascii="Arial" w:hAnsi="Arial"/>
        <w:b/>
        <w:color w:val="ffffff" w:themeColor="light1"/>
        <w:sz w:val="22"/>
      </w:rPr>
    </w:tblStylePr>
  </w:style>
  <w:style w:type="table" w:styleId="2513">
    <w:name w:val="List Table 5 Dark Accent 2"/>
    <w:basedOn w:val="2402"/>
    <w:uiPriority w:val="99"/>
    <w:pPr>
      <w:spacing w:after="0" w:line="240" w:lineRule="auto"/>
    </w:pPr>
    <w:tblPr>
      <w:tblStyleRowBandSize w:val="1"/>
      <w:tblStyleColBandSize w:val="1"/>
      <w:tblBorders>
        <w:top w:val="single" w:color="FED46D" w:themeColor="accent2" w:themeTint="97" w:sz="32" w:space="0"/>
        <w:left w:val="single" w:color="FED46D" w:themeColor="accent2" w:themeTint="97" w:sz="32" w:space="0"/>
        <w:bottom w:val="single" w:color="FED46D" w:themeColor="accent2" w:themeTint="97" w:sz="32" w:space="0"/>
        <w:right w:val="single" w:color="FED46D" w:themeColor="accent2" w:themeTint="97" w:sz="32" w:space="0"/>
      </w:tblBorders>
      <w:shd w:val="clear" w:color="fed46d" w:fill="fed46d" w:themeFill="accent2" w:themeFillTint="97"/>
    </w:tblPr>
    <w:tblStylePr w:type="band1Horz">
      <w:tcPr>
        <w:shd w:val="clear" w:color="fed46d" w:fill="fed46d" w:themeFill="accent2" w:themeFillTint="97"/>
        <w:tcBorders>
          <w:top w:val="single" w:color="FFFFFF" w:themeColor="light1" w:sz="4" w:space="0"/>
          <w:bottom w:val="single" w:color="FFFFFF" w:themeColor="light1" w:sz="4" w:space="0"/>
        </w:tcBorders>
      </w:tcPr>
    </w:tblStylePr>
    <w:tblStylePr w:type="band1Vert">
      <w:tcPr>
        <w:shd w:val="clear" w:color="fed46d" w:fill="fed46d" w:themeFill="accent2" w:themeFillTint="97"/>
        <w:tcBorders>
          <w:left w:val="single" w:color="FFFFFF" w:themeColor="light1" w:sz="4" w:space="0"/>
          <w:right w:val="single" w:color="FFFFFF" w:themeColor="light1" w:sz="4" w:space="0"/>
        </w:tcBorders>
      </w:tcPr>
    </w:tblStylePr>
    <w:tblStylePr w:type="band2Horz">
      <w:tcPr>
        <w:shd w:val="clear" w:color="fed46d" w:fill="fed46d"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ED46D"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ed46d" w:fill="fed46d" w:themeFill="accent2" w:themeFillTint="97"/>
        <w:tcBorders>
          <w:top w:val="single" w:color="FED46D" w:themeColor="accent2" w:themeTint="97" w:sz="32" w:space="0"/>
          <w:bottom w:val="single" w:color="FFFFFF" w:themeColor="light1" w:sz="12" w:space="0"/>
        </w:tcBorders>
      </w:tcPr>
    </w:tblStylePr>
    <w:tblStylePr w:type="lastCol">
      <w:tcPr>
        <w:tcBorders>
          <w:left w:val="single" w:color="FFFFFF" w:themeColor="light1" w:sz="4" w:space="0"/>
          <w:right w:val="single" w:color="FED46D" w:themeColor="accent2" w:themeTint="97" w:sz="32" w:space="0"/>
        </w:tcBorders>
      </w:tcPr>
    </w:tblStylePr>
    <w:tblStylePr w:type="lastRow">
      <w:rPr>
        <w:rFonts w:ascii="Arial" w:hAnsi="Arial"/>
        <w:b/>
        <w:color w:val="ffffff" w:themeColor="light1"/>
        <w:sz w:val="22"/>
      </w:rPr>
    </w:tblStylePr>
  </w:style>
  <w:style w:type="table" w:styleId="2514">
    <w:name w:val="List Table 5 Dark Accent 3"/>
    <w:basedOn w:val="2402"/>
    <w:uiPriority w:val="99"/>
    <w:pPr>
      <w:spacing w:after="0" w:line="240" w:lineRule="auto"/>
    </w:pPr>
    <w:tblPr>
      <w:tblStyleRowBandSize w:val="1"/>
      <w:tblStyleColBandSize w:val="1"/>
      <w:tblBorders>
        <w:top w:val="single" w:color="E07C7C" w:themeColor="accent3" w:themeTint="98" w:sz="32" w:space="0"/>
        <w:left w:val="single" w:color="E07C7C" w:themeColor="accent3" w:themeTint="98" w:sz="32" w:space="0"/>
        <w:bottom w:val="single" w:color="E07C7C" w:themeColor="accent3" w:themeTint="98" w:sz="32" w:space="0"/>
        <w:right w:val="single" w:color="E07C7C" w:themeColor="accent3" w:themeTint="98" w:sz="32" w:space="0"/>
      </w:tblBorders>
      <w:shd w:val="clear" w:color="e07c7c" w:fill="e07c7c" w:themeFill="accent3" w:themeFillTint="98"/>
    </w:tblPr>
    <w:tblStylePr w:type="band1Horz">
      <w:tcPr>
        <w:shd w:val="clear" w:color="e07c7c" w:fill="e07c7c" w:themeFill="accent3" w:themeFillTint="98"/>
        <w:tcBorders>
          <w:top w:val="single" w:color="FFFFFF" w:themeColor="light1" w:sz="4" w:space="0"/>
          <w:bottom w:val="single" w:color="FFFFFF" w:themeColor="light1" w:sz="4" w:space="0"/>
        </w:tcBorders>
      </w:tcPr>
    </w:tblStylePr>
    <w:tblStylePr w:type="band1Vert">
      <w:tcPr>
        <w:shd w:val="clear" w:color="e07c7c" w:fill="e07c7c" w:themeFill="accent3" w:themeFillTint="98"/>
        <w:tcBorders>
          <w:left w:val="single" w:color="FFFFFF" w:themeColor="light1" w:sz="4" w:space="0"/>
          <w:right w:val="single" w:color="FFFFFF" w:themeColor="light1" w:sz="4" w:space="0"/>
        </w:tcBorders>
      </w:tcPr>
    </w:tblStylePr>
    <w:tblStylePr w:type="band2Horz">
      <w:tcPr>
        <w:shd w:val="clear" w:color="e07c7c" w:fill="e07c7c"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E07C7C"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e07c7c" w:fill="e07c7c" w:themeFill="accent3" w:themeFillTint="98"/>
        <w:tcBorders>
          <w:top w:val="single" w:color="E07C7C" w:themeColor="accent3" w:themeTint="98" w:sz="32" w:space="0"/>
          <w:bottom w:val="single" w:color="FFFFFF" w:themeColor="light1" w:sz="12" w:space="0"/>
        </w:tcBorders>
      </w:tcPr>
    </w:tblStylePr>
    <w:tblStylePr w:type="lastCol">
      <w:tcPr>
        <w:tcBorders>
          <w:left w:val="single" w:color="FFFFFF" w:themeColor="light1" w:sz="4" w:space="0"/>
          <w:right w:val="single" w:color="E07C7C" w:themeColor="accent3" w:themeTint="98" w:sz="32" w:space="0"/>
        </w:tcBorders>
      </w:tcPr>
    </w:tblStylePr>
    <w:tblStylePr w:type="lastRow">
      <w:rPr>
        <w:rFonts w:ascii="Arial" w:hAnsi="Arial"/>
        <w:b/>
        <w:color w:val="ffffff" w:themeColor="light1"/>
        <w:sz w:val="22"/>
      </w:rPr>
    </w:tblStylePr>
  </w:style>
  <w:style w:type="table" w:styleId="2515">
    <w:name w:val="List Table 5 Dark Accent 4"/>
    <w:basedOn w:val="2402"/>
    <w:uiPriority w:val="99"/>
    <w:pPr>
      <w:spacing w:after="0" w:line="240" w:lineRule="auto"/>
    </w:pPr>
    <w:tblPr>
      <w:tblStyleRowBandSize w:val="1"/>
      <w:tblStyleColBandSize w:val="1"/>
      <w:tblBorders>
        <w:top w:val="single" w:color="B8D678" w:themeColor="accent4" w:themeTint="9A" w:sz="32" w:space="0"/>
        <w:left w:val="single" w:color="B8D678" w:themeColor="accent4" w:themeTint="9A" w:sz="32" w:space="0"/>
        <w:bottom w:val="single" w:color="B8D678" w:themeColor="accent4" w:themeTint="9A" w:sz="32" w:space="0"/>
        <w:right w:val="single" w:color="B8D678" w:themeColor="accent4" w:themeTint="9A" w:sz="32" w:space="0"/>
      </w:tblBorders>
      <w:shd w:val="clear" w:color="b8d678" w:fill="b8d678" w:themeFill="accent4" w:themeFillTint="9A"/>
    </w:tblPr>
    <w:tblStylePr w:type="band1Horz">
      <w:tcPr>
        <w:shd w:val="clear" w:color="b8d678" w:fill="b8d678" w:themeFill="accent4" w:themeFillTint="9A"/>
        <w:tcBorders>
          <w:top w:val="single" w:color="FFFFFF" w:themeColor="light1" w:sz="4" w:space="0"/>
          <w:bottom w:val="single" w:color="FFFFFF" w:themeColor="light1" w:sz="4" w:space="0"/>
        </w:tcBorders>
      </w:tcPr>
    </w:tblStylePr>
    <w:tblStylePr w:type="band1Vert">
      <w:tcPr>
        <w:shd w:val="clear" w:color="b8d678" w:fill="b8d678" w:themeFill="accent4" w:themeFillTint="9A"/>
        <w:tcBorders>
          <w:left w:val="single" w:color="FFFFFF" w:themeColor="light1" w:sz="4" w:space="0"/>
          <w:right w:val="single" w:color="FFFFFF" w:themeColor="light1" w:sz="4" w:space="0"/>
        </w:tcBorders>
      </w:tcPr>
    </w:tblStylePr>
    <w:tblStylePr w:type="band2Horz">
      <w:tcPr>
        <w:shd w:val="clear" w:color="b8d678" w:fill="b8d678"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8D678"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8d678" w:fill="b8d678" w:themeFill="accent4" w:themeFillTint="9A"/>
        <w:tcBorders>
          <w:top w:val="single" w:color="B8D678" w:themeColor="accent4" w:themeTint="9A" w:sz="32" w:space="0"/>
          <w:bottom w:val="single" w:color="FFFFFF" w:themeColor="light1" w:sz="12" w:space="0"/>
        </w:tcBorders>
      </w:tcPr>
    </w:tblStylePr>
    <w:tblStylePr w:type="lastCol">
      <w:tcPr>
        <w:tcBorders>
          <w:left w:val="single" w:color="FFFFFF" w:themeColor="light1" w:sz="4" w:space="0"/>
          <w:right w:val="single" w:color="B8D678" w:themeColor="accent4" w:themeTint="9A" w:sz="32" w:space="0"/>
        </w:tcBorders>
      </w:tcPr>
    </w:tblStylePr>
    <w:tblStylePr w:type="lastRow">
      <w:rPr>
        <w:rFonts w:ascii="Arial" w:hAnsi="Arial"/>
        <w:b/>
        <w:color w:val="ffffff" w:themeColor="light1"/>
        <w:sz w:val="22"/>
      </w:rPr>
    </w:tblStylePr>
  </w:style>
  <w:style w:type="table" w:styleId="2516">
    <w:name w:val="List Table 5 Dark Accent 5"/>
    <w:basedOn w:val="2402"/>
    <w:uiPriority w:val="99"/>
    <w:pPr>
      <w:spacing w:after="0" w:line="240" w:lineRule="auto"/>
    </w:pPr>
    <w:tblPr>
      <w:tblStyleRowBandSize w:val="1"/>
      <w:tblStyleColBandSize w:val="1"/>
      <w:tblBorders>
        <w:top w:val="single" w:color="F8852F" w:themeColor="accent5" w:themeTint="9A" w:sz="32" w:space="0"/>
        <w:left w:val="single" w:color="F8852F" w:themeColor="accent5" w:themeTint="9A" w:sz="32" w:space="0"/>
        <w:bottom w:val="single" w:color="F8852F" w:themeColor="accent5" w:themeTint="9A" w:sz="32" w:space="0"/>
        <w:right w:val="single" w:color="F8852F" w:themeColor="accent5" w:themeTint="9A" w:sz="32" w:space="0"/>
      </w:tblBorders>
      <w:shd w:val="clear" w:color="f8852f" w:fill="f8852f" w:themeFill="accent5" w:themeFillTint="9A"/>
    </w:tblPr>
    <w:tblStylePr w:type="band1Horz">
      <w:tcPr>
        <w:shd w:val="clear" w:color="f8852f" w:fill="f8852f" w:themeFill="accent5" w:themeFillTint="9A"/>
        <w:tcBorders>
          <w:top w:val="single" w:color="FFFFFF" w:themeColor="light1" w:sz="4" w:space="0"/>
          <w:bottom w:val="single" w:color="FFFFFF" w:themeColor="light1" w:sz="4" w:space="0"/>
        </w:tcBorders>
      </w:tcPr>
    </w:tblStylePr>
    <w:tblStylePr w:type="band1Vert">
      <w:tcPr>
        <w:shd w:val="clear" w:color="f8852f" w:fill="f8852f" w:themeFill="accent5" w:themeFillTint="9A"/>
        <w:tcBorders>
          <w:left w:val="single" w:color="FFFFFF" w:themeColor="light1" w:sz="4" w:space="0"/>
          <w:right w:val="single" w:color="FFFFFF" w:themeColor="light1" w:sz="4" w:space="0"/>
        </w:tcBorders>
      </w:tcPr>
    </w:tblStylePr>
    <w:tblStylePr w:type="band2Horz">
      <w:tcPr>
        <w:shd w:val="clear" w:color="f8852f" w:fill="f8852f"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8852F"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f8852f" w:fill="f8852f" w:themeFill="accent5" w:themeFillTint="9A"/>
        <w:tcBorders>
          <w:top w:val="single" w:color="F8852F" w:themeColor="accent5" w:themeTint="9A" w:sz="32" w:space="0"/>
          <w:bottom w:val="single" w:color="FFFFFF" w:themeColor="light1" w:sz="12" w:space="0"/>
        </w:tcBorders>
      </w:tcPr>
    </w:tblStylePr>
    <w:tblStylePr w:type="lastCol">
      <w:tcPr>
        <w:tcBorders>
          <w:left w:val="single" w:color="FFFFFF" w:themeColor="light1" w:sz="4" w:space="0"/>
          <w:right w:val="single" w:color="F8852F" w:themeColor="accent5" w:themeTint="9A" w:sz="32" w:space="0"/>
        </w:tcBorders>
      </w:tcPr>
    </w:tblStylePr>
    <w:tblStylePr w:type="lastRow">
      <w:rPr>
        <w:rFonts w:ascii="Arial" w:hAnsi="Arial"/>
        <w:b/>
        <w:color w:val="ffffff" w:themeColor="light1"/>
        <w:sz w:val="22"/>
      </w:rPr>
    </w:tblStylePr>
  </w:style>
  <w:style w:type="table" w:styleId="2517">
    <w:name w:val="List Table 5 Dark Accent 6"/>
    <w:basedOn w:val="2402"/>
    <w:uiPriority w:val="99"/>
    <w:pPr>
      <w:spacing w:after="0" w:line="240" w:lineRule="auto"/>
    </w:pPr>
    <w:tblPr>
      <w:tblStyleRowBandSize w:val="1"/>
      <w:tblStyleColBandSize w:val="1"/>
      <w:tblBorders>
        <w:top w:val="single" w:color="8898C3" w:themeColor="accent6" w:themeTint="98" w:sz="32" w:space="0"/>
        <w:left w:val="single" w:color="8898C3" w:themeColor="accent6" w:themeTint="98" w:sz="32" w:space="0"/>
        <w:bottom w:val="single" w:color="8898C3" w:themeColor="accent6" w:themeTint="98" w:sz="32" w:space="0"/>
        <w:right w:val="single" w:color="8898C3" w:themeColor="accent6" w:themeTint="98" w:sz="32" w:space="0"/>
      </w:tblBorders>
      <w:shd w:val="clear" w:color="8898c3" w:fill="8898c3" w:themeFill="accent6" w:themeFillTint="98"/>
    </w:tblPr>
    <w:tblStylePr w:type="band1Horz">
      <w:tcPr>
        <w:shd w:val="clear" w:color="8898c3" w:fill="8898c3" w:themeFill="accent6" w:themeFillTint="98"/>
        <w:tcBorders>
          <w:top w:val="single" w:color="FFFFFF" w:themeColor="light1" w:sz="4" w:space="0"/>
          <w:bottom w:val="single" w:color="FFFFFF" w:themeColor="light1" w:sz="4" w:space="0"/>
        </w:tcBorders>
      </w:tcPr>
    </w:tblStylePr>
    <w:tblStylePr w:type="band1Vert">
      <w:tcPr>
        <w:shd w:val="clear" w:color="8898c3" w:fill="8898c3" w:themeFill="accent6" w:themeFillTint="98"/>
        <w:tcBorders>
          <w:left w:val="single" w:color="FFFFFF" w:themeColor="light1" w:sz="4" w:space="0"/>
          <w:right w:val="single" w:color="FFFFFF" w:themeColor="light1" w:sz="4" w:space="0"/>
        </w:tcBorders>
      </w:tcPr>
    </w:tblStylePr>
    <w:tblStylePr w:type="band2Horz">
      <w:tcPr>
        <w:shd w:val="clear" w:color="8898c3" w:fill="8898c3"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898C3"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8898c3" w:fill="8898c3" w:themeFill="accent6" w:themeFillTint="98"/>
        <w:tcBorders>
          <w:top w:val="single" w:color="8898C3" w:themeColor="accent6" w:themeTint="98" w:sz="32" w:space="0"/>
          <w:bottom w:val="single" w:color="FFFFFF" w:themeColor="light1" w:sz="12" w:space="0"/>
        </w:tcBorders>
      </w:tcPr>
    </w:tblStylePr>
    <w:tblStylePr w:type="lastCol">
      <w:tcPr>
        <w:tcBorders>
          <w:left w:val="single" w:color="FFFFFF" w:themeColor="light1" w:sz="4" w:space="0"/>
          <w:right w:val="single" w:color="8898C3" w:themeColor="accent6" w:themeTint="98" w:sz="32" w:space="0"/>
        </w:tcBorders>
      </w:tcPr>
    </w:tblStylePr>
    <w:tblStylePr w:type="lastRow">
      <w:rPr>
        <w:rFonts w:ascii="Arial" w:hAnsi="Arial"/>
        <w:b/>
        <w:color w:val="ffffff" w:themeColor="light1"/>
        <w:sz w:val="22"/>
      </w:rPr>
    </w:tblStylePr>
  </w:style>
  <w:style w:type="table" w:styleId="2518">
    <w:name w:val="List Table 6 Colorful"/>
    <w:basedOn w:val="240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fill="bfbfbf" w:themeFill="text1" w:themeFillTint="40"/>
      </w:tcPr>
    </w:tblStylePr>
    <w:tblStylePr w:type="band1Vert">
      <w:tcPr>
        <w:shd w:val="clear" w:color="bfbfbf"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2519">
    <w:name w:val="List Table 6 Colorful Accent 1"/>
    <w:basedOn w:val="2402"/>
    <w:uiPriority w:val="99"/>
    <w:pPr>
      <w:spacing w:after="0" w:line="240" w:lineRule="auto"/>
    </w:pPr>
    <w:tblPr>
      <w:tblStyleRowBandSize w:val="1"/>
      <w:tblStyleColBandSize w:val="1"/>
      <w:tblBorders>
        <w:top w:val="single" w:color="3891A7" w:themeColor="accent1" w:sz="4" w:space="0"/>
        <w:bottom w:val="single" w:color="3891A7" w:themeColor="accent1" w:sz="4" w:space="0"/>
      </w:tblBorders>
    </w:tblPr>
    <w:tblStylePr w:type="band1Horz">
      <w:rPr>
        <w:rFonts w:ascii="Arial" w:hAnsi="Arial"/>
        <w:color w:val="205461" w:themeColor="accent1" w:themeShade="95"/>
        <w:sz w:val="22"/>
      </w:rPr>
      <w:tcPr>
        <w:shd w:val="clear" w:color="c8e5ec" w:fill="c8e5ec" w:themeFill="accent1" w:themeFillTint="40"/>
      </w:tcPr>
    </w:tblStylePr>
    <w:tblStylePr w:type="band1Vert">
      <w:tcPr>
        <w:shd w:val="clear" w:color="c8e5ec" w:fill="c8e5ec" w:themeFill="accent1" w:themeFillTint="40"/>
      </w:tcPr>
    </w:tblStylePr>
    <w:tblStylePr w:type="band2Horz">
      <w:rPr>
        <w:rFonts w:ascii="Arial" w:hAnsi="Arial"/>
        <w:color w:val="205461" w:themeColor="accent1" w:themeShade="95"/>
        <w:sz w:val="22"/>
      </w:rPr>
    </w:tblStylePr>
    <w:tblStylePr w:type="firstCol">
      <w:rPr>
        <w:b/>
        <w:color w:val="205461" w:themeColor="accent1" w:themeShade="95"/>
      </w:rPr>
    </w:tblStylePr>
    <w:tblStylePr w:type="firstRow">
      <w:rPr>
        <w:b/>
        <w:color w:val="205461" w:themeColor="accent1" w:themeShade="95"/>
      </w:rPr>
      <w:tcPr>
        <w:tcBorders>
          <w:bottom w:val="single" w:color="3891A7" w:themeColor="accent1" w:sz="4" w:space="0"/>
        </w:tcBorders>
      </w:tcPr>
    </w:tblStylePr>
    <w:tblStylePr w:type="lastCol">
      <w:rPr>
        <w:b/>
        <w:color w:val="205461" w:themeColor="accent1" w:themeShade="95"/>
      </w:rPr>
    </w:tblStylePr>
    <w:tblStylePr w:type="lastRow">
      <w:rPr>
        <w:b/>
        <w:color w:val="205461" w:themeColor="accent1" w:themeShade="95"/>
      </w:rPr>
      <w:tcPr>
        <w:tcBorders>
          <w:top w:val="single" w:color="3891A7" w:themeColor="accent1" w:sz="4" w:space="0"/>
        </w:tcBorders>
      </w:tcPr>
    </w:tblStylePr>
  </w:style>
  <w:style w:type="table" w:styleId="2520">
    <w:name w:val="List Table 6 Colorful Accent 2"/>
    <w:basedOn w:val="2402"/>
    <w:uiPriority w:val="99"/>
    <w:pPr>
      <w:spacing w:after="0" w:line="240" w:lineRule="auto"/>
    </w:pPr>
    <w:tblPr>
      <w:tblStyleRowBandSize w:val="1"/>
      <w:tblStyleColBandSize w:val="1"/>
      <w:tblBorders>
        <w:top w:val="single" w:color="FED46D" w:themeColor="accent2" w:themeTint="97" w:sz="4" w:space="0"/>
        <w:bottom w:val="single" w:color="FED46D" w:themeColor="accent2" w:themeTint="97" w:sz="4" w:space="0"/>
      </w:tblBorders>
    </w:tblPr>
    <w:tblStylePr w:type="band1Horz">
      <w:rPr>
        <w:rFonts w:ascii="Arial" w:hAnsi="Arial"/>
        <w:color w:val="fed46d" w:themeColor="accent2" w:themeTint="97" w:themeShade="95"/>
        <w:sz w:val="22"/>
      </w:rPr>
      <w:tcPr>
        <w:shd w:val="clear" w:color="feecc1" w:fill="feecc1" w:themeFill="accent2" w:themeFillTint="40"/>
      </w:tcPr>
    </w:tblStylePr>
    <w:tblStylePr w:type="band1Vert">
      <w:tcPr>
        <w:shd w:val="clear" w:color="feecc1" w:fill="feecc1" w:themeFill="accent2" w:themeFillTint="40"/>
      </w:tcPr>
    </w:tblStylePr>
    <w:tblStylePr w:type="band2Horz">
      <w:rPr>
        <w:rFonts w:ascii="Arial" w:hAnsi="Arial"/>
        <w:color w:val="fed46d" w:themeColor="accent2" w:themeTint="97" w:themeShade="95"/>
        <w:sz w:val="22"/>
      </w:rPr>
    </w:tblStylePr>
    <w:tblStylePr w:type="firstCol">
      <w:rPr>
        <w:b/>
        <w:color w:val="fed46d" w:themeColor="accent2" w:themeTint="97" w:themeShade="95"/>
      </w:rPr>
    </w:tblStylePr>
    <w:tblStylePr w:type="firstRow">
      <w:rPr>
        <w:b/>
        <w:color w:val="fed46d" w:themeColor="accent2" w:themeTint="97" w:themeShade="95"/>
      </w:rPr>
      <w:tcPr>
        <w:tcBorders>
          <w:bottom w:val="single" w:color="FED46D" w:themeColor="accent2" w:themeTint="97" w:sz="4" w:space="0"/>
        </w:tcBorders>
      </w:tcPr>
    </w:tblStylePr>
    <w:tblStylePr w:type="lastCol">
      <w:rPr>
        <w:b/>
        <w:color w:val="fed46d" w:themeColor="accent2" w:themeTint="97" w:themeShade="95"/>
      </w:rPr>
    </w:tblStylePr>
    <w:tblStylePr w:type="lastRow">
      <w:rPr>
        <w:b/>
        <w:color w:val="fed46d" w:themeColor="accent2" w:themeTint="97" w:themeShade="95"/>
      </w:rPr>
      <w:tcPr>
        <w:tcBorders>
          <w:top w:val="single" w:color="FED46D" w:themeColor="accent2" w:themeTint="97" w:sz="4" w:space="0"/>
        </w:tcBorders>
      </w:tcPr>
    </w:tblStylePr>
  </w:style>
  <w:style w:type="table" w:styleId="2521">
    <w:name w:val="List Table 6 Colorful Accent 3"/>
    <w:basedOn w:val="2402"/>
    <w:uiPriority w:val="99"/>
    <w:pPr>
      <w:spacing w:after="0" w:line="240" w:lineRule="auto"/>
    </w:pPr>
    <w:tblPr>
      <w:tblStyleRowBandSize w:val="1"/>
      <w:tblStyleColBandSize w:val="1"/>
      <w:tblBorders>
        <w:top w:val="single" w:color="E07C7C" w:themeColor="accent3" w:themeTint="98" w:sz="4" w:space="0"/>
        <w:bottom w:val="single" w:color="E07C7C" w:themeColor="accent3" w:themeTint="98" w:sz="4" w:space="0"/>
      </w:tblBorders>
    </w:tblPr>
    <w:tblStylePr w:type="band1Horz">
      <w:rPr>
        <w:rFonts w:ascii="Arial" w:hAnsi="Arial"/>
        <w:color w:val="e07c7c" w:themeColor="accent3" w:themeTint="98" w:themeShade="95"/>
        <w:sz w:val="22"/>
      </w:rPr>
      <w:tcPr>
        <w:shd w:val="clear" w:color="f2c7c7" w:fill="f2c7c7" w:themeFill="accent3" w:themeFillTint="40"/>
      </w:tcPr>
    </w:tblStylePr>
    <w:tblStylePr w:type="band1Vert">
      <w:tcPr>
        <w:shd w:val="clear" w:color="f2c7c7" w:fill="f2c7c7" w:themeFill="accent3" w:themeFillTint="40"/>
      </w:tcPr>
    </w:tblStylePr>
    <w:tblStylePr w:type="band2Horz">
      <w:rPr>
        <w:rFonts w:ascii="Arial" w:hAnsi="Arial"/>
        <w:color w:val="e07c7c" w:themeColor="accent3" w:themeTint="98" w:themeShade="95"/>
        <w:sz w:val="22"/>
      </w:rPr>
    </w:tblStylePr>
    <w:tblStylePr w:type="firstCol">
      <w:rPr>
        <w:b/>
        <w:color w:val="e07c7c" w:themeColor="accent3" w:themeTint="98" w:themeShade="95"/>
      </w:rPr>
    </w:tblStylePr>
    <w:tblStylePr w:type="firstRow">
      <w:rPr>
        <w:b/>
        <w:color w:val="e07c7c" w:themeColor="accent3" w:themeTint="98" w:themeShade="95"/>
      </w:rPr>
      <w:tcPr>
        <w:tcBorders>
          <w:bottom w:val="single" w:color="E07C7C" w:themeColor="accent3" w:themeTint="98" w:sz="4" w:space="0"/>
        </w:tcBorders>
      </w:tcPr>
    </w:tblStylePr>
    <w:tblStylePr w:type="lastCol">
      <w:rPr>
        <w:b/>
        <w:color w:val="e07c7c" w:themeColor="accent3" w:themeTint="98" w:themeShade="95"/>
      </w:rPr>
    </w:tblStylePr>
    <w:tblStylePr w:type="lastRow">
      <w:rPr>
        <w:b/>
        <w:color w:val="e07c7c" w:themeColor="accent3" w:themeTint="98" w:themeShade="95"/>
      </w:rPr>
      <w:tcPr>
        <w:tcBorders>
          <w:top w:val="single" w:color="E07C7C" w:themeColor="accent3" w:themeTint="98" w:sz="4" w:space="0"/>
        </w:tcBorders>
      </w:tcPr>
    </w:tblStylePr>
  </w:style>
  <w:style w:type="table" w:styleId="2522">
    <w:name w:val="List Table 6 Colorful Accent 4"/>
    <w:basedOn w:val="2402"/>
    <w:uiPriority w:val="99"/>
    <w:pPr>
      <w:spacing w:after="0" w:line="240" w:lineRule="auto"/>
    </w:pPr>
    <w:tblPr>
      <w:tblStyleRowBandSize w:val="1"/>
      <w:tblStyleColBandSize w:val="1"/>
      <w:tblBorders>
        <w:top w:val="single" w:color="B8D678" w:themeColor="accent4" w:themeTint="9A" w:sz="4" w:space="0"/>
        <w:bottom w:val="single" w:color="B8D678" w:themeColor="accent4" w:themeTint="9A" w:sz="4" w:space="0"/>
      </w:tblBorders>
    </w:tblPr>
    <w:tblStylePr w:type="band1Horz">
      <w:rPr>
        <w:rFonts w:ascii="Arial" w:hAnsi="Arial"/>
        <w:color w:val="b8d678" w:themeColor="accent4" w:themeTint="9A" w:themeShade="95"/>
        <w:sz w:val="22"/>
      </w:rPr>
      <w:tcPr>
        <w:shd w:val="clear" w:color="e1eec7" w:fill="e1eec7" w:themeFill="accent4" w:themeFillTint="40"/>
      </w:tcPr>
    </w:tblStylePr>
    <w:tblStylePr w:type="band1Vert">
      <w:tcPr>
        <w:shd w:val="clear" w:color="e1eec7" w:fill="e1eec7" w:themeFill="accent4" w:themeFillTint="40"/>
      </w:tcPr>
    </w:tblStylePr>
    <w:tblStylePr w:type="band2Horz">
      <w:rPr>
        <w:rFonts w:ascii="Arial" w:hAnsi="Arial"/>
        <w:color w:val="b8d678" w:themeColor="accent4" w:themeTint="9A" w:themeShade="95"/>
        <w:sz w:val="22"/>
      </w:rPr>
    </w:tblStylePr>
    <w:tblStylePr w:type="firstCol">
      <w:rPr>
        <w:b/>
        <w:color w:val="b8d678" w:themeColor="accent4" w:themeTint="9A" w:themeShade="95"/>
      </w:rPr>
    </w:tblStylePr>
    <w:tblStylePr w:type="firstRow">
      <w:rPr>
        <w:b/>
        <w:color w:val="b8d678" w:themeColor="accent4" w:themeTint="9A" w:themeShade="95"/>
      </w:rPr>
      <w:tcPr>
        <w:tcBorders>
          <w:bottom w:val="single" w:color="B8D678" w:themeColor="accent4" w:themeTint="9A" w:sz="4" w:space="0"/>
        </w:tcBorders>
      </w:tcPr>
    </w:tblStylePr>
    <w:tblStylePr w:type="lastCol">
      <w:rPr>
        <w:b/>
        <w:color w:val="b8d678" w:themeColor="accent4" w:themeTint="9A" w:themeShade="95"/>
      </w:rPr>
    </w:tblStylePr>
    <w:tblStylePr w:type="lastRow">
      <w:rPr>
        <w:b/>
        <w:color w:val="b8d678" w:themeColor="accent4" w:themeTint="9A" w:themeShade="95"/>
      </w:rPr>
      <w:tcPr>
        <w:tcBorders>
          <w:top w:val="single" w:color="B8D678" w:themeColor="accent4" w:themeTint="9A" w:sz="4" w:space="0"/>
        </w:tcBorders>
      </w:tcPr>
    </w:tblStylePr>
  </w:style>
  <w:style w:type="table" w:styleId="2523">
    <w:name w:val="List Table 6 Colorful Accent 5"/>
    <w:basedOn w:val="2402"/>
    <w:uiPriority w:val="99"/>
    <w:pPr>
      <w:spacing w:after="0" w:line="240" w:lineRule="auto"/>
    </w:pPr>
    <w:tblPr>
      <w:tblStyleRowBandSize w:val="1"/>
      <w:tblStyleColBandSize w:val="1"/>
      <w:tblBorders>
        <w:top w:val="single" w:color="F8852F" w:themeColor="accent5" w:themeTint="9A" w:sz="4" w:space="0"/>
        <w:bottom w:val="single" w:color="F8852F" w:themeColor="accent5" w:themeTint="9A" w:sz="4" w:space="0"/>
      </w:tblBorders>
    </w:tblPr>
    <w:tblStylePr w:type="band1Horz">
      <w:rPr>
        <w:rFonts w:ascii="Arial" w:hAnsi="Arial"/>
        <w:color w:val="f8852f" w:themeColor="accent5" w:themeTint="9A" w:themeShade="95"/>
        <w:sz w:val="22"/>
      </w:rPr>
      <w:tcPr>
        <w:shd w:val="clear" w:color="fccca8" w:fill="fccca8" w:themeFill="accent5" w:themeFillTint="40"/>
      </w:tcPr>
    </w:tblStylePr>
    <w:tblStylePr w:type="band1Vert">
      <w:tcPr>
        <w:shd w:val="clear" w:color="fccca8" w:fill="fccca8" w:themeFill="accent5" w:themeFillTint="40"/>
      </w:tcPr>
    </w:tblStylePr>
    <w:tblStylePr w:type="band2Horz">
      <w:rPr>
        <w:rFonts w:ascii="Arial" w:hAnsi="Arial"/>
        <w:color w:val="f8852f" w:themeColor="accent5" w:themeTint="9A" w:themeShade="95"/>
        <w:sz w:val="22"/>
      </w:rPr>
    </w:tblStylePr>
    <w:tblStylePr w:type="firstCol">
      <w:rPr>
        <w:b/>
        <w:color w:val="f8852f" w:themeColor="accent5" w:themeTint="9A" w:themeShade="95"/>
      </w:rPr>
    </w:tblStylePr>
    <w:tblStylePr w:type="firstRow">
      <w:rPr>
        <w:b/>
        <w:color w:val="f8852f" w:themeColor="accent5" w:themeTint="9A" w:themeShade="95"/>
      </w:rPr>
      <w:tcPr>
        <w:tcBorders>
          <w:bottom w:val="single" w:color="F8852F" w:themeColor="accent5" w:themeTint="9A" w:sz="4" w:space="0"/>
        </w:tcBorders>
      </w:tcPr>
    </w:tblStylePr>
    <w:tblStylePr w:type="lastCol">
      <w:rPr>
        <w:b/>
        <w:color w:val="f8852f" w:themeColor="accent5" w:themeTint="9A" w:themeShade="95"/>
      </w:rPr>
    </w:tblStylePr>
    <w:tblStylePr w:type="lastRow">
      <w:rPr>
        <w:b/>
        <w:color w:val="f8852f" w:themeColor="accent5" w:themeTint="9A" w:themeShade="95"/>
      </w:rPr>
      <w:tcPr>
        <w:tcBorders>
          <w:top w:val="single" w:color="F8852F" w:themeColor="accent5" w:themeTint="9A" w:sz="4" w:space="0"/>
        </w:tcBorders>
      </w:tcPr>
    </w:tblStylePr>
  </w:style>
  <w:style w:type="table" w:styleId="2524">
    <w:name w:val="List Table 6 Colorful Accent 6"/>
    <w:basedOn w:val="2402"/>
    <w:uiPriority w:val="99"/>
    <w:pPr>
      <w:spacing w:after="0" w:line="240" w:lineRule="auto"/>
    </w:pPr>
    <w:tblPr>
      <w:tblStyleRowBandSize w:val="1"/>
      <w:tblStyleColBandSize w:val="1"/>
      <w:tblBorders>
        <w:top w:val="single" w:color="8898C3" w:themeColor="accent6" w:themeTint="98" w:sz="4" w:space="0"/>
        <w:bottom w:val="single" w:color="8898C3" w:themeColor="accent6" w:themeTint="98" w:sz="4" w:space="0"/>
      </w:tblBorders>
    </w:tblPr>
    <w:tblStylePr w:type="band1Horz">
      <w:rPr>
        <w:rFonts w:ascii="Arial" w:hAnsi="Arial"/>
        <w:color w:val="8898c3" w:themeColor="accent6" w:themeTint="98" w:themeShade="95"/>
        <w:sz w:val="22"/>
      </w:rPr>
      <w:tcPr>
        <w:shd w:val="clear" w:color="cdd3e6" w:fill="cdd3e6" w:themeFill="accent6" w:themeFillTint="40"/>
      </w:tcPr>
    </w:tblStylePr>
    <w:tblStylePr w:type="band1Vert">
      <w:tcPr>
        <w:shd w:val="clear" w:color="cdd3e6" w:fill="cdd3e6" w:themeFill="accent6" w:themeFillTint="40"/>
      </w:tcPr>
    </w:tblStylePr>
    <w:tblStylePr w:type="band2Horz">
      <w:rPr>
        <w:rFonts w:ascii="Arial" w:hAnsi="Arial"/>
        <w:color w:val="8898c3" w:themeColor="accent6" w:themeTint="98" w:themeShade="95"/>
        <w:sz w:val="22"/>
      </w:rPr>
    </w:tblStylePr>
    <w:tblStylePr w:type="firstCol">
      <w:rPr>
        <w:b/>
        <w:color w:val="8898c3" w:themeColor="accent6" w:themeTint="98" w:themeShade="95"/>
      </w:rPr>
    </w:tblStylePr>
    <w:tblStylePr w:type="firstRow">
      <w:rPr>
        <w:b/>
        <w:color w:val="8898c3" w:themeColor="accent6" w:themeTint="98" w:themeShade="95"/>
      </w:rPr>
      <w:tcPr>
        <w:tcBorders>
          <w:bottom w:val="single" w:color="8898C3" w:themeColor="accent6" w:themeTint="98" w:sz="4" w:space="0"/>
        </w:tcBorders>
      </w:tcPr>
    </w:tblStylePr>
    <w:tblStylePr w:type="lastCol">
      <w:rPr>
        <w:b/>
        <w:color w:val="8898c3" w:themeColor="accent6" w:themeTint="98" w:themeShade="95"/>
      </w:rPr>
    </w:tblStylePr>
    <w:tblStylePr w:type="lastRow">
      <w:rPr>
        <w:b/>
        <w:color w:val="8898c3" w:themeColor="accent6" w:themeTint="98" w:themeShade="95"/>
      </w:rPr>
      <w:tcPr>
        <w:tcBorders>
          <w:top w:val="single" w:color="8898C3" w:themeColor="accent6" w:themeTint="98" w:sz="4" w:space="0"/>
        </w:tcBorders>
      </w:tcPr>
    </w:tblStylePr>
  </w:style>
  <w:style w:type="table" w:styleId="2525">
    <w:name w:val="List Table 7 Colorful"/>
    <w:basedOn w:val="2402"/>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fill="bfbfbf" w:themeFill="text1" w:themeFillTint="40"/>
      </w:tcPr>
    </w:tblStylePr>
    <w:tblStylePr w:type="band1Vert">
      <w:tcPr>
        <w:shd w:val="clear" w:color="bfbfbf"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ffffff"/>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2526">
    <w:name w:val="List Table 7 Colorful Accent 1"/>
    <w:basedOn w:val="2402"/>
    <w:uiPriority w:val="99"/>
    <w:pPr>
      <w:spacing w:after="0" w:line="240" w:lineRule="auto"/>
    </w:pPr>
    <w:tblPr>
      <w:tblStyleRowBandSize w:val="1"/>
      <w:tblStyleColBandSize w:val="1"/>
      <w:tblBorders>
        <w:right w:val="single" w:color="3891A7" w:themeColor="accent1" w:sz="4" w:space="0"/>
      </w:tblBorders>
    </w:tblPr>
    <w:tblStylePr w:type="band1Horz">
      <w:rPr>
        <w:rFonts w:ascii="Arial" w:hAnsi="Arial"/>
        <w:color w:val="205461" w:themeColor="accent1" w:themeShade="95"/>
        <w:sz w:val="22"/>
      </w:rPr>
      <w:tcPr>
        <w:shd w:val="clear" w:color="c8e5ec" w:fill="c8e5ec" w:themeFill="accent1" w:themeFillTint="40"/>
      </w:tcPr>
    </w:tblStylePr>
    <w:tblStylePr w:type="band1Vert">
      <w:tcPr>
        <w:shd w:val="clear" w:color="c8e5ec" w:fill="c8e5ec" w:themeFill="accent1" w:themeFillTint="40"/>
      </w:tcPr>
    </w:tblStylePr>
    <w:tblStylePr w:type="band2Horz">
      <w:rPr>
        <w:rFonts w:ascii="Arial" w:hAnsi="Arial"/>
        <w:color w:val="205461" w:themeColor="accent1" w:themeShade="95"/>
        <w:sz w:val="22"/>
      </w:rPr>
    </w:tblStylePr>
    <w:tblStylePr w:type="firstCol">
      <w:rPr>
        <w:rFonts w:ascii="Arial" w:hAnsi="Arial"/>
        <w:i/>
        <w:color w:val="205461" w:themeColor="accent1" w:themeShade="95"/>
        <w:sz w:val="22"/>
      </w:rPr>
      <w:pPr>
        <w:jc w:val="right"/>
      </w:pPr>
      <w:tcPr>
        <w:shd w:val="clear" w:color="ffffff" w:fill="ffffff"/>
        <w:tcBorders>
          <w:top w:val="none" w:color="000000" w:sz="4" w:space="0"/>
          <w:left w:val="none" w:color="000000" w:sz="4" w:space="0"/>
          <w:bottom w:val="none" w:color="000000" w:sz="4" w:space="0"/>
          <w:right w:val="single" w:color="3891A7" w:themeColor="accent1" w:sz="4" w:space="0"/>
        </w:tcBorders>
      </w:tcPr>
    </w:tblStylePr>
    <w:tblStylePr w:type="firstRow">
      <w:rPr>
        <w:rFonts w:ascii="Arial" w:hAnsi="Arial"/>
        <w:i/>
        <w:color w:val="205461" w:themeColor="accent1" w:themeShade="95"/>
        <w:sz w:val="22"/>
      </w:rPr>
      <w:tcPr>
        <w:shd w:val="clear" w:color="ffffff" w:fill="ffffff" w:themeFill="light1"/>
        <w:tcBorders>
          <w:top w:val="none" w:color="000000" w:sz="4" w:space="0"/>
          <w:left w:val="none" w:color="000000" w:sz="4" w:space="0"/>
          <w:bottom w:val="single" w:color="3891A7" w:themeColor="accent1" w:sz="4" w:space="0"/>
          <w:right w:val="none" w:color="000000" w:sz="4" w:space="0"/>
        </w:tcBorders>
      </w:tcPr>
    </w:tblStylePr>
    <w:tblStylePr w:type="lastCol">
      <w:rPr>
        <w:rFonts w:ascii="Arial" w:hAnsi="Arial"/>
        <w:i/>
        <w:color w:val="205461" w:themeColor="accent1" w:themeShade="95"/>
        <w:sz w:val="22"/>
      </w:rPr>
      <w:tcPr>
        <w:shd w:val="clear" w:color="ffffff" w:fill="ffffff"/>
        <w:tcBorders>
          <w:top w:val="none" w:color="000000" w:sz="4" w:space="0"/>
          <w:left w:val="single" w:color="3891A7" w:themeColor="accent1" w:sz="4" w:space="0"/>
          <w:bottom w:val="none" w:color="000000" w:sz="4" w:space="0"/>
          <w:right w:val="none" w:color="000000" w:sz="4" w:space="0"/>
        </w:tcBorders>
      </w:tcPr>
    </w:tblStylePr>
    <w:tblStylePr w:type="lastRow">
      <w:rPr>
        <w:rFonts w:ascii="Arial" w:hAnsi="Arial"/>
        <w:i/>
        <w:color w:val="205461" w:themeColor="accent1" w:themeShade="95"/>
        <w:sz w:val="22"/>
      </w:rPr>
      <w:tcPr>
        <w:shd w:val="clear" w:color="ffffff" w:fill="ffffff" w:themeFill="light1"/>
        <w:tcBorders>
          <w:top w:val="single" w:color="3891A7" w:themeColor="accent1" w:sz="4" w:space="0"/>
          <w:left w:val="none" w:color="000000" w:sz="4" w:space="0"/>
          <w:bottom w:val="none" w:color="000000" w:sz="4" w:space="0"/>
          <w:right w:val="none" w:color="000000" w:sz="4" w:space="0"/>
        </w:tcBorders>
      </w:tcPr>
    </w:tblStylePr>
  </w:style>
  <w:style w:type="table" w:styleId="2527">
    <w:name w:val="List Table 7 Colorful Accent 2"/>
    <w:basedOn w:val="2402"/>
    <w:uiPriority w:val="99"/>
    <w:pPr>
      <w:spacing w:after="0" w:line="240" w:lineRule="auto"/>
    </w:pPr>
    <w:tblPr>
      <w:tblStyleRowBandSize w:val="1"/>
      <w:tblStyleColBandSize w:val="1"/>
      <w:tblBorders>
        <w:right w:val="single" w:color="FED46D" w:themeColor="accent2" w:themeTint="97" w:sz="4" w:space="0"/>
      </w:tblBorders>
    </w:tblPr>
    <w:tblStylePr w:type="band1Horz">
      <w:rPr>
        <w:rFonts w:ascii="Arial" w:hAnsi="Arial"/>
        <w:color w:val="fed46d" w:themeColor="accent2" w:themeTint="97" w:themeShade="95"/>
        <w:sz w:val="22"/>
      </w:rPr>
      <w:tcPr>
        <w:shd w:val="clear" w:color="feecc1" w:fill="feecc1" w:themeFill="accent2" w:themeFillTint="40"/>
      </w:tcPr>
    </w:tblStylePr>
    <w:tblStylePr w:type="band1Vert">
      <w:tcPr>
        <w:shd w:val="clear" w:color="feecc1" w:fill="feecc1" w:themeFill="accent2" w:themeFillTint="40"/>
      </w:tcPr>
    </w:tblStylePr>
    <w:tblStylePr w:type="band2Horz">
      <w:rPr>
        <w:rFonts w:ascii="Arial" w:hAnsi="Arial"/>
        <w:color w:val="fed46d" w:themeColor="accent2" w:themeTint="97" w:themeShade="95"/>
        <w:sz w:val="22"/>
      </w:rPr>
    </w:tblStylePr>
    <w:tblStylePr w:type="firstCol">
      <w:rPr>
        <w:rFonts w:ascii="Arial" w:hAnsi="Arial"/>
        <w:i/>
        <w:color w:val="fed46d"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ED46D" w:themeColor="accent2" w:themeTint="97" w:sz="4" w:space="0"/>
        </w:tcBorders>
      </w:tcPr>
    </w:tblStylePr>
    <w:tblStylePr w:type="firstRow">
      <w:rPr>
        <w:rFonts w:ascii="Arial" w:hAnsi="Arial"/>
        <w:i/>
        <w:color w:val="fed46d" w:themeColor="accent2" w:themeTint="97" w:themeShade="95"/>
        <w:sz w:val="22"/>
      </w:rPr>
      <w:tcPr>
        <w:shd w:val="clear" w:color="ffffff" w:fill="ffffff" w:themeFill="light1"/>
        <w:tcBorders>
          <w:top w:val="none" w:color="000000" w:sz="4" w:space="0"/>
          <w:left w:val="none" w:color="000000" w:sz="4" w:space="0"/>
          <w:bottom w:val="single" w:color="FED46D" w:themeColor="accent2" w:themeTint="97" w:sz="4" w:space="0"/>
          <w:right w:val="none" w:color="000000" w:sz="4" w:space="0"/>
        </w:tcBorders>
      </w:tcPr>
    </w:tblStylePr>
    <w:tblStylePr w:type="lastCol">
      <w:rPr>
        <w:rFonts w:ascii="Arial" w:hAnsi="Arial"/>
        <w:i/>
        <w:color w:val="fed46d" w:themeColor="accent2" w:themeTint="97" w:themeShade="95"/>
        <w:sz w:val="22"/>
      </w:rPr>
      <w:tcPr>
        <w:shd w:val="clear" w:color="ffffff" w:fill="ffffff"/>
        <w:tcBorders>
          <w:top w:val="none" w:color="000000" w:sz="4" w:space="0"/>
          <w:left w:val="single" w:color="FED46D" w:themeColor="accent2" w:themeTint="97" w:sz="4" w:space="0"/>
          <w:bottom w:val="none" w:color="000000" w:sz="4" w:space="0"/>
          <w:right w:val="none" w:color="000000" w:sz="4" w:space="0"/>
        </w:tcBorders>
      </w:tcPr>
    </w:tblStylePr>
    <w:tblStylePr w:type="lastRow">
      <w:rPr>
        <w:rFonts w:ascii="Arial" w:hAnsi="Arial"/>
        <w:i/>
        <w:color w:val="fed46d" w:themeColor="accent2" w:themeTint="97" w:themeShade="95"/>
        <w:sz w:val="22"/>
      </w:rPr>
      <w:tcPr>
        <w:shd w:val="clear" w:color="ffffff" w:fill="ffffff" w:themeFill="light1"/>
        <w:tcBorders>
          <w:top w:val="single" w:color="FED46D" w:themeColor="accent2" w:themeTint="97" w:sz="4" w:space="0"/>
          <w:left w:val="none" w:color="000000" w:sz="4" w:space="0"/>
          <w:bottom w:val="none" w:color="000000" w:sz="4" w:space="0"/>
          <w:right w:val="none" w:color="000000" w:sz="4" w:space="0"/>
        </w:tcBorders>
      </w:tcPr>
    </w:tblStylePr>
  </w:style>
  <w:style w:type="table" w:styleId="2528">
    <w:name w:val="List Table 7 Colorful Accent 3"/>
    <w:basedOn w:val="2402"/>
    <w:uiPriority w:val="99"/>
    <w:pPr>
      <w:spacing w:after="0" w:line="240" w:lineRule="auto"/>
    </w:pPr>
    <w:tblPr>
      <w:tblStyleRowBandSize w:val="1"/>
      <w:tblStyleColBandSize w:val="1"/>
      <w:tblBorders>
        <w:right w:val="single" w:color="E07C7C" w:themeColor="accent3" w:themeTint="98" w:sz="4" w:space="0"/>
      </w:tblBorders>
    </w:tblPr>
    <w:tblStylePr w:type="band1Horz">
      <w:rPr>
        <w:rFonts w:ascii="Arial" w:hAnsi="Arial"/>
        <w:color w:val="e07c7c" w:themeColor="accent3" w:themeTint="98" w:themeShade="95"/>
        <w:sz w:val="22"/>
      </w:rPr>
      <w:tcPr>
        <w:shd w:val="clear" w:color="f2c7c7" w:fill="f2c7c7" w:themeFill="accent3" w:themeFillTint="40"/>
      </w:tcPr>
    </w:tblStylePr>
    <w:tblStylePr w:type="band1Vert">
      <w:tcPr>
        <w:shd w:val="clear" w:color="f2c7c7" w:fill="f2c7c7" w:themeFill="accent3" w:themeFillTint="40"/>
      </w:tcPr>
    </w:tblStylePr>
    <w:tblStylePr w:type="band2Horz">
      <w:rPr>
        <w:rFonts w:ascii="Arial" w:hAnsi="Arial"/>
        <w:color w:val="e07c7c" w:themeColor="accent3" w:themeTint="98" w:themeShade="95"/>
        <w:sz w:val="22"/>
      </w:rPr>
    </w:tblStylePr>
    <w:tblStylePr w:type="firstCol">
      <w:rPr>
        <w:rFonts w:ascii="Arial" w:hAnsi="Arial"/>
        <w:i/>
        <w:color w:val="e07c7c"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E07C7C" w:themeColor="accent3" w:themeTint="98" w:sz="4" w:space="0"/>
        </w:tcBorders>
      </w:tcPr>
    </w:tblStylePr>
    <w:tblStylePr w:type="firstRow">
      <w:rPr>
        <w:rFonts w:ascii="Arial" w:hAnsi="Arial"/>
        <w:i/>
        <w:color w:val="e07c7c" w:themeColor="accent3" w:themeTint="98" w:themeShade="95"/>
        <w:sz w:val="22"/>
      </w:rPr>
      <w:tcPr>
        <w:shd w:val="clear" w:color="ffffff" w:fill="ffffff" w:themeFill="light1"/>
        <w:tcBorders>
          <w:top w:val="none" w:color="000000" w:sz="4" w:space="0"/>
          <w:left w:val="none" w:color="000000" w:sz="4" w:space="0"/>
          <w:bottom w:val="single" w:color="E07C7C" w:themeColor="accent3" w:themeTint="98" w:sz="4" w:space="0"/>
          <w:right w:val="none" w:color="000000" w:sz="4" w:space="0"/>
        </w:tcBorders>
      </w:tcPr>
    </w:tblStylePr>
    <w:tblStylePr w:type="lastCol">
      <w:rPr>
        <w:rFonts w:ascii="Arial" w:hAnsi="Arial"/>
        <w:i/>
        <w:color w:val="e07c7c" w:themeColor="accent3" w:themeTint="98" w:themeShade="95"/>
        <w:sz w:val="22"/>
      </w:rPr>
      <w:tcPr>
        <w:shd w:val="clear" w:color="ffffff" w:fill="ffffff"/>
        <w:tcBorders>
          <w:top w:val="none" w:color="000000" w:sz="4" w:space="0"/>
          <w:left w:val="single" w:color="E07C7C" w:themeColor="accent3" w:themeTint="98" w:sz="4" w:space="0"/>
          <w:bottom w:val="none" w:color="000000" w:sz="4" w:space="0"/>
          <w:right w:val="none" w:color="000000" w:sz="4" w:space="0"/>
        </w:tcBorders>
      </w:tcPr>
    </w:tblStylePr>
    <w:tblStylePr w:type="lastRow">
      <w:rPr>
        <w:rFonts w:ascii="Arial" w:hAnsi="Arial"/>
        <w:i/>
        <w:color w:val="e07c7c" w:themeColor="accent3" w:themeTint="98" w:themeShade="95"/>
        <w:sz w:val="22"/>
      </w:rPr>
      <w:tcPr>
        <w:shd w:val="clear" w:color="ffffff" w:fill="ffffff" w:themeFill="light1"/>
        <w:tcBorders>
          <w:top w:val="single" w:color="E07C7C" w:themeColor="accent3" w:themeTint="98" w:sz="4" w:space="0"/>
          <w:left w:val="none" w:color="000000" w:sz="4" w:space="0"/>
          <w:bottom w:val="none" w:color="000000" w:sz="4" w:space="0"/>
          <w:right w:val="none" w:color="000000" w:sz="4" w:space="0"/>
        </w:tcBorders>
      </w:tcPr>
    </w:tblStylePr>
  </w:style>
  <w:style w:type="table" w:styleId="2529">
    <w:name w:val="List Table 7 Colorful Accent 4"/>
    <w:basedOn w:val="2402"/>
    <w:uiPriority w:val="99"/>
    <w:pPr>
      <w:spacing w:after="0" w:line="240" w:lineRule="auto"/>
    </w:pPr>
    <w:tblPr>
      <w:tblStyleRowBandSize w:val="1"/>
      <w:tblStyleColBandSize w:val="1"/>
      <w:tblBorders>
        <w:right w:val="single" w:color="B8D678" w:themeColor="accent4" w:themeTint="9A" w:sz="4" w:space="0"/>
      </w:tblBorders>
    </w:tblPr>
    <w:tblStylePr w:type="band1Horz">
      <w:rPr>
        <w:rFonts w:ascii="Arial" w:hAnsi="Arial"/>
        <w:color w:val="b8d678" w:themeColor="accent4" w:themeTint="9A" w:themeShade="95"/>
        <w:sz w:val="22"/>
      </w:rPr>
      <w:tcPr>
        <w:shd w:val="clear" w:color="e1eec7" w:fill="e1eec7" w:themeFill="accent4" w:themeFillTint="40"/>
      </w:tcPr>
    </w:tblStylePr>
    <w:tblStylePr w:type="band1Vert">
      <w:tcPr>
        <w:shd w:val="clear" w:color="e1eec7" w:fill="e1eec7" w:themeFill="accent4" w:themeFillTint="40"/>
      </w:tcPr>
    </w:tblStylePr>
    <w:tblStylePr w:type="band2Horz">
      <w:rPr>
        <w:rFonts w:ascii="Arial" w:hAnsi="Arial"/>
        <w:color w:val="b8d678" w:themeColor="accent4" w:themeTint="9A" w:themeShade="95"/>
        <w:sz w:val="22"/>
      </w:rPr>
    </w:tblStylePr>
    <w:tblStylePr w:type="firstCol">
      <w:rPr>
        <w:rFonts w:ascii="Arial" w:hAnsi="Arial"/>
        <w:i/>
        <w:color w:val="b8d678"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B8D678" w:themeColor="accent4" w:themeTint="9A" w:sz="4" w:space="0"/>
        </w:tcBorders>
      </w:tcPr>
    </w:tblStylePr>
    <w:tblStylePr w:type="firstRow">
      <w:rPr>
        <w:rFonts w:ascii="Arial" w:hAnsi="Arial"/>
        <w:i/>
        <w:color w:val="b8d678" w:themeColor="accent4" w:themeTint="9A" w:themeShade="95"/>
        <w:sz w:val="22"/>
      </w:rPr>
      <w:tcPr>
        <w:shd w:val="clear" w:color="ffffff" w:fill="ffffff" w:themeFill="light1"/>
        <w:tcBorders>
          <w:top w:val="none" w:color="000000" w:sz="4" w:space="0"/>
          <w:left w:val="none" w:color="000000" w:sz="4" w:space="0"/>
          <w:bottom w:val="single" w:color="B8D678" w:themeColor="accent4" w:themeTint="9A" w:sz="4" w:space="0"/>
          <w:right w:val="none" w:color="000000" w:sz="4" w:space="0"/>
        </w:tcBorders>
      </w:tcPr>
    </w:tblStylePr>
    <w:tblStylePr w:type="lastCol">
      <w:rPr>
        <w:rFonts w:ascii="Arial" w:hAnsi="Arial"/>
        <w:i/>
        <w:color w:val="b8d678" w:themeColor="accent4" w:themeTint="9A" w:themeShade="95"/>
        <w:sz w:val="22"/>
      </w:rPr>
      <w:tcPr>
        <w:shd w:val="clear" w:color="ffffff" w:fill="ffffff"/>
        <w:tcBorders>
          <w:top w:val="none" w:color="000000" w:sz="4" w:space="0"/>
          <w:left w:val="single" w:color="B8D678" w:themeColor="accent4" w:themeTint="9A" w:sz="4" w:space="0"/>
          <w:bottom w:val="none" w:color="000000" w:sz="4" w:space="0"/>
          <w:right w:val="none" w:color="000000" w:sz="4" w:space="0"/>
        </w:tcBorders>
      </w:tcPr>
    </w:tblStylePr>
    <w:tblStylePr w:type="lastRow">
      <w:rPr>
        <w:rFonts w:ascii="Arial" w:hAnsi="Arial"/>
        <w:i/>
        <w:color w:val="b8d678" w:themeColor="accent4" w:themeTint="9A" w:themeShade="95"/>
        <w:sz w:val="22"/>
      </w:rPr>
      <w:tcPr>
        <w:shd w:val="clear" w:color="ffffff" w:fill="ffffff" w:themeFill="light1"/>
        <w:tcBorders>
          <w:top w:val="single" w:color="B8D678" w:themeColor="accent4" w:themeTint="9A" w:sz="4" w:space="0"/>
          <w:left w:val="none" w:color="000000" w:sz="4" w:space="0"/>
          <w:bottom w:val="none" w:color="000000" w:sz="4" w:space="0"/>
          <w:right w:val="none" w:color="000000" w:sz="4" w:space="0"/>
        </w:tcBorders>
      </w:tcPr>
    </w:tblStylePr>
  </w:style>
  <w:style w:type="table" w:styleId="2530">
    <w:name w:val="List Table 7 Colorful Accent 5"/>
    <w:basedOn w:val="2402"/>
    <w:uiPriority w:val="99"/>
    <w:pPr>
      <w:spacing w:after="0" w:line="240" w:lineRule="auto"/>
    </w:pPr>
    <w:tblPr>
      <w:tblStyleRowBandSize w:val="1"/>
      <w:tblStyleColBandSize w:val="1"/>
      <w:tblBorders>
        <w:right w:val="single" w:color="F8852F" w:themeColor="accent5" w:themeTint="9A" w:sz="4" w:space="0"/>
      </w:tblBorders>
    </w:tblPr>
    <w:tblStylePr w:type="band1Horz">
      <w:rPr>
        <w:rFonts w:ascii="Arial" w:hAnsi="Arial"/>
        <w:color w:val="f8852f" w:themeColor="accent5" w:themeTint="9A" w:themeShade="95"/>
        <w:sz w:val="22"/>
      </w:rPr>
      <w:tcPr>
        <w:shd w:val="clear" w:color="fccca8" w:fill="fccca8" w:themeFill="accent5" w:themeFillTint="40"/>
      </w:tcPr>
    </w:tblStylePr>
    <w:tblStylePr w:type="band1Vert">
      <w:tcPr>
        <w:shd w:val="clear" w:color="fccca8" w:fill="fccca8" w:themeFill="accent5" w:themeFillTint="40"/>
      </w:tcPr>
    </w:tblStylePr>
    <w:tblStylePr w:type="band2Horz">
      <w:rPr>
        <w:rFonts w:ascii="Arial" w:hAnsi="Arial"/>
        <w:color w:val="f8852f" w:themeColor="accent5" w:themeTint="9A" w:themeShade="95"/>
        <w:sz w:val="22"/>
      </w:rPr>
    </w:tblStylePr>
    <w:tblStylePr w:type="firstCol">
      <w:rPr>
        <w:rFonts w:ascii="Arial" w:hAnsi="Arial"/>
        <w:i/>
        <w:color w:val="f8852f"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F8852F" w:themeColor="accent5" w:themeTint="9A" w:sz="4" w:space="0"/>
        </w:tcBorders>
      </w:tcPr>
    </w:tblStylePr>
    <w:tblStylePr w:type="firstRow">
      <w:rPr>
        <w:rFonts w:ascii="Arial" w:hAnsi="Arial"/>
        <w:i/>
        <w:color w:val="f8852f" w:themeColor="accent5" w:themeTint="9A" w:themeShade="95"/>
        <w:sz w:val="22"/>
      </w:rPr>
      <w:tcPr>
        <w:shd w:val="clear" w:color="ffffff" w:fill="ffffff" w:themeFill="light1"/>
        <w:tcBorders>
          <w:top w:val="none" w:color="000000" w:sz="4" w:space="0"/>
          <w:left w:val="none" w:color="000000" w:sz="4" w:space="0"/>
          <w:bottom w:val="single" w:color="F8852F" w:themeColor="accent5" w:themeTint="9A" w:sz="4" w:space="0"/>
          <w:right w:val="none" w:color="000000" w:sz="4" w:space="0"/>
        </w:tcBorders>
      </w:tcPr>
    </w:tblStylePr>
    <w:tblStylePr w:type="lastCol">
      <w:rPr>
        <w:rFonts w:ascii="Arial" w:hAnsi="Arial"/>
        <w:i/>
        <w:color w:val="f8852f" w:themeColor="accent5" w:themeTint="9A" w:themeShade="95"/>
        <w:sz w:val="22"/>
      </w:rPr>
      <w:tcPr>
        <w:shd w:val="clear" w:color="ffffff" w:fill="ffffff"/>
        <w:tcBorders>
          <w:top w:val="none" w:color="000000" w:sz="4" w:space="0"/>
          <w:left w:val="single" w:color="F8852F" w:themeColor="accent5" w:themeTint="9A" w:sz="4" w:space="0"/>
          <w:bottom w:val="none" w:color="000000" w:sz="4" w:space="0"/>
          <w:right w:val="none" w:color="000000" w:sz="4" w:space="0"/>
        </w:tcBorders>
      </w:tcPr>
    </w:tblStylePr>
    <w:tblStylePr w:type="lastRow">
      <w:rPr>
        <w:rFonts w:ascii="Arial" w:hAnsi="Arial"/>
        <w:i/>
        <w:color w:val="f8852f" w:themeColor="accent5" w:themeTint="9A" w:themeShade="95"/>
        <w:sz w:val="22"/>
      </w:rPr>
      <w:tcPr>
        <w:shd w:val="clear" w:color="ffffff" w:fill="ffffff" w:themeFill="light1"/>
        <w:tcBorders>
          <w:top w:val="single" w:color="F8852F" w:themeColor="accent5" w:themeTint="9A" w:sz="4" w:space="0"/>
          <w:left w:val="none" w:color="000000" w:sz="4" w:space="0"/>
          <w:bottom w:val="none" w:color="000000" w:sz="4" w:space="0"/>
          <w:right w:val="none" w:color="000000" w:sz="4" w:space="0"/>
        </w:tcBorders>
      </w:tcPr>
    </w:tblStylePr>
  </w:style>
  <w:style w:type="table" w:styleId="2531">
    <w:name w:val="List Table 7 Colorful Accent 6"/>
    <w:basedOn w:val="2402"/>
    <w:uiPriority w:val="99"/>
    <w:pPr>
      <w:spacing w:after="0" w:line="240" w:lineRule="auto"/>
    </w:pPr>
    <w:tblPr>
      <w:tblStyleRowBandSize w:val="1"/>
      <w:tblStyleColBandSize w:val="1"/>
      <w:tblBorders>
        <w:right w:val="single" w:color="8898C3" w:themeColor="accent6" w:themeTint="98" w:sz="4" w:space="0"/>
      </w:tblBorders>
    </w:tblPr>
    <w:tblStylePr w:type="band1Horz">
      <w:rPr>
        <w:rFonts w:ascii="Arial" w:hAnsi="Arial"/>
        <w:color w:val="8898c3" w:themeColor="accent6" w:themeTint="98" w:themeShade="95"/>
        <w:sz w:val="22"/>
      </w:rPr>
      <w:tcPr>
        <w:shd w:val="clear" w:color="cdd3e6" w:fill="cdd3e6" w:themeFill="accent6" w:themeFillTint="40"/>
      </w:tcPr>
    </w:tblStylePr>
    <w:tblStylePr w:type="band1Vert">
      <w:tcPr>
        <w:shd w:val="clear" w:color="cdd3e6" w:fill="cdd3e6" w:themeFill="accent6" w:themeFillTint="40"/>
      </w:tcPr>
    </w:tblStylePr>
    <w:tblStylePr w:type="band2Horz">
      <w:rPr>
        <w:rFonts w:ascii="Arial" w:hAnsi="Arial"/>
        <w:color w:val="8898c3" w:themeColor="accent6" w:themeTint="98" w:themeShade="95"/>
        <w:sz w:val="22"/>
      </w:rPr>
    </w:tblStylePr>
    <w:tblStylePr w:type="firstCol">
      <w:rPr>
        <w:rFonts w:ascii="Arial" w:hAnsi="Arial"/>
        <w:i/>
        <w:color w:val="8898c3"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8898C3" w:themeColor="accent6" w:themeTint="98" w:sz="4" w:space="0"/>
        </w:tcBorders>
      </w:tcPr>
    </w:tblStylePr>
    <w:tblStylePr w:type="firstRow">
      <w:rPr>
        <w:rFonts w:ascii="Arial" w:hAnsi="Arial"/>
        <w:i/>
        <w:color w:val="8898c3" w:themeColor="accent6" w:themeTint="98" w:themeShade="95"/>
        <w:sz w:val="22"/>
      </w:rPr>
      <w:tcPr>
        <w:shd w:val="clear" w:color="ffffff" w:fill="ffffff" w:themeFill="light1"/>
        <w:tcBorders>
          <w:top w:val="none" w:color="000000" w:sz="4" w:space="0"/>
          <w:left w:val="none" w:color="000000" w:sz="4" w:space="0"/>
          <w:bottom w:val="single" w:color="8898C3" w:themeColor="accent6" w:themeTint="98" w:sz="4" w:space="0"/>
          <w:right w:val="none" w:color="000000" w:sz="4" w:space="0"/>
        </w:tcBorders>
      </w:tcPr>
    </w:tblStylePr>
    <w:tblStylePr w:type="lastCol">
      <w:rPr>
        <w:rFonts w:ascii="Arial" w:hAnsi="Arial"/>
        <w:i/>
        <w:color w:val="8898c3" w:themeColor="accent6" w:themeTint="98" w:themeShade="95"/>
        <w:sz w:val="22"/>
      </w:rPr>
      <w:tcPr>
        <w:shd w:val="clear" w:color="ffffff" w:fill="ffffff"/>
        <w:tcBorders>
          <w:top w:val="none" w:color="000000" w:sz="4" w:space="0"/>
          <w:left w:val="single" w:color="8898C3" w:themeColor="accent6" w:themeTint="98" w:sz="4" w:space="0"/>
          <w:bottom w:val="none" w:color="000000" w:sz="4" w:space="0"/>
          <w:right w:val="none" w:color="000000" w:sz="4" w:space="0"/>
        </w:tcBorders>
      </w:tcPr>
    </w:tblStylePr>
    <w:tblStylePr w:type="lastRow">
      <w:rPr>
        <w:rFonts w:ascii="Arial" w:hAnsi="Arial"/>
        <w:i/>
        <w:color w:val="8898c3" w:themeColor="accent6" w:themeTint="98" w:themeShade="95"/>
        <w:sz w:val="22"/>
      </w:rPr>
      <w:tcPr>
        <w:shd w:val="clear" w:color="ffffff" w:fill="ffffff" w:themeFill="light1"/>
        <w:tcBorders>
          <w:top w:val="single" w:color="8898C3" w:themeColor="accent6" w:themeTint="98" w:sz="4" w:space="0"/>
          <w:left w:val="none" w:color="000000" w:sz="4" w:space="0"/>
          <w:bottom w:val="none" w:color="000000" w:sz="4" w:space="0"/>
          <w:right w:val="none" w:color="000000" w:sz="4" w:space="0"/>
        </w:tcBorders>
      </w:tcPr>
    </w:tblStylePr>
  </w:style>
  <w:style w:type="table" w:styleId="2532" w:customStyle="1">
    <w:name w:val="Lined - Accent"/>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cPr>
    </w:tblStylePr>
    <w:tblStylePr w:type="band2Vert">
      <w:rPr>
        <w:rFonts w:ascii="Arial" w:hAnsi="Arial"/>
        <w:color w:val="404040"/>
        <w:sz w:val="22"/>
      </w:rPr>
      <w:tcPr>
        <w:shd w:val="clear" w:color="f2f2f2" w:fill="f2f2f2" w:themeFill="text1" w:themeFillTint="0D"/>
      </w:tcPr>
    </w:tblStylePr>
    <w:tblStylePr w:type="firstCol">
      <w:rPr>
        <w:rFonts w:ascii="Arial" w:hAnsi="Arial"/>
        <w:color w:val="f2f2f2"/>
        <w:sz w:val="22"/>
      </w:rPr>
      <w:tcPr>
        <w:shd w:val="clear" w:color="7f7f7f" w:fill="7f7f7f" w:themeFill="text1" w:themeFillTint="80"/>
      </w:tcPr>
    </w:tblStylePr>
    <w:tblStylePr w:type="firstRow">
      <w:rPr>
        <w:rFonts w:ascii="Arial" w:hAnsi="Arial"/>
        <w:color w:val="f2f2f2"/>
        <w:sz w:val="22"/>
      </w:rPr>
      <w:tcPr>
        <w:shd w:val="clear" w:color="7f7f7f" w:fill="7f7f7f" w:themeFill="text1" w:themeFillTint="80"/>
      </w:tcPr>
    </w:tblStylePr>
    <w:tblStylePr w:type="lastCol">
      <w:rPr>
        <w:rFonts w:ascii="Arial" w:hAnsi="Arial"/>
        <w:color w:val="f2f2f2"/>
        <w:sz w:val="22"/>
      </w:rPr>
      <w:tcPr>
        <w:shd w:val="clear" w:color="7f7f7f" w:fill="7f7f7f" w:themeFill="text1" w:themeFillTint="80"/>
      </w:tcPr>
    </w:tblStylePr>
    <w:tblStylePr w:type="lastRow">
      <w:rPr>
        <w:rFonts w:ascii="Arial" w:hAnsi="Arial"/>
        <w:color w:val="f2f2f2"/>
        <w:sz w:val="22"/>
      </w:rPr>
      <w:tcPr>
        <w:shd w:val="clear" w:color="7f7f7f" w:fill="7f7f7f" w:themeFill="text1" w:themeFillTint="80"/>
      </w:tcPr>
    </w:tblStylePr>
  </w:style>
  <w:style w:type="table" w:styleId="2533" w:customStyle="1">
    <w:name w:val="Lined - Accent 1"/>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bbdfe8" w:fill="bbdfe8" w:themeFill="accent1" w:themeFillTint="50"/>
      </w:tcPr>
    </w:tblStylePr>
    <w:tblStylePr w:type="band2Vert">
      <w:rPr>
        <w:rFonts w:ascii="Arial" w:hAnsi="Arial"/>
        <w:color w:val="404040"/>
        <w:sz w:val="22"/>
      </w:rPr>
      <w:tcPr>
        <w:shd w:val="clear" w:color="bbdfe8" w:fill="bbdfe8" w:themeFill="accent1" w:themeFillTint="50"/>
      </w:tcPr>
    </w:tblStylePr>
    <w:tblStylePr w:type="firstCol">
      <w:rPr>
        <w:rFonts w:ascii="Arial" w:hAnsi="Arial"/>
        <w:color w:val="f2f2f2"/>
        <w:sz w:val="22"/>
      </w:rPr>
      <w:tcPr>
        <w:shd w:val="clear" w:color="3e9fb8" w:fill="3e9fb8" w:themeFill="accent1" w:themeFillTint="EA"/>
      </w:tcPr>
    </w:tblStylePr>
    <w:tblStylePr w:type="firstRow">
      <w:rPr>
        <w:rFonts w:ascii="Arial" w:hAnsi="Arial"/>
        <w:color w:val="f2f2f2"/>
        <w:sz w:val="22"/>
      </w:rPr>
      <w:tcPr>
        <w:shd w:val="clear" w:color="3e9fb8" w:fill="3e9fb8" w:themeFill="accent1" w:themeFillTint="EA"/>
      </w:tcPr>
    </w:tblStylePr>
    <w:tblStylePr w:type="lastCol">
      <w:rPr>
        <w:rFonts w:ascii="Arial" w:hAnsi="Arial"/>
        <w:color w:val="f2f2f2"/>
        <w:sz w:val="22"/>
      </w:rPr>
      <w:tcPr>
        <w:shd w:val="clear" w:color="3e9fb8" w:fill="3e9fb8" w:themeFill="accent1" w:themeFillTint="EA"/>
      </w:tcPr>
    </w:tblStylePr>
    <w:tblStylePr w:type="lastRow">
      <w:rPr>
        <w:rFonts w:ascii="Arial" w:hAnsi="Arial"/>
        <w:color w:val="f2f2f2"/>
        <w:sz w:val="22"/>
      </w:rPr>
      <w:tcPr>
        <w:shd w:val="clear" w:color="3e9fb8" w:fill="3e9fb8" w:themeFill="accent1" w:themeFillTint="EA"/>
      </w:tcPr>
    </w:tblStylePr>
  </w:style>
  <w:style w:type="table" w:styleId="2534" w:customStyle="1">
    <w:name w:val="Lined - Accent 2"/>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0ce" w:fill="fef0ce" w:themeFill="accent2" w:themeFillTint="32"/>
      </w:tcPr>
    </w:tblStylePr>
    <w:tblStylePr w:type="band2Vert">
      <w:rPr>
        <w:rFonts w:ascii="Arial" w:hAnsi="Arial"/>
        <w:color w:val="404040"/>
        <w:sz w:val="22"/>
      </w:rPr>
      <w:tcPr>
        <w:shd w:val="clear" w:color="fef0ce" w:fill="fef0ce" w:themeFill="accent2" w:themeFillTint="32"/>
      </w:tcPr>
    </w:tblStylePr>
    <w:tblStylePr w:type="firstCol">
      <w:rPr>
        <w:rFonts w:ascii="Arial" w:hAnsi="Arial"/>
        <w:color w:val="f2f2f2"/>
        <w:sz w:val="22"/>
      </w:rPr>
      <w:tcPr>
        <w:shd w:val="clear" w:color="fed46d" w:fill="fed46d" w:themeFill="accent2" w:themeFillTint="97"/>
      </w:tcPr>
    </w:tblStylePr>
    <w:tblStylePr w:type="firstRow">
      <w:rPr>
        <w:rFonts w:ascii="Arial" w:hAnsi="Arial"/>
        <w:color w:val="f2f2f2"/>
        <w:sz w:val="22"/>
      </w:rPr>
      <w:tcPr>
        <w:shd w:val="clear" w:color="fed46d" w:fill="fed46d" w:themeFill="accent2" w:themeFillTint="97"/>
      </w:tcPr>
    </w:tblStylePr>
    <w:tblStylePr w:type="lastCol">
      <w:rPr>
        <w:rFonts w:ascii="Arial" w:hAnsi="Arial"/>
        <w:color w:val="f2f2f2"/>
        <w:sz w:val="22"/>
      </w:rPr>
      <w:tcPr>
        <w:shd w:val="clear" w:color="fed46d" w:fill="fed46d" w:themeFill="accent2" w:themeFillTint="97"/>
      </w:tcPr>
    </w:tblStylePr>
    <w:tblStylePr w:type="lastRow">
      <w:rPr>
        <w:rFonts w:ascii="Arial" w:hAnsi="Arial"/>
        <w:color w:val="f2f2f2"/>
        <w:sz w:val="22"/>
      </w:rPr>
      <w:tcPr>
        <w:shd w:val="clear" w:color="fed46d" w:fill="fed46d" w:themeFill="accent2" w:themeFillTint="97"/>
      </w:tcPr>
    </w:tblStylePr>
  </w:style>
  <w:style w:type="table" w:styleId="2535" w:customStyle="1">
    <w:name w:val="Lined - Accent 3"/>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d2d2" w:fill="f4d2d2" w:themeFill="accent3" w:themeFillTint="34"/>
      </w:tcPr>
    </w:tblStylePr>
    <w:tblStylePr w:type="band2Vert">
      <w:rPr>
        <w:rFonts w:ascii="Arial" w:hAnsi="Arial"/>
        <w:color w:val="404040"/>
        <w:sz w:val="22"/>
      </w:rPr>
      <w:tcPr>
        <w:shd w:val="clear" w:color="f4d2d2" w:fill="f4d2d2" w:themeFill="accent3" w:themeFillTint="34"/>
      </w:tcPr>
    </w:tblStylePr>
    <w:tblStylePr w:type="firstCol">
      <w:rPr>
        <w:rFonts w:ascii="Arial" w:hAnsi="Arial"/>
        <w:color w:val="f2f2f2"/>
        <w:sz w:val="22"/>
      </w:rPr>
      <w:tcPr>
        <w:shd w:val="clear" w:color="c32d2d" w:fill="c32d2d" w:themeFill="accent3" w:themeFillTint="FE"/>
      </w:tcPr>
    </w:tblStylePr>
    <w:tblStylePr w:type="firstRow">
      <w:rPr>
        <w:rFonts w:ascii="Arial" w:hAnsi="Arial"/>
        <w:color w:val="f2f2f2"/>
        <w:sz w:val="22"/>
      </w:rPr>
      <w:tcPr>
        <w:shd w:val="clear" w:color="c32d2d" w:fill="c32d2d" w:themeFill="accent3" w:themeFillTint="FE"/>
      </w:tcPr>
    </w:tblStylePr>
    <w:tblStylePr w:type="lastCol">
      <w:rPr>
        <w:rFonts w:ascii="Arial" w:hAnsi="Arial"/>
        <w:color w:val="f2f2f2"/>
        <w:sz w:val="22"/>
      </w:rPr>
      <w:tcPr>
        <w:shd w:val="clear" w:color="c32d2d" w:fill="c32d2d" w:themeFill="accent3" w:themeFillTint="FE"/>
      </w:tcPr>
    </w:tblStylePr>
    <w:tblStylePr w:type="lastRow">
      <w:rPr>
        <w:rFonts w:ascii="Arial" w:hAnsi="Arial"/>
        <w:color w:val="f2f2f2"/>
        <w:sz w:val="22"/>
      </w:rPr>
      <w:tcPr>
        <w:shd w:val="clear" w:color="c32d2d" w:fill="c32d2d" w:themeFill="accent3" w:themeFillTint="FE"/>
      </w:tcPr>
    </w:tblStylePr>
  </w:style>
  <w:style w:type="table" w:styleId="2536" w:customStyle="1">
    <w:name w:val="Lined - Accent 4"/>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f1d1" w:fill="e7f1d1" w:themeFill="accent4" w:themeFillTint="34"/>
      </w:tcPr>
    </w:tblStylePr>
    <w:tblStylePr w:type="band2Vert">
      <w:rPr>
        <w:rFonts w:ascii="Arial" w:hAnsi="Arial"/>
        <w:color w:val="404040"/>
        <w:sz w:val="22"/>
      </w:rPr>
      <w:tcPr>
        <w:shd w:val="clear" w:color="e7f1d1" w:fill="e7f1d1" w:themeFill="accent4" w:themeFillTint="34"/>
      </w:tcPr>
    </w:tblStylePr>
    <w:tblStylePr w:type="firstCol">
      <w:rPr>
        <w:rFonts w:ascii="Arial" w:hAnsi="Arial"/>
        <w:color w:val="f2f2f2"/>
        <w:sz w:val="22"/>
      </w:rPr>
      <w:tcPr>
        <w:shd w:val="clear" w:color="b8d678" w:fill="b8d678" w:themeFill="accent4" w:themeFillTint="9A"/>
      </w:tcPr>
    </w:tblStylePr>
    <w:tblStylePr w:type="firstRow">
      <w:rPr>
        <w:rFonts w:ascii="Arial" w:hAnsi="Arial"/>
        <w:color w:val="f2f2f2"/>
        <w:sz w:val="22"/>
      </w:rPr>
      <w:tcPr>
        <w:shd w:val="clear" w:color="b8d678" w:fill="b8d678" w:themeFill="accent4" w:themeFillTint="9A"/>
      </w:tcPr>
    </w:tblStylePr>
    <w:tblStylePr w:type="lastCol">
      <w:rPr>
        <w:rFonts w:ascii="Arial" w:hAnsi="Arial"/>
        <w:color w:val="f2f2f2"/>
        <w:sz w:val="22"/>
      </w:rPr>
      <w:tcPr>
        <w:shd w:val="clear" w:color="b8d678" w:fill="b8d678" w:themeFill="accent4" w:themeFillTint="9A"/>
      </w:tcPr>
    </w:tblStylePr>
    <w:tblStylePr w:type="lastRow">
      <w:rPr>
        <w:rFonts w:ascii="Arial" w:hAnsi="Arial"/>
        <w:color w:val="f2f2f2"/>
        <w:sz w:val="22"/>
      </w:rPr>
      <w:tcPr>
        <w:shd w:val="clear" w:color="b8d678" w:fill="b8d678" w:themeFill="accent4" w:themeFillTint="9A"/>
      </w:tcPr>
    </w:tblStylePr>
  </w:style>
  <w:style w:type="table" w:styleId="2537" w:customStyle="1">
    <w:name w:val="Lined - Accent 5"/>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cd5b8" w:fill="fcd5b8" w:themeFill="accent5" w:themeFillTint="34"/>
      </w:tcPr>
    </w:tblStylePr>
    <w:tblStylePr w:type="band2Vert">
      <w:rPr>
        <w:rFonts w:ascii="Arial" w:hAnsi="Arial"/>
        <w:color w:val="404040"/>
        <w:sz w:val="22"/>
      </w:rPr>
      <w:tcPr>
        <w:shd w:val="clear" w:color="fcd5b8" w:fill="fcd5b8" w:themeFill="accent5" w:themeFillTint="34"/>
      </w:tcPr>
    </w:tblStylePr>
    <w:tblStylePr w:type="firstCol">
      <w:rPr>
        <w:rFonts w:ascii="Arial" w:hAnsi="Arial"/>
        <w:color w:val="f2f2f2"/>
        <w:sz w:val="22"/>
      </w:rPr>
      <w:tcPr>
        <w:shd w:val="clear" w:color="964305" w:fill="964305" w:themeFill="accent5"/>
      </w:tcPr>
    </w:tblStylePr>
    <w:tblStylePr w:type="firstRow">
      <w:rPr>
        <w:rFonts w:ascii="Arial" w:hAnsi="Arial"/>
        <w:color w:val="f2f2f2"/>
        <w:sz w:val="22"/>
      </w:rPr>
      <w:tcPr>
        <w:shd w:val="clear" w:color="964305" w:fill="964305" w:themeFill="accent5"/>
      </w:tcPr>
    </w:tblStylePr>
    <w:tblStylePr w:type="lastCol">
      <w:rPr>
        <w:rFonts w:ascii="Arial" w:hAnsi="Arial"/>
        <w:color w:val="f2f2f2"/>
        <w:sz w:val="22"/>
      </w:rPr>
      <w:tcPr>
        <w:shd w:val="clear" w:color="964305" w:fill="964305" w:themeFill="accent5"/>
      </w:tcPr>
    </w:tblStylePr>
    <w:tblStylePr w:type="lastRow">
      <w:rPr>
        <w:rFonts w:ascii="Arial" w:hAnsi="Arial"/>
        <w:color w:val="f2f2f2"/>
        <w:sz w:val="22"/>
      </w:rPr>
      <w:tcPr>
        <w:shd w:val="clear" w:color="964305" w:fill="964305" w:themeFill="accent5"/>
      </w:tcPr>
    </w:tblStylePr>
  </w:style>
  <w:style w:type="table" w:styleId="2538" w:customStyle="1">
    <w:name w:val="Lined - Accent 6"/>
    <w:basedOn w:val="2402"/>
    <w:uiPriority w:val="99"/>
    <w:pPr>
      <w:spacing w:after="0" w:line="240" w:lineRule="auto"/>
    </w:pPr>
    <w:rPr>
      <w:color w:val="404040"/>
      <w:sz w:val="20"/>
      <w:szCs w:val="20"/>
      <w:lang w:eastAsia="zh-CN"/>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6dbea" w:fill="d6dbea" w:themeFill="accent6" w:themeFillTint="34"/>
      </w:tcPr>
    </w:tblStylePr>
    <w:tblStylePr w:type="band2Vert">
      <w:rPr>
        <w:rFonts w:ascii="Arial" w:hAnsi="Arial"/>
        <w:color w:val="404040"/>
        <w:sz w:val="22"/>
      </w:rPr>
      <w:tcPr>
        <w:shd w:val="clear" w:color="d6dbea" w:fill="d6dbea" w:themeFill="accent6" w:themeFillTint="34"/>
      </w:tcPr>
    </w:tblStylePr>
    <w:tblStylePr w:type="firstCol">
      <w:rPr>
        <w:rFonts w:ascii="Arial" w:hAnsi="Arial"/>
        <w:color w:val="f2f2f2"/>
        <w:sz w:val="22"/>
      </w:rPr>
      <w:tcPr>
        <w:shd w:val="clear" w:color="475a8d" w:fill="475a8d" w:themeFill="accent6"/>
      </w:tcPr>
    </w:tblStylePr>
    <w:tblStylePr w:type="firstRow">
      <w:rPr>
        <w:rFonts w:ascii="Arial" w:hAnsi="Arial"/>
        <w:color w:val="f2f2f2"/>
        <w:sz w:val="22"/>
      </w:rPr>
      <w:tcPr>
        <w:shd w:val="clear" w:color="475a8d" w:fill="475a8d" w:themeFill="accent6"/>
      </w:tcPr>
    </w:tblStylePr>
    <w:tblStylePr w:type="lastCol">
      <w:rPr>
        <w:rFonts w:ascii="Arial" w:hAnsi="Arial"/>
        <w:color w:val="f2f2f2"/>
        <w:sz w:val="22"/>
      </w:rPr>
      <w:tcPr>
        <w:shd w:val="clear" w:color="475a8d" w:fill="475a8d" w:themeFill="accent6"/>
      </w:tcPr>
    </w:tblStylePr>
    <w:tblStylePr w:type="lastRow">
      <w:rPr>
        <w:rFonts w:ascii="Arial" w:hAnsi="Arial"/>
        <w:color w:val="f2f2f2"/>
        <w:sz w:val="22"/>
      </w:rPr>
      <w:tcPr>
        <w:shd w:val="clear" w:color="475a8d" w:fill="475a8d" w:themeFill="accent6"/>
      </w:tcPr>
    </w:tblStylePr>
  </w:style>
  <w:style w:type="table" w:styleId="2539" w:customStyle="1">
    <w:name w:val="Bordered &amp; Lined - Accent"/>
    <w:basedOn w:val="2402"/>
    <w:uiPriority w:val="99"/>
    <w:pPr>
      <w:spacing w:after="0" w:line="240" w:lineRule="auto"/>
    </w:pPr>
    <w:rPr>
      <w:color w:val="404040"/>
      <w:sz w:val="20"/>
      <w:szCs w:val="20"/>
      <w:lang w:eastAsia="zh-C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fill="f2f2f2" w:themeFill="text1" w:themeFillTint="0D"/>
      </w:tcPr>
    </w:tblStylePr>
    <w:tblStylePr w:type="band2Vert">
      <w:rPr>
        <w:rFonts w:ascii="Arial" w:hAnsi="Arial"/>
        <w:color w:val="404040"/>
        <w:sz w:val="22"/>
      </w:rPr>
      <w:tcPr>
        <w:shd w:val="clear" w:color="f2f2f2" w:fill="f2f2f2" w:themeFill="text1" w:themeFillTint="0D"/>
      </w:tcPr>
    </w:tblStylePr>
    <w:tblStylePr w:type="firstCol">
      <w:rPr>
        <w:rFonts w:ascii="Arial" w:hAnsi="Arial"/>
        <w:color w:val="f2f2f2"/>
        <w:sz w:val="22"/>
      </w:rPr>
      <w:tcPr>
        <w:shd w:val="clear" w:color="7f7f7f" w:fill="7f7f7f" w:themeFill="text1" w:themeFillTint="80"/>
      </w:tcPr>
    </w:tblStylePr>
    <w:tblStylePr w:type="firstRow">
      <w:rPr>
        <w:rFonts w:ascii="Arial" w:hAnsi="Arial"/>
        <w:color w:val="f2f2f2"/>
        <w:sz w:val="22"/>
      </w:rPr>
      <w:tcPr>
        <w:shd w:val="clear" w:color="7f7f7f" w:fill="7f7f7f" w:themeFill="text1" w:themeFillTint="80"/>
      </w:tcPr>
    </w:tblStylePr>
    <w:tblStylePr w:type="lastCol">
      <w:rPr>
        <w:rFonts w:ascii="Arial" w:hAnsi="Arial"/>
        <w:color w:val="f2f2f2"/>
        <w:sz w:val="22"/>
      </w:rPr>
      <w:tcPr>
        <w:shd w:val="clear" w:color="7f7f7f" w:fill="7f7f7f" w:themeFill="text1" w:themeFillTint="80"/>
      </w:tcPr>
    </w:tblStylePr>
    <w:tblStylePr w:type="lastRow">
      <w:rPr>
        <w:rFonts w:ascii="Arial" w:hAnsi="Arial"/>
        <w:color w:val="f2f2f2"/>
        <w:sz w:val="22"/>
      </w:rPr>
      <w:tcPr>
        <w:shd w:val="clear" w:color="7f7f7f" w:fill="7f7f7f" w:themeFill="text1" w:themeFillTint="80"/>
      </w:tcPr>
    </w:tblStylePr>
  </w:style>
  <w:style w:type="table" w:styleId="2540" w:customStyle="1">
    <w:name w:val="Bordered &amp; Lined - Accent 1"/>
    <w:basedOn w:val="2402"/>
    <w:uiPriority w:val="99"/>
    <w:pPr>
      <w:spacing w:after="0" w:line="240" w:lineRule="auto"/>
    </w:pPr>
    <w:rPr>
      <w:color w:val="404040"/>
      <w:sz w:val="20"/>
      <w:szCs w:val="20"/>
      <w:lang w:eastAsia="zh-CN"/>
    </w:rPr>
    <w:tblPr>
      <w:tblStyleRowBandSize w:val="1"/>
      <w:tblStyleColBandSize w:val="1"/>
      <w:tblBorders>
        <w:top w:val="single" w:color="205461" w:themeColor="accent1" w:themeShade="95" w:sz="4" w:space="0"/>
        <w:left w:val="single" w:color="205461" w:themeColor="accent1" w:themeShade="95" w:sz="4" w:space="0"/>
        <w:bottom w:val="single" w:color="205461" w:themeColor="accent1" w:themeShade="95" w:sz="4" w:space="0"/>
        <w:right w:val="single" w:color="205461" w:themeColor="accent1" w:themeShade="95" w:sz="4" w:space="0"/>
        <w:insideH w:val="single" w:color="205461" w:themeColor="accent1" w:themeShade="95" w:sz="4" w:space="0"/>
        <w:insideV w:val="single" w:color="20546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bbdfe8" w:fill="bbdfe8" w:themeFill="accent1" w:themeFillTint="50"/>
      </w:tcPr>
    </w:tblStylePr>
    <w:tblStylePr w:type="band2Vert">
      <w:rPr>
        <w:rFonts w:ascii="Arial" w:hAnsi="Arial"/>
        <w:color w:val="404040"/>
        <w:sz w:val="22"/>
      </w:rPr>
      <w:tcPr>
        <w:shd w:val="clear" w:color="bbdfe8" w:fill="bbdfe8" w:themeFill="accent1" w:themeFillTint="50"/>
      </w:tcPr>
    </w:tblStylePr>
    <w:tblStylePr w:type="firstCol">
      <w:rPr>
        <w:rFonts w:ascii="Arial" w:hAnsi="Arial"/>
        <w:color w:val="f2f2f2"/>
        <w:sz w:val="22"/>
      </w:rPr>
      <w:tcPr>
        <w:shd w:val="clear" w:color="3e9fb8" w:fill="3e9fb8" w:themeFill="accent1" w:themeFillTint="EA"/>
      </w:tcPr>
    </w:tblStylePr>
    <w:tblStylePr w:type="firstRow">
      <w:rPr>
        <w:rFonts w:ascii="Arial" w:hAnsi="Arial"/>
        <w:color w:val="f2f2f2"/>
        <w:sz w:val="22"/>
      </w:rPr>
      <w:tcPr>
        <w:shd w:val="clear" w:color="3e9fb8" w:fill="3e9fb8" w:themeFill="accent1" w:themeFillTint="EA"/>
      </w:tcPr>
    </w:tblStylePr>
    <w:tblStylePr w:type="lastCol">
      <w:rPr>
        <w:rFonts w:ascii="Arial" w:hAnsi="Arial"/>
        <w:color w:val="f2f2f2"/>
        <w:sz w:val="22"/>
      </w:rPr>
      <w:tcPr>
        <w:shd w:val="clear" w:color="3e9fb8" w:fill="3e9fb8" w:themeFill="accent1" w:themeFillTint="EA"/>
      </w:tcPr>
    </w:tblStylePr>
    <w:tblStylePr w:type="lastRow">
      <w:rPr>
        <w:rFonts w:ascii="Arial" w:hAnsi="Arial"/>
        <w:color w:val="f2f2f2"/>
        <w:sz w:val="22"/>
      </w:rPr>
      <w:tcPr>
        <w:shd w:val="clear" w:color="3e9fb8" w:fill="3e9fb8" w:themeFill="accent1" w:themeFillTint="EA"/>
      </w:tcPr>
    </w:tblStylePr>
  </w:style>
  <w:style w:type="table" w:styleId="2541" w:customStyle="1">
    <w:name w:val="Bordered &amp; Lined - Accent 2"/>
    <w:basedOn w:val="2402"/>
    <w:uiPriority w:val="99"/>
    <w:pPr>
      <w:spacing w:after="0" w:line="240" w:lineRule="auto"/>
    </w:pPr>
    <w:rPr>
      <w:color w:val="404040"/>
      <w:sz w:val="20"/>
      <w:szCs w:val="20"/>
      <w:lang w:eastAsia="zh-CN"/>
    </w:rPr>
    <w:tblPr>
      <w:tblStyleRowBandSize w:val="1"/>
      <w:tblStyleColBandSize w:val="1"/>
      <w:tblBorders>
        <w:top w:val="single" w:color="996D00" w:themeColor="accent2" w:themeShade="95" w:sz="4" w:space="0"/>
        <w:left w:val="single" w:color="996D00" w:themeColor="accent2" w:themeShade="95" w:sz="4" w:space="0"/>
        <w:bottom w:val="single" w:color="996D00" w:themeColor="accent2" w:themeShade="95" w:sz="4" w:space="0"/>
        <w:right w:val="single" w:color="996D00" w:themeColor="accent2" w:themeShade="95" w:sz="4" w:space="0"/>
        <w:insideH w:val="single" w:color="996D00" w:themeColor="accent2" w:themeShade="95" w:sz="4" w:space="0"/>
        <w:insideV w:val="single" w:color="996D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0ce" w:fill="fef0ce" w:themeFill="accent2" w:themeFillTint="32"/>
      </w:tcPr>
    </w:tblStylePr>
    <w:tblStylePr w:type="band2Vert">
      <w:rPr>
        <w:rFonts w:ascii="Arial" w:hAnsi="Arial"/>
        <w:color w:val="404040"/>
        <w:sz w:val="22"/>
      </w:rPr>
      <w:tcPr>
        <w:shd w:val="clear" w:color="fef0ce" w:fill="fef0ce" w:themeFill="accent2" w:themeFillTint="32"/>
      </w:tcPr>
    </w:tblStylePr>
    <w:tblStylePr w:type="firstCol">
      <w:rPr>
        <w:rFonts w:ascii="Arial" w:hAnsi="Arial"/>
        <w:color w:val="f2f2f2"/>
        <w:sz w:val="22"/>
      </w:rPr>
      <w:tcPr>
        <w:shd w:val="clear" w:color="fed46d" w:fill="fed46d" w:themeFill="accent2" w:themeFillTint="97"/>
      </w:tcPr>
    </w:tblStylePr>
    <w:tblStylePr w:type="firstRow">
      <w:rPr>
        <w:rFonts w:ascii="Arial" w:hAnsi="Arial"/>
        <w:color w:val="f2f2f2"/>
        <w:sz w:val="22"/>
      </w:rPr>
      <w:tcPr>
        <w:shd w:val="clear" w:color="fed46d" w:fill="fed46d" w:themeFill="accent2" w:themeFillTint="97"/>
      </w:tcPr>
    </w:tblStylePr>
    <w:tblStylePr w:type="lastCol">
      <w:rPr>
        <w:rFonts w:ascii="Arial" w:hAnsi="Arial"/>
        <w:color w:val="f2f2f2"/>
        <w:sz w:val="22"/>
      </w:rPr>
      <w:tcPr>
        <w:shd w:val="clear" w:color="fed46d" w:fill="fed46d" w:themeFill="accent2" w:themeFillTint="97"/>
      </w:tcPr>
    </w:tblStylePr>
    <w:tblStylePr w:type="lastRow">
      <w:rPr>
        <w:rFonts w:ascii="Arial" w:hAnsi="Arial"/>
        <w:color w:val="f2f2f2"/>
        <w:sz w:val="22"/>
      </w:rPr>
      <w:tcPr>
        <w:shd w:val="clear" w:color="fed46d" w:fill="fed46d" w:themeFill="accent2" w:themeFillTint="97"/>
      </w:tcPr>
    </w:tblStylePr>
  </w:style>
  <w:style w:type="table" w:styleId="2542" w:customStyle="1">
    <w:name w:val="Bordered &amp; Lined - Accent 3"/>
    <w:basedOn w:val="2402"/>
    <w:uiPriority w:val="99"/>
    <w:pPr>
      <w:spacing w:after="0" w:line="240" w:lineRule="auto"/>
    </w:pPr>
    <w:rPr>
      <w:color w:val="404040"/>
      <w:sz w:val="20"/>
      <w:szCs w:val="20"/>
      <w:lang w:eastAsia="zh-CN"/>
    </w:rPr>
    <w:tblPr>
      <w:tblStyleRowBandSize w:val="1"/>
      <w:tblStyleColBandSize w:val="1"/>
      <w:tblBorders>
        <w:top w:val="single" w:color="711A1A" w:themeColor="accent3" w:themeShade="95" w:sz="4" w:space="0"/>
        <w:left w:val="single" w:color="711A1A" w:themeColor="accent3" w:themeShade="95" w:sz="4" w:space="0"/>
        <w:bottom w:val="single" w:color="711A1A" w:themeColor="accent3" w:themeShade="95" w:sz="4" w:space="0"/>
        <w:right w:val="single" w:color="711A1A" w:themeColor="accent3" w:themeShade="95" w:sz="4" w:space="0"/>
        <w:insideH w:val="single" w:color="711A1A" w:themeColor="accent3" w:themeShade="95" w:sz="4" w:space="0"/>
        <w:insideV w:val="single" w:color="711A1A"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4d2d2" w:fill="f4d2d2" w:themeFill="accent3" w:themeFillTint="34"/>
      </w:tcPr>
    </w:tblStylePr>
    <w:tblStylePr w:type="band2Vert">
      <w:rPr>
        <w:rFonts w:ascii="Arial" w:hAnsi="Arial"/>
        <w:color w:val="404040"/>
        <w:sz w:val="22"/>
      </w:rPr>
      <w:tcPr>
        <w:shd w:val="clear" w:color="f4d2d2" w:fill="f4d2d2" w:themeFill="accent3" w:themeFillTint="34"/>
      </w:tcPr>
    </w:tblStylePr>
    <w:tblStylePr w:type="firstCol">
      <w:rPr>
        <w:rFonts w:ascii="Arial" w:hAnsi="Arial"/>
        <w:color w:val="f2f2f2"/>
        <w:sz w:val="22"/>
      </w:rPr>
      <w:tcPr>
        <w:shd w:val="clear" w:color="c32d2d" w:fill="c32d2d" w:themeFill="accent3" w:themeFillTint="FE"/>
      </w:tcPr>
    </w:tblStylePr>
    <w:tblStylePr w:type="firstRow">
      <w:rPr>
        <w:rFonts w:ascii="Arial" w:hAnsi="Arial"/>
        <w:color w:val="f2f2f2"/>
        <w:sz w:val="22"/>
      </w:rPr>
      <w:tcPr>
        <w:shd w:val="clear" w:color="c32d2d" w:fill="c32d2d" w:themeFill="accent3" w:themeFillTint="FE"/>
      </w:tcPr>
    </w:tblStylePr>
    <w:tblStylePr w:type="lastCol">
      <w:rPr>
        <w:rFonts w:ascii="Arial" w:hAnsi="Arial"/>
        <w:color w:val="f2f2f2"/>
        <w:sz w:val="22"/>
      </w:rPr>
      <w:tcPr>
        <w:shd w:val="clear" w:color="c32d2d" w:fill="c32d2d" w:themeFill="accent3" w:themeFillTint="FE"/>
      </w:tcPr>
    </w:tblStylePr>
    <w:tblStylePr w:type="lastRow">
      <w:rPr>
        <w:rFonts w:ascii="Arial" w:hAnsi="Arial"/>
        <w:color w:val="f2f2f2"/>
        <w:sz w:val="22"/>
      </w:rPr>
      <w:tcPr>
        <w:shd w:val="clear" w:color="c32d2d" w:fill="c32d2d" w:themeFill="accent3" w:themeFillTint="FE"/>
      </w:tcPr>
    </w:tblStylePr>
  </w:style>
  <w:style w:type="table" w:styleId="2543" w:customStyle="1">
    <w:name w:val="Bordered &amp; Lined - Accent 4"/>
    <w:basedOn w:val="2402"/>
    <w:uiPriority w:val="99"/>
    <w:pPr>
      <w:spacing w:after="0" w:line="240" w:lineRule="auto"/>
    </w:pPr>
    <w:rPr>
      <w:color w:val="404040"/>
      <w:sz w:val="20"/>
      <w:szCs w:val="20"/>
      <w:lang w:eastAsia="zh-CN"/>
    </w:rPr>
    <w:tblPr>
      <w:tblStyleRowBandSize w:val="1"/>
      <w:tblStyleColBandSize w:val="1"/>
      <w:tblBorders>
        <w:top w:val="single" w:color="4C631D" w:themeColor="accent4" w:themeShade="95" w:sz="4" w:space="0"/>
        <w:left w:val="single" w:color="4C631D" w:themeColor="accent4" w:themeShade="95" w:sz="4" w:space="0"/>
        <w:bottom w:val="single" w:color="4C631D" w:themeColor="accent4" w:themeShade="95" w:sz="4" w:space="0"/>
        <w:right w:val="single" w:color="4C631D" w:themeColor="accent4" w:themeShade="95" w:sz="4" w:space="0"/>
        <w:insideH w:val="single" w:color="4C631D" w:themeColor="accent4" w:themeShade="95" w:sz="4" w:space="0"/>
        <w:insideV w:val="single" w:color="4C631D"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7f1d1" w:fill="e7f1d1" w:themeFill="accent4" w:themeFillTint="34"/>
      </w:tcPr>
    </w:tblStylePr>
    <w:tblStylePr w:type="band2Vert">
      <w:rPr>
        <w:rFonts w:ascii="Arial" w:hAnsi="Arial"/>
        <w:color w:val="404040"/>
        <w:sz w:val="22"/>
      </w:rPr>
      <w:tcPr>
        <w:shd w:val="clear" w:color="e7f1d1" w:fill="e7f1d1" w:themeFill="accent4" w:themeFillTint="34"/>
      </w:tcPr>
    </w:tblStylePr>
    <w:tblStylePr w:type="firstCol">
      <w:rPr>
        <w:rFonts w:ascii="Arial" w:hAnsi="Arial"/>
        <w:color w:val="f2f2f2"/>
        <w:sz w:val="22"/>
      </w:rPr>
      <w:tcPr>
        <w:shd w:val="clear" w:color="b8d678" w:fill="b8d678" w:themeFill="accent4" w:themeFillTint="9A"/>
      </w:tcPr>
    </w:tblStylePr>
    <w:tblStylePr w:type="firstRow">
      <w:rPr>
        <w:rFonts w:ascii="Arial" w:hAnsi="Arial"/>
        <w:color w:val="f2f2f2"/>
        <w:sz w:val="22"/>
      </w:rPr>
      <w:tcPr>
        <w:shd w:val="clear" w:color="b8d678" w:fill="b8d678" w:themeFill="accent4" w:themeFillTint="9A"/>
      </w:tcPr>
    </w:tblStylePr>
    <w:tblStylePr w:type="lastCol">
      <w:rPr>
        <w:rFonts w:ascii="Arial" w:hAnsi="Arial"/>
        <w:color w:val="f2f2f2"/>
        <w:sz w:val="22"/>
      </w:rPr>
      <w:tcPr>
        <w:shd w:val="clear" w:color="b8d678" w:fill="b8d678" w:themeFill="accent4" w:themeFillTint="9A"/>
      </w:tcPr>
    </w:tblStylePr>
    <w:tblStylePr w:type="lastRow">
      <w:rPr>
        <w:rFonts w:ascii="Arial" w:hAnsi="Arial"/>
        <w:color w:val="f2f2f2"/>
        <w:sz w:val="22"/>
      </w:rPr>
      <w:tcPr>
        <w:shd w:val="clear" w:color="b8d678" w:fill="b8d678" w:themeFill="accent4" w:themeFillTint="9A"/>
      </w:tcPr>
    </w:tblStylePr>
  </w:style>
  <w:style w:type="table" w:styleId="2544" w:customStyle="1">
    <w:name w:val="Bordered &amp; Lined - Accent 5"/>
    <w:basedOn w:val="2402"/>
    <w:uiPriority w:val="99"/>
    <w:pPr>
      <w:spacing w:after="0" w:line="240" w:lineRule="auto"/>
    </w:pPr>
    <w:rPr>
      <w:color w:val="404040"/>
      <w:sz w:val="20"/>
      <w:szCs w:val="20"/>
      <w:lang w:eastAsia="zh-CN"/>
    </w:rPr>
    <w:tblPr>
      <w:tblStyleRowBandSize w:val="1"/>
      <w:tblStyleColBandSize w:val="1"/>
      <w:tblBorders>
        <w:top w:val="single" w:color="572703" w:themeColor="accent5" w:themeShade="95" w:sz="4" w:space="0"/>
        <w:left w:val="single" w:color="572703" w:themeColor="accent5" w:themeShade="95" w:sz="4" w:space="0"/>
        <w:bottom w:val="single" w:color="572703" w:themeColor="accent5" w:themeShade="95" w:sz="4" w:space="0"/>
        <w:right w:val="single" w:color="572703" w:themeColor="accent5" w:themeShade="95" w:sz="4" w:space="0"/>
        <w:insideH w:val="single" w:color="572703" w:themeColor="accent5" w:themeShade="95" w:sz="4" w:space="0"/>
        <w:insideV w:val="single" w:color="572703"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cd5b8" w:fill="fcd5b8" w:themeFill="accent5" w:themeFillTint="34"/>
      </w:tcPr>
    </w:tblStylePr>
    <w:tblStylePr w:type="band2Vert">
      <w:rPr>
        <w:rFonts w:ascii="Arial" w:hAnsi="Arial"/>
        <w:color w:val="404040"/>
        <w:sz w:val="22"/>
      </w:rPr>
      <w:tcPr>
        <w:shd w:val="clear" w:color="fcd5b8" w:fill="fcd5b8" w:themeFill="accent5" w:themeFillTint="34"/>
      </w:tcPr>
    </w:tblStylePr>
    <w:tblStylePr w:type="firstCol">
      <w:rPr>
        <w:rFonts w:ascii="Arial" w:hAnsi="Arial"/>
        <w:color w:val="f2f2f2"/>
        <w:sz w:val="22"/>
      </w:rPr>
      <w:tcPr>
        <w:shd w:val="clear" w:color="964305" w:fill="964305" w:themeFill="accent5"/>
      </w:tcPr>
    </w:tblStylePr>
    <w:tblStylePr w:type="firstRow">
      <w:rPr>
        <w:rFonts w:ascii="Arial" w:hAnsi="Arial"/>
        <w:color w:val="f2f2f2"/>
        <w:sz w:val="22"/>
      </w:rPr>
      <w:tcPr>
        <w:shd w:val="clear" w:color="964305" w:fill="964305" w:themeFill="accent5"/>
      </w:tcPr>
    </w:tblStylePr>
    <w:tblStylePr w:type="lastCol">
      <w:rPr>
        <w:rFonts w:ascii="Arial" w:hAnsi="Arial"/>
        <w:color w:val="f2f2f2"/>
        <w:sz w:val="22"/>
      </w:rPr>
      <w:tcPr>
        <w:shd w:val="clear" w:color="964305" w:fill="964305" w:themeFill="accent5"/>
      </w:tcPr>
    </w:tblStylePr>
    <w:tblStylePr w:type="lastRow">
      <w:rPr>
        <w:rFonts w:ascii="Arial" w:hAnsi="Arial"/>
        <w:color w:val="f2f2f2"/>
        <w:sz w:val="22"/>
      </w:rPr>
      <w:tcPr>
        <w:shd w:val="clear" w:color="964305" w:fill="964305" w:themeFill="accent5"/>
      </w:tcPr>
    </w:tblStylePr>
  </w:style>
  <w:style w:type="table" w:styleId="2545" w:customStyle="1">
    <w:name w:val="Bordered &amp; Lined - Accent 6"/>
    <w:basedOn w:val="2402"/>
    <w:uiPriority w:val="99"/>
    <w:pPr>
      <w:spacing w:after="0" w:line="240" w:lineRule="auto"/>
    </w:pPr>
    <w:rPr>
      <w:color w:val="404040"/>
      <w:sz w:val="20"/>
      <w:szCs w:val="20"/>
      <w:lang w:eastAsia="zh-CN"/>
    </w:rPr>
    <w:tblPr>
      <w:tblStyleRowBandSize w:val="1"/>
      <w:tblStyleColBandSize w:val="1"/>
      <w:tblBorders>
        <w:top w:val="single" w:color="293452" w:themeColor="accent6" w:themeShade="95" w:sz="4" w:space="0"/>
        <w:left w:val="single" w:color="293452" w:themeColor="accent6" w:themeShade="95" w:sz="4" w:space="0"/>
        <w:bottom w:val="single" w:color="293452" w:themeColor="accent6" w:themeShade="95" w:sz="4" w:space="0"/>
        <w:right w:val="single" w:color="293452" w:themeColor="accent6" w:themeShade="95" w:sz="4" w:space="0"/>
        <w:insideH w:val="single" w:color="293452" w:themeColor="accent6" w:themeShade="95" w:sz="4" w:space="0"/>
        <w:insideV w:val="single" w:color="293452"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6dbea" w:fill="d6dbea" w:themeFill="accent6" w:themeFillTint="34"/>
      </w:tcPr>
    </w:tblStylePr>
    <w:tblStylePr w:type="band2Vert">
      <w:rPr>
        <w:rFonts w:ascii="Arial" w:hAnsi="Arial"/>
        <w:color w:val="404040"/>
        <w:sz w:val="22"/>
      </w:rPr>
      <w:tcPr>
        <w:shd w:val="clear" w:color="d6dbea" w:fill="d6dbea" w:themeFill="accent6" w:themeFillTint="34"/>
      </w:tcPr>
    </w:tblStylePr>
    <w:tblStylePr w:type="firstCol">
      <w:rPr>
        <w:rFonts w:ascii="Arial" w:hAnsi="Arial"/>
        <w:color w:val="f2f2f2"/>
        <w:sz w:val="22"/>
      </w:rPr>
      <w:tcPr>
        <w:shd w:val="clear" w:color="475a8d" w:fill="475a8d" w:themeFill="accent6"/>
      </w:tcPr>
    </w:tblStylePr>
    <w:tblStylePr w:type="firstRow">
      <w:rPr>
        <w:rFonts w:ascii="Arial" w:hAnsi="Arial"/>
        <w:color w:val="f2f2f2"/>
        <w:sz w:val="22"/>
      </w:rPr>
      <w:tcPr>
        <w:shd w:val="clear" w:color="475a8d" w:fill="475a8d" w:themeFill="accent6"/>
      </w:tcPr>
    </w:tblStylePr>
    <w:tblStylePr w:type="lastCol">
      <w:rPr>
        <w:rFonts w:ascii="Arial" w:hAnsi="Arial"/>
        <w:color w:val="f2f2f2"/>
        <w:sz w:val="22"/>
      </w:rPr>
      <w:tcPr>
        <w:shd w:val="clear" w:color="475a8d" w:fill="475a8d" w:themeFill="accent6"/>
      </w:tcPr>
    </w:tblStylePr>
    <w:tblStylePr w:type="lastRow">
      <w:rPr>
        <w:rFonts w:ascii="Arial" w:hAnsi="Arial"/>
        <w:color w:val="f2f2f2"/>
        <w:sz w:val="22"/>
      </w:rPr>
      <w:tcPr>
        <w:shd w:val="clear" w:color="475a8d" w:fill="475a8d" w:themeFill="accent6"/>
      </w:tcPr>
    </w:tblStylePr>
  </w:style>
  <w:style w:type="table" w:styleId="2546" w:customStyle="1">
    <w:name w:val="Bordered"/>
    <w:basedOn w:val="240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2547" w:customStyle="1">
    <w:name w:val="Bordered - Accent 1"/>
    <w:basedOn w:val="2402"/>
    <w:uiPriority w:val="99"/>
    <w:pPr>
      <w:spacing w:after="0" w:line="240" w:lineRule="auto"/>
    </w:pPr>
    <w:tblPr>
      <w:tblStyleRowBandSize w:val="1"/>
      <w:tblStyleColBandSize w:val="1"/>
      <w:tbl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insideH w:val="single" w:color="A8D6E2" w:themeColor="accent1" w:themeTint="67" w:sz="4" w:space="0"/>
        <w:insideV w:val="single" w:color="A8D6E2" w:themeColor="accent1" w:themeTint="67" w:sz="4" w:space="0"/>
      </w:tblBorders>
    </w:tblPr>
    <w:tblStylePr w:type="band1Horz">
      <w:rPr>
        <w:rFonts w:ascii="Arial" w:hAnsi="Arial"/>
        <w:color w:val="404040"/>
        <w:sz w:val="22"/>
      </w:rPr>
      <w:tcPr>
        <w:tcBorders>
          <w:top w:val="single" w:color="A8D6E2" w:themeColor="accent1" w:themeTint="67" w:sz="4" w:space="0"/>
          <w:left w:val="single" w:color="A8D6E2" w:themeColor="accent1" w:themeTint="67" w:sz="4" w:space="0"/>
          <w:bottom w:val="single" w:color="A8D6E2" w:themeColor="accent1" w:themeTint="67" w:sz="4" w:space="0"/>
          <w:right w:val="single" w:color="A8D6E2"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3891A7" w:themeColor="accent1" w:sz="12" w:space="0"/>
        </w:tcBorders>
      </w:tcPr>
    </w:tblStylePr>
    <w:tblStylePr w:type="lastCol">
      <w:rPr>
        <w:rFonts w:ascii="Arial" w:hAnsi="Arial"/>
        <w:color w:val="404040"/>
        <w:sz w:val="22"/>
      </w:rPr>
      <w:tcPr>
        <w:tcBorders>
          <w:left w:val="single" w:color="3891A7" w:themeColor="accent1" w:sz="12" w:space="0"/>
        </w:tcBorders>
      </w:tcPr>
    </w:tblStylePr>
    <w:tblStylePr w:type="lastRow">
      <w:rPr>
        <w:rFonts w:ascii="Arial" w:hAnsi="Arial"/>
        <w:color w:val="404040"/>
        <w:sz w:val="22"/>
      </w:rPr>
      <w:tcPr>
        <w:tcBorders>
          <w:top w:val="single" w:color="3891A7" w:themeColor="accent1" w:sz="12" w:space="0"/>
        </w:tcBorders>
      </w:tcPr>
    </w:tblStylePr>
  </w:style>
  <w:style w:type="table" w:styleId="2548" w:customStyle="1">
    <w:name w:val="Bordered - Accent 2"/>
    <w:basedOn w:val="2402"/>
    <w:uiPriority w:val="99"/>
    <w:pPr>
      <w:spacing w:after="0" w:line="240" w:lineRule="auto"/>
    </w:pPr>
    <w:tblPr>
      <w:tblStyleRowBandSize w:val="1"/>
      <w:tblStyleColBandSize w:val="1"/>
      <w:tbl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insideH w:val="single" w:color="FEE19B" w:themeColor="accent2" w:themeTint="67" w:sz="4" w:space="0"/>
        <w:insideV w:val="single" w:color="FEE19B" w:themeColor="accent2" w:themeTint="67" w:sz="4" w:space="0"/>
      </w:tblBorders>
    </w:tblPr>
    <w:tblStylePr w:type="band1Horz">
      <w:rPr>
        <w:rFonts w:ascii="Arial" w:hAnsi="Arial"/>
        <w:color w:val="404040"/>
        <w:sz w:val="22"/>
      </w:rPr>
      <w:tcPr>
        <w:tcBorders>
          <w:top w:val="single" w:color="FEE19B" w:themeColor="accent2" w:themeTint="67" w:sz="4" w:space="0"/>
          <w:left w:val="single" w:color="FEE19B" w:themeColor="accent2" w:themeTint="67" w:sz="4" w:space="0"/>
          <w:bottom w:val="single" w:color="FEE19B" w:themeColor="accent2" w:themeTint="67" w:sz="4" w:space="0"/>
          <w:right w:val="single" w:color="FEE19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ED46D" w:themeColor="accent2" w:themeTint="97" w:sz="12" w:space="0"/>
        </w:tcBorders>
      </w:tcPr>
    </w:tblStylePr>
    <w:tblStylePr w:type="lastCol">
      <w:rPr>
        <w:rFonts w:ascii="Arial" w:hAnsi="Arial"/>
        <w:color w:val="404040"/>
        <w:sz w:val="22"/>
      </w:rPr>
      <w:tcPr>
        <w:tcBorders>
          <w:left w:val="single" w:color="FED46D" w:themeColor="accent2" w:themeTint="97" w:sz="12" w:space="0"/>
        </w:tcBorders>
      </w:tcPr>
    </w:tblStylePr>
    <w:tblStylePr w:type="lastRow">
      <w:rPr>
        <w:rFonts w:ascii="Arial" w:hAnsi="Arial"/>
        <w:color w:val="404040"/>
        <w:sz w:val="22"/>
      </w:rPr>
      <w:tcPr>
        <w:tcBorders>
          <w:top w:val="single" w:color="FED46D" w:themeColor="accent2" w:themeTint="97" w:sz="12" w:space="0"/>
        </w:tcBorders>
      </w:tcPr>
    </w:tblStylePr>
  </w:style>
  <w:style w:type="table" w:styleId="2549" w:customStyle="1">
    <w:name w:val="Bordered - Accent 3"/>
    <w:basedOn w:val="2402"/>
    <w:uiPriority w:val="99"/>
    <w:pPr>
      <w:spacing w:after="0" w:line="240" w:lineRule="auto"/>
    </w:pPr>
    <w:tblPr>
      <w:tblStyleRowBandSize w:val="1"/>
      <w:tblStyleColBandSize w:val="1"/>
      <w:tbl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insideH w:val="single" w:color="EAA6A6" w:themeColor="accent3" w:themeTint="67" w:sz="4" w:space="0"/>
        <w:insideV w:val="single" w:color="EAA6A6" w:themeColor="accent3" w:themeTint="67" w:sz="4" w:space="0"/>
      </w:tblBorders>
    </w:tblPr>
    <w:tblStylePr w:type="band1Horz">
      <w:rPr>
        <w:rFonts w:ascii="Arial" w:hAnsi="Arial"/>
        <w:color w:val="404040"/>
        <w:sz w:val="22"/>
      </w:rPr>
      <w:tcPr>
        <w:tcBorders>
          <w:top w:val="single" w:color="EAA6A6" w:themeColor="accent3" w:themeTint="67" w:sz="4" w:space="0"/>
          <w:left w:val="single" w:color="EAA6A6" w:themeColor="accent3" w:themeTint="67" w:sz="4" w:space="0"/>
          <w:bottom w:val="single" w:color="EAA6A6" w:themeColor="accent3" w:themeTint="67" w:sz="4" w:space="0"/>
          <w:right w:val="single" w:color="EAA6A6"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07C7C" w:themeColor="accent3" w:themeTint="98" w:sz="12" w:space="0"/>
        </w:tcBorders>
      </w:tcPr>
    </w:tblStylePr>
    <w:tblStylePr w:type="lastCol">
      <w:rPr>
        <w:rFonts w:ascii="Arial" w:hAnsi="Arial"/>
        <w:color w:val="404040"/>
        <w:sz w:val="22"/>
      </w:rPr>
      <w:tcPr>
        <w:tcBorders>
          <w:left w:val="single" w:color="E07C7C" w:themeColor="accent3" w:themeTint="98" w:sz="12" w:space="0"/>
        </w:tcBorders>
      </w:tcPr>
    </w:tblStylePr>
    <w:tblStylePr w:type="lastRow">
      <w:rPr>
        <w:rFonts w:ascii="Arial" w:hAnsi="Arial"/>
        <w:color w:val="404040"/>
        <w:sz w:val="22"/>
      </w:rPr>
      <w:tcPr>
        <w:tcBorders>
          <w:top w:val="single" w:color="E07C7C" w:themeColor="accent3" w:themeTint="98" w:sz="12" w:space="0"/>
        </w:tcBorders>
      </w:tcPr>
    </w:tblStylePr>
  </w:style>
  <w:style w:type="table" w:styleId="2550" w:customStyle="1">
    <w:name w:val="Bordered - Accent 4"/>
    <w:basedOn w:val="2402"/>
    <w:uiPriority w:val="99"/>
    <w:pPr>
      <w:spacing w:after="0" w:line="240" w:lineRule="auto"/>
    </w:pPr>
    <w:tblPr>
      <w:tblStyleRowBandSize w:val="1"/>
      <w:tblStyleColBandSize w:val="1"/>
      <w:tbl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insideH w:val="single" w:color="CFE4A5" w:themeColor="accent4" w:themeTint="67" w:sz="4" w:space="0"/>
        <w:insideV w:val="single" w:color="CFE4A5" w:themeColor="accent4" w:themeTint="67" w:sz="4" w:space="0"/>
      </w:tblBorders>
    </w:tblPr>
    <w:tblStylePr w:type="band1Horz">
      <w:rPr>
        <w:rFonts w:ascii="Arial" w:hAnsi="Arial"/>
        <w:color w:val="404040"/>
        <w:sz w:val="22"/>
      </w:rPr>
      <w:tcPr>
        <w:tcBorders>
          <w:top w:val="single" w:color="CFE4A5" w:themeColor="accent4" w:themeTint="67" w:sz="4" w:space="0"/>
          <w:left w:val="single" w:color="CFE4A5" w:themeColor="accent4" w:themeTint="67" w:sz="4" w:space="0"/>
          <w:bottom w:val="single" w:color="CFE4A5" w:themeColor="accent4" w:themeTint="67" w:sz="4" w:space="0"/>
          <w:right w:val="single" w:color="CFE4A5"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8D678" w:themeColor="accent4" w:themeTint="9A" w:sz="12" w:space="0"/>
        </w:tcBorders>
      </w:tcPr>
    </w:tblStylePr>
    <w:tblStylePr w:type="lastCol">
      <w:rPr>
        <w:rFonts w:ascii="Arial" w:hAnsi="Arial"/>
        <w:color w:val="404040"/>
        <w:sz w:val="22"/>
      </w:rPr>
      <w:tcPr>
        <w:tcBorders>
          <w:left w:val="single" w:color="B8D678" w:themeColor="accent4" w:themeTint="9A" w:sz="12" w:space="0"/>
        </w:tcBorders>
      </w:tcPr>
    </w:tblStylePr>
    <w:tblStylePr w:type="lastRow">
      <w:rPr>
        <w:rFonts w:ascii="Arial" w:hAnsi="Arial"/>
        <w:color w:val="404040"/>
        <w:sz w:val="22"/>
      </w:rPr>
      <w:tcPr>
        <w:tcBorders>
          <w:top w:val="single" w:color="B8D678" w:themeColor="accent4" w:themeTint="9A" w:sz="12" w:space="0"/>
        </w:tcBorders>
      </w:tcPr>
    </w:tblStylePr>
  </w:style>
  <w:style w:type="table" w:styleId="2551" w:customStyle="1">
    <w:name w:val="Bordered - Accent 5"/>
    <w:basedOn w:val="2402"/>
    <w:uiPriority w:val="99"/>
    <w:pPr>
      <w:spacing w:after="0" w:line="240" w:lineRule="auto"/>
    </w:pPr>
    <w:tblPr>
      <w:tblStyleRowBandSize w:val="1"/>
      <w:tblStyleColBandSize w:val="1"/>
      <w:tbl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insideH w:val="single" w:color="FAAD73" w:themeColor="accent5" w:themeTint="67" w:sz="4" w:space="0"/>
        <w:insideV w:val="single" w:color="FAAD73" w:themeColor="accent5" w:themeTint="67" w:sz="4" w:space="0"/>
      </w:tblBorders>
    </w:tblPr>
    <w:tblStylePr w:type="band1Horz">
      <w:rPr>
        <w:rFonts w:ascii="Arial" w:hAnsi="Arial"/>
        <w:color w:val="404040"/>
        <w:sz w:val="22"/>
      </w:rPr>
      <w:tcPr>
        <w:tcBorders>
          <w:top w:val="single" w:color="FAAD73" w:themeColor="accent5" w:themeTint="67" w:sz="4" w:space="0"/>
          <w:left w:val="single" w:color="FAAD73" w:themeColor="accent5" w:themeTint="67" w:sz="4" w:space="0"/>
          <w:bottom w:val="single" w:color="FAAD73" w:themeColor="accent5" w:themeTint="67" w:sz="4" w:space="0"/>
          <w:right w:val="single" w:color="FAAD73"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8852F" w:themeColor="accent5" w:themeTint="9A" w:sz="12" w:space="0"/>
        </w:tcBorders>
      </w:tcPr>
    </w:tblStylePr>
    <w:tblStylePr w:type="lastCol">
      <w:rPr>
        <w:rFonts w:ascii="Arial" w:hAnsi="Arial"/>
        <w:color w:val="404040"/>
        <w:sz w:val="22"/>
      </w:rPr>
      <w:tcPr>
        <w:tcBorders>
          <w:left w:val="single" w:color="F8852F" w:themeColor="accent5" w:themeTint="9A" w:sz="12" w:space="0"/>
        </w:tcBorders>
      </w:tcPr>
    </w:tblStylePr>
    <w:tblStylePr w:type="lastRow">
      <w:rPr>
        <w:rFonts w:ascii="Arial" w:hAnsi="Arial"/>
        <w:color w:val="404040"/>
        <w:sz w:val="22"/>
      </w:rPr>
      <w:tcPr>
        <w:tcBorders>
          <w:top w:val="single" w:color="F8852F" w:themeColor="accent5" w:themeTint="9A" w:sz="12" w:space="0"/>
        </w:tcBorders>
      </w:tcPr>
    </w:tblStylePr>
  </w:style>
  <w:style w:type="table" w:styleId="2552" w:customStyle="1">
    <w:name w:val="Bordered - Accent 6"/>
    <w:basedOn w:val="2402"/>
    <w:uiPriority w:val="99"/>
    <w:pPr>
      <w:spacing w:after="0" w:line="240" w:lineRule="auto"/>
    </w:pPr>
    <w:tblPr>
      <w:tblStyleRowBandSize w:val="1"/>
      <w:tblStyleColBandSize w:val="1"/>
      <w:tbl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insideH w:val="single" w:color="AEB9D6" w:themeColor="accent6" w:themeTint="67" w:sz="4" w:space="0"/>
        <w:insideV w:val="single" w:color="AEB9D6" w:themeColor="accent6" w:themeTint="67" w:sz="4" w:space="0"/>
      </w:tblBorders>
    </w:tblPr>
    <w:tblStylePr w:type="band1Horz">
      <w:rPr>
        <w:rFonts w:ascii="Arial" w:hAnsi="Arial"/>
        <w:color w:val="404040"/>
        <w:sz w:val="22"/>
      </w:rPr>
      <w:tcPr>
        <w:tcBorders>
          <w:top w:val="single" w:color="AEB9D6" w:themeColor="accent6" w:themeTint="67" w:sz="4" w:space="0"/>
          <w:left w:val="single" w:color="AEB9D6" w:themeColor="accent6" w:themeTint="67" w:sz="4" w:space="0"/>
          <w:bottom w:val="single" w:color="AEB9D6" w:themeColor="accent6" w:themeTint="67" w:sz="4" w:space="0"/>
          <w:right w:val="single" w:color="AEB9D6"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898C3" w:themeColor="accent6" w:themeTint="98" w:sz="12" w:space="0"/>
        </w:tcBorders>
      </w:tcPr>
    </w:tblStylePr>
    <w:tblStylePr w:type="lastCol">
      <w:rPr>
        <w:rFonts w:ascii="Arial" w:hAnsi="Arial"/>
        <w:color w:val="404040"/>
        <w:sz w:val="22"/>
      </w:rPr>
      <w:tcPr>
        <w:tcBorders>
          <w:left w:val="single" w:color="8898C3" w:themeColor="accent6" w:themeTint="98" w:sz="12" w:space="0"/>
        </w:tcBorders>
      </w:tcPr>
    </w:tblStylePr>
    <w:tblStylePr w:type="lastRow">
      <w:rPr>
        <w:rFonts w:ascii="Arial" w:hAnsi="Arial"/>
        <w:color w:val="404040"/>
        <w:sz w:val="22"/>
      </w:rPr>
      <w:tcPr>
        <w:tcBorders>
          <w:top w:val="single" w:color="8898C3" w:themeColor="accent6" w:themeTint="98" w:sz="12" w:space="0"/>
        </w:tcBorders>
      </w:tcPr>
    </w:tblStylePr>
  </w:style>
  <w:style w:type="character" w:styleId="2553">
    <w:name w:val="Hyperlink"/>
    <w:uiPriority w:val="99"/>
    <w:unhideWhenUsed/>
    <w:rPr>
      <w:color w:val="8dc765" w:themeColor="hyperlink"/>
      <w:u w:val="single"/>
    </w:rPr>
  </w:style>
  <w:style w:type="paragraph" w:styleId="2554">
    <w:name w:val="footnote text"/>
    <w:basedOn w:val="2391"/>
    <w:link w:val="2555"/>
    <w:uiPriority w:val="99"/>
    <w:semiHidden/>
    <w:unhideWhenUsed/>
    <w:pPr>
      <w:spacing w:after="40" w:line="240" w:lineRule="auto"/>
    </w:pPr>
    <w:rPr>
      <w:sz w:val="18"/>
    </w:rPr>
  </w:style>
  <w:style w:type="character" w:styleId="2555" w:customStyle="1">
    <w:name w:val="Footnote Text Char"/>
    <w:link w:val="2554"/>
    <w:uiPriority w:val="99"/>
    <w:rPr>
      <w:sz w:val="18"/>
    </w:rPr>
  </w:style>
  <w:style w:type="character" w:styleId="2556">
    <w:name w:val="footnote reference"/>
    <w:uiPriority w:val="99"/>
    <w:unhideWhenUsed/>
    <w:rPr>
      <w:vertAlign w:val="superscript"/>
    </w:rPr>
  </w:style>
  <w:style w:type="paragraph" w:styleId="2557">
    <w:name w:val="toc 1"/>
    <w:basedOn w:val="2391"/>
    <w:next w:val="2391"/>
    <w:uiPriority w:val="39"/>
    <w:unhideWhenUsed/>
    <w:pPr>
      <w:spacing w:after="57"/>
    </w:pPr>
  </w:style>
  <w:style w:type="paragraph" w:styleId="2558">
    <w:name w:val="toc 2"/>
    <w:basedOn w:val="2391"/>
    <w:next w:val="2391"/>
    <w:uiPriority w:val="39"/>
    <w:unhideWhenUsed/>
    <w:pPr>
      <w:ind w:left="283"/>
      <w:spacing w:after="57"/>
    </w:pPr>
  </w:style>
  <w:style w:type="paragraph" w:styleId="2559">
    <w:name w:val="toc 3"/>
    <w:basedOn w:val="2391"/>
    <w:next w:val="2391"/>
    <w:uiPriority w:val="39"/>
    <w:unhideWhenUsed/>
    <w:pPr>
      <w:ind w:left="567"/>
      <w:spacing w:after="57"/>
    </w:pPr>
  </w:style>
  <w:style w:type="paragraph" w:styleId="2560">
    <w:name w:val="toc 4"/>
    <w:basedOn w:val="2391"/>
    <w:next w:val="2391"/>
    <w:uiPriority w:val="39"/>
    <w:unhideWhenUsed/>
    <w:pPr>
      <w:ind w:left="850"/>
      <w:spacing w:after="57"/>
    </w:pPr>
  </w:style>
  <w:style w:type="paragraph" w:styleId="2561">
    <w:name w:val="toc 5"/>
    <w:basedOn w:val="2391"/>
    <w:next w:val="2391"/>
    <w:uiPriority w:val="39"/>
    <w:unhideWhenUsed/>
    <w:pPr>
      <w:ind w:left="1134"/>
      <w:spacing w:after="57"/>
    </w:pPr>
  </w:style>
  <w:style w:type="paragraph" w:styleId="2562">
    <w:name w:val="toc 6"/>
    <w:basedOn w:val="2391"/>
    <w:next w:val="2391"/>
    <w:uiPriority w:val="39"/>
    <w:unhideWhenUsed/>
    <w:pPr>
      <w:ind w:left="1417"/>
      <w:spacing w:after="57"/>
    </w:pPr>
  </w:style>
  <w:style w:type="paragraph" w:styleId="2563">
    <w:name w:val="toc 7"/>
    <w:basedOn w:val="2391"/>
    <w:next w:val="2391"/>
    <w:uiPriority w:val="39"/>
    <w:unhideWhenUsed/>
    <w:pPr>
      <w:ind w:left="1701"/>
      <w:spacing w:after="57"/>
    </w:pPr>
  </w:style>
  <w:style w:type="paragraph" w:styleId="2564">
    <w:name w:val="toc 8"/>
    <w:basedOn w:val="2391"/>
    <w:next w:val="2391"/>
    <w:uiPriority w:val="39"/>
    <w:unhideWhenUsed/>
    <w:pPr>
      <w:ind w:left="1984"/>
      <w:spacing w:after="57"/>
    </w:pPr>
  </w:style>
  <w:style w:type="paragraph" w:styleId="2565">
    <w:name w:val="toc 9"/>
    <w:basedOn w:val="2391"/>
    <w:next w:val="2391"/>
    <w:uiPriority w:val="39"/>
    <w:unhideWhenUsed/>
    <w:pPr>
      <w:ind w:left="2268"/>
      <w:spacing w:after="57"/>
    </w:pPr>
  </w:style>
  <w:style w:type="paragraph" w:styleId="2566">
    <w:name w:val="TOC Heading"/>
    <w:uiPriority w:val="39"/>
    <w:unhideWhenUsed/>
  </w:style>
  <w:style w:type="paragraph" w:styleId="2567">
    <w:name w:val="No Spacing"/>
    <w:basedOn w:val="2391"/>
    <w:uiPriority w:val="1"/>
    <w:qFormat/>
    <w:pPr>
      <w:spacing w:after="0" w:line="240" w:lineRule="auto"/>
    </w:pPr>
  </w:style>
  <w:style w:type="paragraph" w:styleId="2568">
    <w:name w:val="List Paragraph"/>
    <w:basedOn w:val="2391"/>
    <w:uiPriority w:val="34"/>
    <w:qFormat/>
    <w:pPr>
      <w:contextualSpacing/>
      <w:ind w:left="720"/>
    </w:pPr>
  </w:style>
  <w:style w:type="character" w:styleId="2569" w:customStyle="1">
    <w:name w:val="Georgia_character"/>
    <w:link w:val="2570"/>
    <w:rPr>
      <w:rFonts w:ascii="Georgia" w:hAnsi="Georgia" w:eastAsia="Georgia" w:cs="Georgia"/>
      <w:b/>
      <w:color w:val="1c75bc"/>
    </w:rPr>
  </w:style>
  <w:style w:type="paragraph" w:styleId="2570" w:customStyle="1">
    <w:name w:val="Georgia"/>
    <w:basedOn w:val="2391"/>
    <w:link w:val="2569"/>
    <w:qFormat/>
    <w:pPr>
      <w:ind w:left="1417" w:right="281"/>
      <w:spacing w:before="1701" w:after="159" w:line="312" w:lineRule="auto"/>
    </w:pPr>
    <w:rPr>
      <w:rFonts w:ascii="Georgia" w:hAnsi="Georgia" w:eastAsia="Georgia" w:cs="Georgia"/>
      <w:b/>
      <w:color w:val="1c75bc"/>
    </w:rPr>
  </w:style>
  <w:style w:type="character" w:styleId="2571" w:customStyle="1">
    <w:name w:val="H1_character"/>
    <w:link w:val="2572"/>
    <w:rPr>
      <w:rFonts w:ascii="Open Sans Extrabold" w:hAnsi="Open Sans Extrabold" w:eastAsia="Open Sans Extrabold" w:cs="Open Sans Extrabold"/>
      <w:color w:val="ef4136"/>
      <w:sz w:val="60"/>
      <w:lang w:val="en-GB"/>
    </w:rPr>
  </w:style>
  <w:style w:type="paragraph" w:styleId="2572" w:customStyle="1">
    <w:name w:val="H1"/>
    <w:basedOn w:val="2395"/>
    <w:link w:val="2571"/>
    <w:qFormat/>
    <w:pPr>
      <w:spacing w:before="340" w:after="283" w:line="120" w:lineRule="auto"/>
      <w:tabs>
        <w:tab w:val="left" w:pos="8200" w:leader="none"/>
      </w:tabs>
    </w:pPr>
    <w:rPr>
      <w:rFonts w:ascii="Open Sans Extrabold" w:hAnsi="Open Sans Extrabold" w:eastAsia="Open Sans Extrabold" w:cs="Open Sans Extrabold"/>
      <w:color w:val="ef4136"/>
      <w:sz w:val="60"/>
      <w:lang w:val="en-GB"/>
    </w:rPr>
  </w:style>
  <w:style w:type="character" w:styleId="2573" w:customStyle="1">
    <w:name w:val="H2_character"/>
    <w:link w:val="2574"/>
    <w:rPr>
      <w:rFonts w:ascii="Open Sans Extrabold" w:hAnsi="Open Sans Extrabold" w:eastAsia="Open Sans Extrabold" w:cs="Open Sans Extrabold"/>
      <w:b/>
      <w:caps/>
      <w:smallCaps w:val="0"/>
      <w:color w:val="ef4136"/>
    </w:rPr>
  </w:style>
  <w:style w:type="paragraph" w:styleId="2574" w:customStyle="1">
    <w:name w:val="H2"/>
    <w:basedOn w:val="2570"/>
    <w:link w:val="2573"/>
    <w:qFormat/>
    <w:pPr>
      <w:spacing w:before="1928"/>
    </w:pPr>
    <w:rPr>
      <w:rFonts w:ascii="Open Sans Extrabold" w:hAnsi="Open Sans Extrabold" w:eastAsia="Open Sans Extrabold" w:cs="Open Sans Extrabold"/>
      <w:caps/>
      <w:color w:val="ef4136"/>
    </w:rPr>
  </w:style>
  <w:style w:type="character" w:styleId="2575" w:customStyle="1">
    <w:name w:val="text_character"/>
    <w:link w:val="2576"/>
    <w:rPr>
      <w:color w:val="000000"/>
      <w:sz w:val="18"/>
    </w:rPr>
  </w:style>
  <w:style w:type="paragraph" w:styleId="2576" w:customStyle="1">
    <w:name w:val="text"/>
    <w:basedOn w:val="2391"/>
    <w:link w:val="2575"/>
    <w:qFormat/>
    <w:pPr>
      <w:ind w:left="1417"/>
    </w:pPr>
    <w:rPr>
      <w:color w:val="000000"/>
      <w:sz w:val="18"/>
    </w:rPr>
  </w:style>
  <w:style w:type="character" w:styleId="2577" w:customStyle="1">
    <w:name w:val="Text_character"/>
    <w:link w:val="2578"/>
    <w:rPr>
      <w:color w:val="000000"/>
      <w:sz w:val="18"/>
    </w:rPr>
  </w:style>
  <w:style w:type="paragraph" w:styleId="2578" w:customStyle="1">
    <w:name w:val="Text"/>
    <w:basedOn w:val="2391"/>
    <w:link w:val="2577"/>
    <w:qFormat/>
    <w:pPr>
      <w:ind w:left="1417"/>
      <w:spacing w:after="159"/>
    </w:pPr>
    <w:rPr>
      <w:color w:val="000000"/>
      <w:sz w:val="18"/>
    </w:rPr>
  </w:style>
  <w:style w:type="paragraph" w:styleId="2579">
    <w:name w:val="annotation text"/>
    <w:basedOn w:val="2391"/>
    <w:link w:val="2580"/>
    <w:uiPriority w:val="99"/>
    <w:semiHidden/>
    <w:unhideWhenUsed/>
    <w:pPr>
      <w:spacing w:line="240" w:lineRule="auto"/>
    </w:pPr>
    <w:rPr>
      <w:sz w:val="20"/>
      <w:szCs w:val="20"/>
    </w:rPr>
  </w:style>
  <w:style w:type="character" w:styleId="2580" w:customStyle="1">
    <w:name w:val="Comment Text Char"/>
    <w:basedOn w:val="2401"/>
    <w:link w:val="2579"/>
    <w:uiPriority w:val="99"/>
    <w:semiHidden/>
    <w:rPr>
      <w:sz w:val="20"/>
      <w:szCs w:val="20"/>
    </w:rPr>
  </w:style>
  <w:style w:type="character" w:styleId="2581">
    <w:name w:val="annotation reference"/>
    <w:basedOn w:val="2401"/>
    <w:uiPriority w:val="99"/>
    <w:semiHidden/>
    <w:unhideWhenUsed/>
    <w:rPr>
      <w:sz w:val="16"/>
      <w:szCs w:val="16"/>
    </w:rPr>
  </w:style>
  <w:style w:type="paragraph" w:styleId="2582">
    <w:name w:val="Balloon Text"/>
    <w:basedOn w:val="2391"/>
    <w:link w:val="2583"/>
    <w:uiPriority w:val="99"/>
    <w:semiHidden/>
    <w:unhideWhenUsed/>
    <w:pPr>
      <w:spacing w:after="0" w:line="240" w:lineRule="auto"/>
    </w:pPr>
    <w:rPr>
      <w:rFonts w:ascii="Segoe UI" w:hAnsi="Segoe UI" w:cs="Segoe UI"/>
      <w:sz w:val="18"/>
      <w:szCs w:val="18"/>
    </w:rPr>
  </w:style>
  <w:style w:type="character" w:styleId="2583" w:customStyle="1">
    <w:name w:val="Balloon Text Char"/>
    <w:basedOn w:val="2401"/>
    <w:link w:val="2582"/>
    <w:uiPriority w:val="99"/>
    <w:semiHidden/>
    <w:rPr>
      <w:rFonts w:ascii="Segoe UI" w:hAnsi="Segoe UI" w:cs="Segoe UI"/>
      <w:sz w:val="18"/>
      <w:szCs w:val="18"/>
    </w:rPr>
  </w:style>
  <w:style w:type="character" w:styleId="2584">
    <w:name w:val="Placeholder Text"/>
    <w:basedOn w:val="2401"/>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hart" Target="charts/chart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lstStyle/>
          <a:p>
            <a:pPr>
              <a:defRPr sz="1200" b="1">
                <a:latin typeface="Arial"/>
                <a:ea typeface="Arial"/>
                <a:cs typeface="Arial"/>
              </a:defRPr>
            </a:pPr>
            <a:r>
              <a:rPr lang="en-US" sz="1000" b="1">
                <a:solidFill>
                  <a:schemeClr val="accent5">
                    <a:wordTint val="153"/>
                  </a:schemeClr>
                </a:solidFill>
                <a:latin typeface="Segoe UI Black"/>
                <a:ea typeface="Segoe UI Black"/>
                <a:cs typeface="Segoe UI Black"/>
              </a:rPr>
              <a:t>您的图标</a:t>
            </a:r>
            <a:endParaRPr sz="1000" b="1">
              <a:solidFill>
                <a:schemeClr val="accent5">
                  <a:wordTint val="153"/>
                </a:schemeClr>
              </a:solidFill>
              <a:latin typeface="Segoe UI Black"/>
              <a:ea typeface="Segoe UI Black"/>
              <a:cs typeface="Segoe UI Black"/>
            </a:endParaRPr>
          </a:p>
        </c:rich>
      </c:tx>
      <c:layout/>
      <c:overlay val="0"/>
      <c:spPr bwMode="auto">
        <a:prstGeom prst="rect">
          <a:avLst/>
        </a:prstGeom>
        <a:noFill/>
        <a:ln>
          <a:noFill/>
        </a:ln>
      </c:spPr>
    </c:title>
    <c:autoTitleDeleted val="0"/>
    <c:view3D>
      <c:rotX val="50"/>
      <c:rotY val="0"/>
      <c:depthPercent val="100"/>
      <c:rAngAx val="1"/>
    </c:view3D>
    <c:floor>
      <c:thickness val="0"/>
    </c:floor>
    <c:sideWall>
      <c:thickness val="0"/>
    </c:sideWall>
    <c:backWall>
      <c:thickness val="0"/>
    </c:backWall>
    <c:plotArea>
      <c:layout/>
      <c:pie3DChart>
        <c:varyColors val="1"/>
        <c:ser>
          <c:idx val="0"/>
          <c:order val="0"/>
          <c:dPt>
            <c:idx val="0"/>
            <c:bubble3D val="0"/>
            <c:spPr bwMode="auto">
              <a:prstGeom prst="rect">
                <a:avLst/>
              </a:prstGeom>
              <a:solidFill>
                <a:schemeClr val="accent6">
                  <a:lumMod val="60000"/>
                  <a:lumOff val="40000"/>
                  <a:alpha val="90000"/>
                </a:schemeClr>
              </a:solidFill>
              <a:ln w="6349">
                <a:solidFill>
                  <a:schemeClr val="accent6"/>
                </a:solidFill>
                <a:prstDash val="solid"/>
                <a:round/>
              </a:ln>
            </c:spPr>
          </c:dPt>
          <c:dPt>
            <c:idx val="1"/>
            <c:bubble3D val="0"/>
            <c:spPr bwMode="auto">
              <a:prstGeom prst="rect">
                <a:avLst/>
              </a:prstGeom>
              <a:solidFill>
                <a:schemeClr val="accent2">
                  <a:lumMod val="40000"/>
                  <a:lumOff val="60000"/>
                  <a:alpha val="90000"/>
                </a:schemeClr>
              </a:solidFill>
              <a:ln w="6349">
                <a:solidFill>
                  <a:schemeClr val="accent2">
                    <a:lumMod val="60000"/>
                    <a:lumOff val="40000"/>
                  </a:schemeClr>
                </a:solidFill>
                <a:prstDash val="solid"/>
                <a:round/>
              </a:ln>
            </c:spPr>
          </c:dPt>
          <c:dPt>
            <c:idx val="2"/>
            <c:bubble3D val="0"/>
            <c:spPr bwMode="auto">
              <a:prstGeom prst="rect">
                <a:avLst/>
              </a:prstGeom>
              <a:solidFill>
                <a:schemeClr val="accent4">
                  <a:lumMod val="60000"/>
                  <a:lumOff val="40000"/>
                  <a:alpha val="90000"/>
                </a:schemeClr>
              </a:solidFill>
              <a:ln w="6349">
                <a:solidFill>
                  <a:schemeClr val="accent4">
                    <a:lumMod val="74901"/>
                  </a:schemeClr>
                </a:solidFill>
                <a:prstDash val="solid"/>
                <a:round/>
              </a:ln>
            </c:spPr>
          </c:dPt>
          <c:dPt>
            <c:idx val="3"/>
            <c:bubble3D val="0"/>
            <c:spPr bwMode="auto">
              <a:prstGeom prst="rect">
                <a:avLst/>
              </a:prstGeom>
              <a:solidFill>
                <a:schemeClr val="accent3">
                  <a:lumMod val="60000"/>
                  <a:lumOff val="40000"/>
                  <a:alpha val="90000"/>
                </a:schemeClr>
              </a:solidFill>
              <a:ln w="6349">
                <a:solidFill>
                  <a:schemeClr val="accent3">
                    <a:lumMod val="74901"/>
                  </a:schemeClr>
                </a:solidFill>
                <a:prstDash val="solid"/>
                <a:round/>
              </a:ln>
            </c:spPr>
          </c:dPt>
          <c:dPt>
            <c:idx val="4"/>
            <c:bubble3D val="0"/>
            <c:spPr bwMode="auto">
              <a:prstGeom prst="rect">
                <a:avLst/>
              </a:prstGeom>
              <a:solidFill>
                <a:schemeClr val="accent5">
                  <a:tint val="100000"/>
                  <a:alpha val="90000"/>
                </a:schemeClr>
              </a:solidFill>
              <a:ln w="19050">
                <a:solidFill>
                  <a:schemeClr val="accent5">
                    <a:tint val="100000"/>
                    <a:lumMod val="75000"/>
                  </a:schemeClr>
                </a:solidFill>
              </a:ln>
            </c:spPr>
          </c:dPt>
          <c:dLbls>
            <c:dLbl>
              <c:idx val="0"/>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004C56"/>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1"/>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C24B35"/>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2"/>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3">
                      <a:tint val="100000"/>
                    </a:schemeClr>
                  </a:solidFill>
                  <a:round/>
                </a:ln>
              </c:spPr>
              <c:txPr>
                <a:bodyPr rot="0" spcFirstLastPara="1" vertOverflow="clip" horzOverflow="clip" vert="horz" wrap="square" anchor="ctr" anchorCtr="1"/>
                <a:lstStyle/>
                <a:p>
                  <a:pPr>
                    <a:defRPr sz="1000" b="0" i="0">
                      <a:solidFill>
                        <a:srgbClr val="C24B35"/>
                      </a:solidFill>
                    </a:defRPr>
                  </a:pPr>
                  <a:endParaRPr lang="en-US"/>
                </a:p>
              </c:txPr>
            </c:dLbl>
            <c:dLbl>
              <c:idx val="3"/>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rgbClr val="222830"/>
                  </a:solidFill>
                  <a:prstDash val="solid"/>
                  <a:round/>
                </a:ln>
              </c:spPr>
              <c:txPr>
                <a:bodyPr rot="0" spcFirstLastPara="1" vertOverflow="clip" horzOverflow="clip" vert="horz" wrap="square" anchor="ctr" anchorCtr="1"/>
                <a:lstStyle/>
                <a:p>
                  <a:pPr>
                    <a:defRPr sz="1000" b="0" i="0">
                      <a:solidFill>
                        <a:srgbClr val="C24B35"/>
                      </a:solidFill>
                    </a:defRPr>
                  </a:pPr>
                  <a:endParaRPr lang="en-US"/>
                </a:p>
              </c:txPr>
            </c:dLbl>
            <c:dLbl>
              <c:idx val="4"/>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5">
                      <a:tint val="100000"/>
                    </a:schemeClr>
                  </a:solidFill>
                  <a:round/>
                </a:ln>
              </c:spPr>
              <c:txPr>
                <a:bodyPr rot="0" spcFirstLastPara="1" vertOverflow="clip" horzOverflow="clip" vert="horz" wrap="square" anchor="ctr" anchorCtr="1"/>
                <a:lstStyle/>
                <a:p>
                  <a:pPr>
                    <a:defRPr sz="1000" b="0" i="0">
                      <a:solidFill>
                        <a:schemeClr val="accent5">
                          <a:tint val="100000"/>
                        </a:schemeClr>
                      </a:solidFill>
                    </a:defRPr>
                  </a:pPr>
                  <a:endParaRPr lang="en-US"/>
                </a:p>
              </c:txPr>
            </c:dLbl>
            <c:dLblPos val="outEnd"/>
            <c:separator xml:space="preserve"> </c:separator>
            <c:showBubbleSize val="0"/>
            <c:showCatName val="0"/>
            <c:showLeaderLines val="0"/>
            <c:showLegendKey val="0"/>
            <c:showPercent val="0"/>
            <c:showSerName val="0"/>
            <c:showVal val="1"/>
            <c:spPr bwMode="auto">
              <a:prstGeom prst="rect">
                <a:avLst/>
              </a:prstGeom>
              <a:solidFill>
                <a:schemeClr val="lt1">
                  <a:alpha val="90000"/>
                </a:schemeClr>
              </a:solidFill>
              <a:ln w="12700" cap="flat" cmpd="sng" algn="ctr">
                <a:solidFill>
                  <a:schemeClr val="accent1">
                    <a:tint val="100000"/>
                  </a:schemeClr>
                </a:solidFill>
                <a:round/>
              </a:ln>
            </c:spPr>
            <c:txPr>
              <a:bodyPr rot="0" spcFirstLastPara="1" vertOverflow="clip" horzOverflow="clip" vert="horz" wrap="square" anchor="ctr" anchorCtr="1"/>
              <a:lstStyle/>
              <a:p>
                <a:pPr>
                  <a:defRPr sz="1000" b="0" i="0">
                    <a:solidFill>
                      <a:srgbClr val="C24B35"/>
                    </a:solidFill>
                  </a:defRPr>
                </a:pPr>
                <a:endParaRPr lang="en-US"/>
              </a:p>
            </c:txPr>
          </c:dLbls>
          <c:cat>
            <c:strRef>
              <c:f>Sheet1!$A$2:$A$5</c:f>
              <c:strCache>
                <c:ptCount val="4"/>
                <c:pt idx="0">
                  <c:v xml:space="preserve">参数 1</c:v>
                </c:pt>
                <c:pt idx="1">
                  <c:v xml:space="preserve">参数 2</c:v>
                </c:pt>
                <c:pt idx="2">
                  <c:v xml:space="preserve">参数 3</c:v>
                </c:pt>
                <c:pt idx="3">
                  <c:v xml:space="preserve">参数 4</c:v>
                </c:pt>
              </c:strCache>
            </c:strRef>
          </c:cat>
          <c:val>
            <c:numRef>
              <c:f>Sheet1!$B$2:$B$5</c:f>
              <c:numCache>
                <c:formatCode>0;[Red]0</c:formatCode>
                <c:ptCount val="4"/>
                <c:pt idx="0" formatCode="0">
                  <c:v>45</c:v>
                </c:pt>
                <c:pt idx="1">
                  <c:v>70</c:v>
                </c:pt>
                <c:pt idx="2">
                  <c:v>15</c:v>
                </c:pt>
                <c:pt idx="3">
                  <c:v>35</c:v>
                </c:pt>
              </c:numCache>
            </c:numRef>
          </c:val>
        </c:ser>
        <c:ser>
          <c:idx val="1"/>
          <c:order val="1"/>
          <c:dPt>
            <c:idx val="0"/>
            <c:bubble3D val="0"/>
            <c:spPr bwMode="auto">
              <a:prstGeom prst="rect">
                <a:avLst/>
              </a:prstGeom>
              <a:solidFill>
                <a:schemeClr val="accent1">
                  <a:tint val="100000"/>
                  <a:alpha val="90000"/>
                </a:schemeClr>
              </a:solidFill>
              <a:ln w="19050">
                <a:solidFill>
                  <a:schemeClr val="accent1">
                    <a:tint val="100000"/>
                    <a:lumMod val="75000"/>
                  </a:schemeClr>
                </a:solidFill>
              </a:ln>
            </c:spPr>
          </c:dPt>
          <c:dPt>
            <c:idx val="1"/>
            <c:bubble3D val="0"/>
            <c:spPr bwMode="auto">
              <a:prstGeom prst="rect">
                <a:avLst/>
              </a:prstGeom>
              <a:solidFill>
                <a:schemeClr val="accent2">
                  <a:tint val="100000"/>
                  <a:alpha val="90000"/>
                </a:schemeClr>
              </a:solidFill>
              <a:ln w="19050">
                <a:solidFill>
                  <a:schemeClr val="accent2">
                    <a:tint val="100000"/>
                    <a:lumMod val="75000"/>
                  </a:schemeClr>
                </a:solidFill>
              </a:ln>
            </c:spPr>
          </c:dPt>
          <c:dPt>
            <c:idx val="2"/>
            <c:bubble3D val="0"/>
            <c:spPr bwMode="auto">
              <a:prstGeom prst="rect">
                <a:avLst/>
              </a:prstGeom>
              <a:solidFill>
                <a:schemeClr val="accent3">
                  <a:tint val="100000"/>
                  <a:alpha val="90000"/>
                </a:schemeClr>
              </a:solidFill>
              <a:ln w="19050">
                <a:solidFill>
                  <a:schemeClr val="accent3">
                    <a:tint val="100000"/>
                    <a:lumMod val="75000"/>
                  </a:schemeClr>
                </a:solidFill>
              </a:ln>
            </c:spPr>
          </c:dPt>
          <c:dPt>
            <c:idx val="3"/>
            <c:bubble3D val="0"/>
            <c:spPr bwMode="auto">
              <a:prstGeom prst="rect">
                <a:avLst/>
              </a:prstGeom>
              <a:solidFill>
                <a:schemeClr val="accent4">
                  <a:tint val="100000"/>
                  <a:alpha val="90000"/>
                </a:schemeClr>
              </a:solidFill>
              <a:ln w="19050">
                <a:solidFill>
                  <a:schemeClr val="accent4">
                    <a:tint val="100000"/>
                    <a:lumMod val="75000"/>
                  </a:schemeClr>
                </a:solidFill>
              </a:ln>
            </c:spPr>
          </c:dPt>
          <c:dPt>
            <c:idx val="4"/>
            <c:bubble3D val="0"/>
            <c:spPr bwMode="auto">
              <a:prstGeom prst="rect">
                <a:avLst/>
              </a:prstGeom>
              <a:solidFill>
                <a:schemeClr val="accent5">
                  <a:tint val="100000"/>
                  <a:alpha val="90000"/>
                </a:schemeClr>
              </a:solidFill>
              <a:ln w="19050">
                <a:solidFill>
                  <a:schemeClr val="accent5">
                    <a:tint val="100000"/>
                    <a:lumMod val="75000"/>
                  </a:schemeClr>
                </a:solidFill>
              </a:ln>
            </c:spPr>
          </c:dPt>
          <c:dLbls>
            <c:dLbl>
              <c:idx val="0"/>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1">
                      <a:tint val="100000"/>
                    </a:schemeClr>
                  </a:solidFill>
                  <a:round/>
                </a:ln>
              </c:spPr>
              <c:txPr>
                <a:bodyPr rot="0" spcFirstLastPara="1" vertOverflow="clip" horzOverflow="clip" vert="horz" wrap="square" anchor="ctr" anchorCtr="1"/>
                <a:lstStyle/>
                <a:p>
                  <a:pPr>
                    <a:defRPr sz="1000" b="0" i="0">
                      <a:solidFill>
                        <a:schemeClr val="accent1">
                          <a:tint val="100000"/>
                        </a:schemeClr>
                      </a:solidFill>
                    </a:defRPr>
                  </a:pPr>
                  <a:endParaRPr lang="en-US"/>
                </a:p>
              </c:txPr>
            </c:dLbl>
            <c:dLbl>
              <c:idx val="2"/>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3">
                      <a:tint val="100000"/>
                    </a:schemeClr>
                  </a:solidFill>
                  <a:round/>
                </a:ln>
              </c:spPr>
              <c:txPr>
                <a:bodyPr rot="0" spcFirstLastPara="1" vertOverflow="clip" horzOverflow="clip" vert="horz" wrap="square" anchor="ctr" anchorCtr="1"/>
                <a:lstStyle/>
                <a:p>
                  <a:pPr>
                    <a:defRPr sz="1000" b="0" i="0">
                      <a:solidFill>
                        <a:schemeClr val="accent3">
                          <a:tint val="100000"/>
                        </a:schemeClr>
                      </a:solidFill>
                    </a:defRPr>
                  </a:pPr>
                  <a:endParaRPr lang="en-US"/>
                </a:p>
              </c:txPr>
            </c:dLbl>
            <c:dLbl>
              <c:idx val="3"/>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4">
                      <a:tint val="100000"/>
                    </a:schemeClr>
                  </a:solidFill>
                  <a:round/>
                </a:ln>
              </c:spPr>
              <c:txPr>
                <a:bodyPr rot="0" spcFirstLastPara="1" vertOverflow="clip" horzOverflow="clip" vert="horz" wrap="square" anchor="ctr" anchorCtr="1"/>
                <a:lstStyle/>
                <a:p>
                  <a:pPr>
                    <a:defRPr sz="1000" b="0" i="0">
                      <a:solidFill>
                        <a:schemeClr val="accent4">
                          <a:tint val="100000"/>
                        </a:schemeClr>
                      </a:solidFill>
                    </a:defRPr>
                  </a:pPr>
                  <a:endParaRPr lang="en-US"/>
                </a:p>
              </c:txPr>
            </c:dLbl>
            <c:dLbl>
              <c:idx val="4"/>
              <c:dLblPos val="outEnd"/>
              <c:layout/>
              <c:showBubbleSize val="0"/>
              <c:showCatName val="0"/>
              <c:showLegendKey val="0"/>
              <c:showPercent val="0"/>
              <c:showSerName val="0"/>
              <c:showVal val="1"/>
              <c:spPr bwMode="auto">
                <a:prstGeom prst="rect">
                  <a:avLst/>
                </a:prstGeom>
                <a:solidFill>
                  <a:schemeClr val="lt1">
                    <a:alpha val="90000"/>
                  </a:schemeClr>
                </a:solidFill>
                <a:ln w="12700" cap="flat" cmpd="sng" algn="ctr">
                  <a:solidFill>
                    <a:schemeClr val="accent5">
                      <a:tint val="100000"/>
                    </a:schemeClr>
                  </a:solidFill>
                  <a:round/>
                </a:ln>
              </c:spPr>
              <c:txPr>
                <a:bodyPr rot="0" spcFirstLastPara="1" vertOverflow="clip" horzOverflow="clip" vert="horz" wrap="square" anchor="ctr" anchorCtr="1"/>
                <a:lstStyle/>
                <a:p>
                  <a:pPr>
                    <a:defRPr sz="1000" b="0" i="0">
                      <a:solidFill>
                        <a:schemeClr val="accent5">
                          <a:tint val="100000"/>
                        </a:schemeClr>
                      </a:solidFill>
                    </a:defRPr>
                  </a:pPr>
                  <a:endParaRPr lang="en-US"/>
                </a:p>
              </c:txPr>
            </c:dLbl>
            <c:dLblPos val="outEnd"/>
            <c:separator xml:space="preserve"> </c:separator>
            <c:showBubbleSize val="0"/>
            <c:showCatName val="0"/>
            <c:showLeaderLines val="0"/>
            <c:showLegendKey val="0"/>
            <c:showPercent val="0"/>
            <c:showSerName val="0"/>
            <c:showVal val="1"/>
            <c:spPr bwMode="auto">
              <a:prstGeom prst="rect">
                <a:avLst/>
              </a:prstGeom>
              <a:solidFill>
                <a:schemeClr val="lt1">
                  <a:alpha val="90000"/>
                </a:schemeClr>
              </a:solidFill>
              <a:ln w="12700" cap="flat" cmpd="sng" algn="ctr">
                <a:solidFill>
                  <a:schemeClr val="accent2">
                    <a:tint val="100000"/>
                  </a:schemeClr>
                </a:solidFill>
                <a:round/>
              </a:ln>
            </c:spPr>
            <c:txPr>
              <a:bodyPr rot="0" spcFirstLastPara="1" vertOverflow="clip" horzOverflow="clip" vert="horz" wrap="square" anchor="ctr" anchorCtr="1"/>
              <a:lstStyle/>
              <a:p>
                <a:pPr>
                  <a:defRPr sz="1000" b="0" i="0">
                    <a:solidFill>
                      <a:schemeClr val="accent2">
                        <a:tint val="100000"/>
                      </a:schemeClr>
                    </a:solidFill>
                  </a:defRPr>
                </a:pPr>
                <a:endParaRPr lang="en-US"/>
              </a:p>
            </c:txPr>
          </c:dLbls>
          <c:cat>
            <c:strRef>
              <c:f>Sheet1!$A$2:$A$5</c:f>
              <c:strCache>
                <c:ptCount val="4"/>
                <c:pt idx="0">
                  <c:v xml:space="preserve">参数 1</c:v>
                </c:pt>
                <c:pt idx="1">
                  <c:v xml:space="preserve">参数 2</c:v>
                </c:pt>
                <c:pt idx="2">
                  <c:v xml:space="preserve">参数 3</c:v>
                </c:pt>
                <c:pt idx="3">
                  <c:v xml:space="preserve">参数 4</c:v>
                </c:pt>
              </c:strCache>
            </c:strRef>
          </c:cat>
          <c:val>
            <c:numRef>
              <c:f>Sheet1!$C$2:$C$5</c:f>
              <c:numCache>
                <c:formatCode>General</c:formatCode>
                <c:ptCount val="4"/>
                <c:pt idx="0">
                  <c:v>5</c:v>
                </c:pt>
                <c:pt idx="1">
                  <c:v>10</c:v>
                </c:pt>
                <c:pt idx="2">
                  <c:v>5</c:v>
                </c:pt>
                <c:pt idx="3">
                  <c:v>5</c:v>
                </c:pt>
              </c:numCache>
            </c:numRef>
          </c:val>
        </c:ser>
        <c:dLbls>
          <c:dLblPos val="outEnd"/>
          <c:showBubbleSize val="0"/>
          <c:showCatName val="1"/>
          <c:showLeaderLines val="0"/>
          <c:showLegendKey val="0"/>
          <c:showPercent val="0"/>
          <c:showSerName val="0"/>
          <c:showVal val="0"/>
        </c:dLbls>
      </c:pie3DChart>
      <c:spPr bwMode="auto">
        <a:prstGeom prst="rect">
          <a:avLst/>
        </a:prstGeom>
        <a:noFill/>
        <a:ln>
          <a:noFill/>
        </a:ln>
      </c:spPr>
    </c:plotArea>
    <c:legend>
      <c:legendPos val="l"/>
      <c:layout/>
      <c:overlay val="0"/>
    </c:legend>
    <c:plotVisOnly val="1"/>
    <c:dispBlanksAs val="gap"/>
    <c:showDLblsOverMax val="0"/>
  </c:chart>
  <c:spPr bwMode="auto">
    <a:xfrm>
      <a:off x="0" y="0"/>
      <a:ext cx="3456423" cy="1710205"/>
    </a:xfrm>
    <a:prstGeom prst="rect">
      <a:avLst/>
    </a:prstGeom>
    <a:solidFill>
      <a:schemeClr val="bg1"/>
    </a:solidFill>
    <a:ln w="12699" cap="flat" cmpd="sng" algn="ctr">
      <a:solidFill>
        <a:schemeClr val="tx1">
          <a:lumMod val="15000"/>
          <a:lumOff val="85000"/>
        </a:schemeClr>
      </a:solidFill>
      <a:prstDash val="solid"/>
      <a:round/>
    </a:ln>
  </c:spPr>
  <c:txPr>
    <a:bodyPr/>
    <a:lstStyle/>
    <a:p>
      <a:pPr>
        <a:defRPr/>
      </a:pPr>
      <a:endParaRPr lang="en-US"/>
    </a:p>
  </c:txPr>
  <c:externalData r:id="rId1">
    <c:autoUpdate val="0"/>
  </c:externalData>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Solstice">
      <a:dk1>
        <a:srgbClr val="000000"/>
      </a:dk1>
      <a:lt1>
        <a:srgbClr val="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created xsi:type="dcterms:W3CDTF">2020-02-20T14:34:00Z</dcterms:created>
  <dcterms:modified xsi:type="dcterms:W3CDTF">2023-02-06T10:48:57Z</dcterms:modified>
</cp:coreProperties>
</file>