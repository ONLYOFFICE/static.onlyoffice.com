
<file path=[Content_Types].xml><?xml version="1.0" encoding="utf-8"?>
<Types xmlns="http://schemas.openxmlformats.org/package/2006/content-types">
  <Default Extension="xlsx" ContentType="application/vnd.openxmlformats-officedocument.spreadsheetml.sheet"/>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commentsExtensible.xml" ContentType="application/vnd.openxmlformats-officedocument.wordprocessingml.commentsExtensible+xml"/>
  <Override PartName="/word/comments.xml" ContentType="application/vnd.openxmlformats-officedocument.wordprocessingml.comments+xml"/>
  <Override PartName="/word/charts/chart1.xml" ContentType="application/vnd.openxmlformats-officedocument.drawingml.chart+xml"/>
  <Override PartName="/word/header2.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word/webSettings.xml" ContentType="application/vnd.openxmlformats-officedocument.wordprocessingml.webSettings+xml"/>
  <Override PartName="/word/commentsExtended.xml" ContentType="application/vnd.openxmlformats-officedocument.wordprocessingml.commentsExtended+xml"/>
  <Override PartName="/docProps/core.xml" ContentType="application/vnd.openxmlformats-package.core-properties+xml"/>
  <Override PartName="/word/footer2.xml" ContentType="application/vnd.openxmlformats-officedocument.wordprocessingml.footer+xml"/>
  <Override PartName="/word/commentsIds.xml" ContentType="application/vnd.openxmlformats-officedocument.wordprocessingml.commentsIds+xml"/>
  <Override PartName="/word/settings.xml" ContentType="application/vnd.openxmlformats-officedocument.wordprocessingml.settings+xml"/>
  <Override PartName="/word/styles.xml" ContentType="application/vnd.openxmlformats-officedocument.wordprocessingml.styles+xml"/>
  <Override PartName="/word/people.xml" ContentType="application/vnd.openxmlformats-officedocument.wordprocessingml.peopl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contextualSpacing w:val="0"/>
        <w:jc w:val="right"/>
        <w:rPr>
          <w:rFonts w:ascii="Elephant" w:hAnsi="Elephant" w:eastAsia="Elephant" w:cs="Elephant"/>
          <w:b/>
          <w:color w:val="0d0d0d"/>
          <w:spacing w:val="6"/>
        </w:rPr>
        <w:suppressLineNumbers w:val="0"/>
      </w:pPr>
      <w:r>
        <w:rPr>
          <w:rFonts w:ascii="Arial" w:hAnsi="Arial" w:cs="Arial"/>
          <w:spacing w:val="6"/>
        </w:rPr>
        <mc:AlternateContent>
          <mc:Choice Requires="wpg">
            <w:drawing>
              <wp:anchor xmlns:wp="http://schemas.openxmlformats.org/drawingml/2006/wordprocessingDrawing" xmlns:wp14="http://schemas.microsoft.com/office/word/2010/wordprocessingDrawing" distT="0" distB="0" distL="0" distR="0" simplePos="0" relativeHeight="251789312" behindDoc="1" locked="0" layoutInCell="1" allowOverlap="1">
                <wp:simplePos x="0" y="0"/>
                <wp:positionH relativeFrom="page">
                  <wp:posOffset>0</wp:posOffset>
                </wp:positionH>
                <wp:positionV relativeFrom="page">
                  <wp:posOffset>1262475</wp:posOffset>
                </wp:positionV>
                <wp:extent cx="3189924" cy="9437880"/>
                <wp:effectExtent l="0" t="0" r="0" b="0"/>
                <wp:wrapNone/>
                <wp:docPr id="26" name="" hidden="0"/>
                <wp:cNvGraphicFramePr/>
                <a:graphic xmlns:a="http://schemas.openxmlformats.org/drawingml/2006/main">
                  <a:graphicData uri="http://schemas.microsoft.com/office/word/2010/wordprocessingGroup">
                    <wpg:wgp>
                      <wpg:cNvGrpSpPr/>
                      <wpg:grpSpPr bwMode="auto">
                        <a:xfrm>
                          <a:off x="0" y="0"/>
                          <a:ext cx="3189924" cy="9437879"/>
                          <a:chOff x="0" y="0"/>
                          <a:chExt cx="3189924" cy="9437879"/>
                        </a:xfrm>
                      </wpg:grpSpPr>
                      <wps:wsp>
                        <wps:cNvPr id="0" name=""/>
                        <wps:cNvSpPr>
                          <a:spLocks noChangeAspect="1"/>
                        </wps:cNvSpPr>
                        <wps:spPr bwMode="auto">
                          <a:xfrm flipH="0" flipV="0">
                            <a:off x="0" y="0"/>
                            <a:ext cx="3189924" cy="9437879"/>
                          </a:xfrm>
                          <a:prstGeom prst="rect">
                            <a:avLst/>
                          </a:prstGeom>
                          <a:solidFill>
                            <a:schemeClr val="bg1">
                              <a:lumMod val="85098"/>
                              <a:alpha val="26000"/>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2005"/>
                                <w:contextualSpacing w:val="0"/>
                                <w:ind w:left="1134" w:right="340"/>
                                <w:jc w:val="both"/>
                                <w:spacing w:before="3118" w:beforeAutospacing="0" w:after="120"/>
                                <w:rPr>
                                  <w:rFonts w:ascii="Arial" w:hAnsi="Arial" w:eastAsia="Georgia" w:cs="Arial"/>
                                  <w:color w:val="404040"/>
                                  <w:spacing w:val="4"/>
                                </w:rPr>
                                <w:suppressLineNumbers w:val="0"/>
                              </w:pPr>
                              <w:r>
                                <w:rPr>
                                  <w:rFonts w:ascii="Segoe UI Black" w:hAnsi="Segoe UI Black" w:eastAsia="Segoe UI Black" w:cs="Segoe UI Black"/>
                                  <w:color w:val="404040" w:themeColor="text1" w:themeTint="BF"/>
                                  <w:spacing w:val="4"/>
                                  <w:sz w:val="22"/>
                                </w:rPr>
                              </w:r>
                              <w:r>
                                <w:rPr>
                                  <w:rFonts w:ascii="Open Sans" w:hAnsi="Open Sans" w:eastAsia="Segoe UI Black" w:cs="Open Sans"/>
                                  <w:b/>
                                  <w:bCs/>
                                  <w:color w:val="000000" w:themeColor="text1"/>
                                  <w:spacing w:val="0"/>
                                  <w:sz w:val="24"/>
                                  <w:szCs w:val="28"/>
                                </w:rPr>
                                <w:t xml:space="preserve">Einfügen</w:t>
                              </w:r>
                              <w:r>
                                <w:rPr>
                                  <w:rFonts w:ascii="Open Sans" w:hAnsi="Open Sans" w:eastAsia="Segoe UI Black" w:cs="Open Sans"/>
                                  <w:b/>
                                  <w:bCs/>
                                  <w:color w:val="000000" w:themeColor="text1"/>
                                  <w:spacing w:val="0"/>
                                  <w:sz w:val="24"/>
                                  <w:szCs w:val="28"/>
                                </w:rPr>
                                <w:t xml:space="preserve"> von tabellen</w:t>
                              </w:r>
                              <w:r>
                                <w:rPr>
                                  <w:rFonts w:ascii="Segoe UI Black" w:hAnsi="Segoe UI Black" w:eastAsia="Segoe UI Black" w:cs="Segoe UI Black"/>
                                  <w:color w:val="000000" w:themeColor="text1"/>
                                  <w:sz w:val="18"/>
                                </w:rPr>
                              </w:r>
                              <w:r/>
                            </w:p>
                            <w:p>
                              <w:pPr>
                                <w:pStyle w:val="2009"/>
                                <w:contextualSpacing w:val="0"/>
                                <w:ind w:left="1134" w:right="58" w:firstLine="0"/>
                                <w:jc w:val="left"/>
                                <w:spacing w:before="11" w:beforeAutospacing="0" w:after="0" w:afterAutospacing="0" w:line="276" w:lineRule="auto"/>
                                <w:rPr>
                                  <w:rFonts w:ascii="Arial" w:hAnsi="Arial" w:eastAsia="Arial" w:cs="Arial"/>
                                  <w:b/>
                                  <w:caps/>
                                  <w:color w:val="404040"/>
                                  <w:spacing w:val="0"/>
                                  <w:sz w:val="22"/>
                                </w:rPr>
                              </w:pPr>
                              <w:r>
                                <w:rPr>
                                  <w:rFonts w:ascii="Arial" w:hAnsi="Arial" w:eastAsia="Arial" w:cs="Arial"/>
                                  <w:color w:val="404040" w:themeColor="text1" w:themeTint="BF"/>
                                  <w:spacing w:val="0"/>
                                  <w:sz w:val="22"/>
                                </w:rPr>
                              </w:r>
                              <w:r>
                                <w:rPr>
                                  <w:rFonts w:ascii="Open Sans" w:hAnsi="Open Sans" w:eastAsia="Open Sans" w:cs="Open Sans"/>
                                  <w:color w:val="000000" w:themeColor="text1"/>
                                  <w:sz w:val="20"/>
                                  <w:lang w:val="de-DE"/>
                                </w:rPr>
                                <w:t xml:space="preserve">Ein Do</w:t>
                              </w:r>
                              <w:r>
                                <w:rPr>
                                  <w:rFonts w:ascii="Open Sans" w:hAnsi="Open Sans" w:eastAsia="Open Sans" w:cs="Open Sans"/>
                                  <w:color w:val="000000" w:themeColor="text1"/>
                                  <w:sz w:val="22"/>
                                  <w:szCs w:val="24"/>
                                  <w:lang w:val="de-DE"/>
                                </w:rPr>
                                <w:t xml:space="preserve">kument, das aus endlosen Zeilen des Textes besteht, ist bestimmt zu langweilig für Leser. Deswegen kann </w:t>
                              </w:r>
                              <w:r>
                                <w:rPr>
                                  <w:rFonts w:ascii="Open Sans" w:hAnsi="Open Sans" w:eastAsia="Open Sans" w:cs="Open Sans"/>
                                  <w:strike/>
                                  <w:color w:val="000000" w:themeColor="text1"/>
                                  <w:sz w:val="22"/>
                                  <w:szCs w:val="24"/>
                                  <w:lang w:val="de-DE"/>
                                </w:rPr>
                                <w:t xml:space="preserve">Hinzufügen</w:t>
                              </w:r>
                              <w:r>
                                <w:rPr>
                                  <w:rFonts w:ascii="Open Sans" w:hAnsi="Open Sans" w:eastAsia="Open Sans" w:cs="Open Sans"/>
                                  <w:color w:val="000000" w:themeColor="text1"/>
                                  <w:sz w:val="22"/>
                                  <w:szCs w:val="24"/>
                                  <w:lang w:val="de-DE"/>
                                </w:rPr>
                                <w:t xml:space="preserve"> Einfügen von Tabellen helfen, die Information visuell besser zu gruppieren</w:t>
                              </w:r>
                              <w:r>
                                <w:rPr>
                                  <w:rFonts w:ascii="Open Sans" w:hAnsi="Open Sans" w:eastAsia="Arial" w:cs="Open Sans"/>
                                  <w:color w:val="000000" w:themeColor="text1"/>
                                  <w:spacing w:val="0"/>
                                  <w:sz w:val="22"/>
                                  <w:szCs w:val="24"/>
                                </w:rPr>
                                <w:t xml:space="preserve">.</w:t>
                              </w:r>
                              <w:r>
                                <w:rPr>
                                  <w:rFonts w:ascii="Arial" w:hAnsi="Arial" w:eastAsia="Arial" w:cs="Arial"/>
                                  <w:color w:val="404040" w:themeColor="text1" w:themeTint="BF"/>
                                  <w:spacing w:val="0"/>
                                  <w:sz w:val="22"/>
                                  <w:szCs w:val="24"/>
                                </w:rPr>
                                <w:t xml:space="preserve"> </w:t>
                              </w:r>
                              <w:r>
                                <w:rPr>
                                  <w:rFonts w:ascii="Arial" w:hAnsi="Arial" w:eastAsia="Arial" w:cs="Arial"/>
                                  <w:color w:val="404040" w:themeColor="text1" w:themeTint="BF"/>
                                  <w:spacing w:val="0"/>
                                </w:rPr>
                              </w:r>
                              <w:r/>
                            </w:p>
                            <w:p>
                              <w:pPr>
                                <w:pStyle w:val="2009"/>
                                <w:ind w:left="1134" w:right="58" w:firstLine="0"/>
                                <w:jc w:val="both"/>
                                <w:spacing w:before="397" w:beforeAutospacing="0" w:after="57" w:afterAutospacing="0"/>
                                <w:rPr>
                                  <w:color w:val="bf644c"/>
                                  <w:spacing w:val="4"/>
                                </w:rPr>
                              </w:pPr>
                              <w:r>
                                <w:rPr>
                                  <w:rFonts w:ascii="Segoe UI Black" w:hAnsi="Segoe UI Black" w:eastAsia="Segoe UI Black" w:cs="Segoe UI Black"/>
                                  <w:b/>
                                  <w:caps/>
                                  <w:color w:val="262626" w:themeColor="text1" w:themeTint="D9"/>
                                  <w:spacing w:val="4"/>
                                  <w:sz w:val="22"/>
                                </w:rPr>
                              </w:r>
                              <w:r>
                                <w:rPr>
                                  <w:rFonts w:ascii="Open Sans" w:hAnsi="Open Sans" w:eastAsia="Segoe UI Black" w:cs="Open Sans"/>
                                  <w:b/>
                                  <w:caps/>
                                  <w:color w:val="262626" w:themeColor="text1" w:themeTint="D9"/>
                                  <w:spacing w:val="4"/>
                                  <w:sz w:val="24"/>
                                  <w:szCs w:val="24"/>
                                </w:rPr>
                                <w:t xml:space="preserve">Diagramme hinzufügen</w:t>
                              </w:r>
                              <w:r>
                                <w:rPr>
                                  <w:rFonts w:ascii="Open Sans" w:hAnsi="Open Sans" w:eastAsia="Segoe UI Black" w:cs="Open Sans"/>
                                  <w:b/>
                                  <w:caps/>
                                  <w:color w:val="262626" w:themeColor="text1" w:themeTint="D9"/>
                                  <w:spacing w:val="4"/>
                                  <w:sz w:val="22"/>
                                </w:rPr>
                                <w:t xml:space="preserve"> </w:t>
                              </w:r>
                              <w:r>
                                <w:rPr>
                                  <w:rFonts w:ascii="Open Sans" w:hAnsi="Open Sans" w:eastAsia="Open Sans Extrabold" w:cs="Open Sans"/>
                                  <w:b/>
                                  <w:caps/>
                                  <w:color w:val="4f271c" w:themeColor="text2"/>
                                  <w:spacing w:val="4"/>
                                  <w:sz w:val="22"/>
                                </w:rPr>
                                <w:t xml:space="preserve"> </w:t>
                              </w:r>
                              <w:r/>
                            </w:p>
                            <w:p>
                              <w:pPr>
                                <w:pStyle w:val="2009"/>
                                <w:contextualSpacing w:val="0"/>
                                <w:ind w:left="1134" w:right="58" w:firstLine="0"/>
                                <w:jc w:val="left"/>
                                <w:keepLines w:val="0"/>
                                <w:keepNext w:val="0"/>
                                <w:pageBreakBefore w:val="0"/>
                                <w:spacing w:before="11" w:beforeAutospacing="0" w:after="0" w:afterAutospacing="0" w:line="276" w:lineRule="auto"/>
                                <w:shd w:val="nil"/>
                                <w:widowControl/>
                                <w:rPr>
                                  <w:rFonts w:ascii="Open Sans" w:hAnsi="Open Sans" w:cs="Open Sans"/>
                                  <w:b w:val="0"/>
                                  <w:bCs w:val="0"/>
                                  <w:i w:val="0"/>
                                  <w:caps w:val="0"/>
                                  <w:smallCaps w:val="0"/>
                                  <w:color w:val="000000" w:themeColor="text1"/>
                                  <w:spacing w:val="0"/>
                                  <w:position w:val="0"/>
                                  <w:sz w:val="22"/>
                                  <w:szCs w:val="22"/>
                                  <w:highlight w:val="none"/>
                                  <w:u w:val="none"/>
                                  <w:vertAlign w:val="baseline"/>
                                  <w:lang w:val="de-DE" w:eastAsia="en-US" w:bidi="ar-SA"/>
                                  <w14:ligatures w14:val="none"/>
                                </w:rPr>
                                <w:pBdr>
                                  <w:top w:val="none" w:color="000000" w:sz="4" w:space="0"/>
                                  <w:left w:val="none" w:color="000000" w:sz="4" w:space="0"/>
                                  <w:bottom w:val="none" w:color="000000" w:sz="4" w:space="0"/>
                                  <w:right w:val="none" w:color="000000" w:sz="4" w:space="0"/>
                                  <w:between w:val="none" w:color="000000" w:sz="4" w:space="0"/>
                                </w:pBdr>
                              </w:pPr>
                              <w:r>
                                <w:rPr>
                                  <w:rFonts w:ascii="Arial" w:hAnsi="Arial" w:eastAsia="Open Sans" w:cs="Arial"/>
                                  <w:color w:val="404040" w:themeColor="text1" w:themeTint="BF"/>
                                  <w:sz w:val="22"/>
                                </w:rPr>
                              </w:r>
                              <w:r>
                                <w:rPr>
                                  <w:rFonts w:ascii="Arial" w:hAnsi="Arial" w:eastAsia="Open Sans" w:cs="Arial"/>
                                  <w:color w:val="404040" w:themeColor="text1" w:themeTint="BF"/>
                                  <w:sz w:val="22"/>
                                </w:rPr>
                                <w:t xml:space="preserve">Diag</w:t>
                              </w:r>
                              <w:r>
                                <w:rPr>
                                  <w:rFonts w:ascii="Open Sans" w:hAnsi="Open Sans" w:eastAsia="Open Sans" w:cs="Open Sans"/>
                                  <w:b w:val="0"/>
                                  <w:bCs w:val="0"/>
                                  <w:i w:val="0"/>
                                  <w:iCs w:val="0"/>
                                  <w:caps w:val="0"/>
                                  <w:smallCaps w:val="0"/>
                                  <w:color w:val="000000" w:themeColor="text1"/>
                                  <w:spacing w:val="0"/>
                                  <w:position w:val="0"/>
                                  <w:sz w:val="22"/>
                                  <w:szCs w:val="22"/>
                                  <w:highlight w:val="none"/>
                                  <w:u w:val="none"/>
                                  <w:vertAlign w:val="baseline"/>
                                  <w:lang w:val="de-DE" w:eastAsia="en-US" w:bidi="ar-SA"/>
                                  <w14:ligatures w14:val="none"/>
                                </w:rPr>
                                <w:t xml:space="preserve">ramme funktionieren wirklich, weil sie interessante Informationen prägnant und einprägsam darstellen. Das Hinzufügen eines Diagramms kann eine gute Idee sein, um die Lesbarkeit eines Textes zu verbessern.</w:t>
                              </w:r>
                              <w:r>
                                <w:rPr>
                                  <w:rFonts w:ascii="Open Sans" w:hAnsi="Open Sans" w:eastAsia="Open Sans" w:cs="Open Sans"/>
                                  <w:b w:val="0"/>
                                  <w:bCs w:val="0"/>
                                  <w:i w:val="0"/>
                                  <w:iCs w:val="0"/>
                                  <w:caps w:val="0"/>
                                  <w:smallCaps w:val="0"/>
                                  <w:color w:val="000000" w:themeColor="text1"/>
                                  <w:spacing w:val="0"/>
                                  <w:position w:val="0"/>
                                  <w:sz w:val="22"/>
                                  <w:szCs w:val="22"/>
                                  <w:highlight w:val="none"/>
                                  <w:u w:val="none"/>
                                  <w:vertAlign w:val="baseline"/>
                                  <w:lang w:val="de-DE" w:eastAsia="en-US" w:bidi="ar-SA"/>
                                  <w14:ligatures w14:val="none"/>
                                </w:rPr>
                              </w:r>
                              <w:r>
                                <w:rPr>
                                  <w:rFonts w:ascii="Open Sans" w:hAnsi="Open Sans" w:cs="Open Sans"/>
                                  <w:b w:val="0"/>
                                  <w:bCs w:val="0"/>
                                  <w:i w:val="0"/>
                                  <w:iCs w:val="0"/>
                                  <w:caps w:val="0"/>
                                  <w:smallCaps w:val="0"/>
                                  <w:color w:val="000000" w:themeColor="text1"/>
                                  <w:spacing w:val="0"/>
                                  <w:position w:val="0"/>
                                  <w:sz w:val="22"/>
                                  <w:szCs w:val="22"/>
                                  <w:highlight w:val="none"/>
                                  <w:u w:val="none"/>
                                  <w:vertAlign w:val="baseline"/>
                                  <w:lang w:val="de-DE" w:eastAsia="en-US" w:bidi="ar-SA"/>
                                  <w14:ligatures w14:val="none"/>
                                </w:rPr>
                              </w:r>
                            </w:p>
                            <w:p>
                              <w:pPr>
                                <w:pStyle w:val="2009"/>
                                <w:contextualSpacing w:val="0"/>
                                <w:ind w:left="1134" w:right="58" w:firstLine="0"/>
                                <w:jc w:val="left"/>
                                <w:keepLines w:val="0"/>
                                <w:keepNext w:val="0"/>
                                <w:pageBreakBefore w:val="0"/>
                                <w:spacing w:before="397" w:beforeAutospacing="0" w:after="57" w:afterAutospacing="0" w:line="276" w:lineRule="auto"/>
                                <w:shd w:val="nil"/>
                                <w:widowControl/>
                                <w:rPr>
                                  <w:rFonts w:ascii="Open Sans" w:hAnsi="Open Sans" w:cs="Open Sans"/>
                                  <w:color w:val="1e190d"/>
                                  <w:spacing w:val="4"/>
                                </w:rPr>
                                <w:pBdr>
                                  <w:top w:val="none" w:color="000000" w:sz="4" w:space="0"/>
                                  <w:left w:val="none" w:color="000000" w:sz="4" w:space="0"/>
                                  <w:bottom w:val="none" w:color="000000" w:sz="4" w:space="0"/>
                                  <w:right w:val="none" w:color="000000" w:sz="4" w:space="0"/>
                                  <w:between w:val="none" w:color="000000" w:sz="4" w:space="0"/>
                                </w:pBdr>
                              </w:pPr>
                              <w:r>
                                <w:rPr>
                                  <w:rFonts w:ascii="Open Sans" w:hAnsi="Open Sans" w:eastAsia="Open Sans Extrabold" w:cs="Open Sans"/>
                                  <w:caps/>
                                  <w:color w:val="1e190d" w:themeColor="background2" w:themeShade="1A"/>
                                  <w:spacing w:val="4"/>
                                  <w:sz w:val="24"/>
                                </w:rPr>
                              </w:r>
                              <w:r>
                                <w:rPr>
                                  <w:rFonts w:ascii="Open Sans" w:hAnsi="Open Sans" w:eastAsia="Open Sans Extrabold" w:cs="Open Sans"/>
                                  <w:b/>
                                  <w:bCs/>
                                  <w:i w:val="0"/>
                                  <w:iCs w:val="0"/>
                                  <w:caps/>
                                  <w:smallCaps w:val="0"/>
                                  <w:strike w:val="0"/>
                                  <w:color w:val="262626" w:themeColor="text1" w:themeTint="D9"/>
                                  <w:spacing w:val="4"/>
                                  <w:position w:val="0"/>
                                  <w:sz w:val="24"/>
                                  <w:szCs w:val="24"/>
                                  <w:highlight w:val="none"/>
                                  <w:u w:val="none"/>
                                  <w:vertAlign w:val="baseline"/>
                                  <w:lang w:val="de-DE" w:eastAsia="en-US" w:bidi="ar-SA"/>
                                  <w14:ligatures w14:val="none"/>
                                </w:rPr>
                                <w:t xml:space="preserve">Grammatik </w:t>
                              </w:r>
                              <w:r>
                                <w:rPr>
                                  <w:rFonts w:ascii="Open Sans" w:hAnsi="Open Sans" w:eastAsia="Open Sans Extrabold" w:cs="Open Sans"/>
                                  <w:b/>
                                  <w:bCs/>
                                  <w:i w:val="0"/>
                                  <w:iCs w:val="0"/>
                                  <w:caps/>
                                  <w:smallCaps w:val="0"/>
                                  <w:strike w:val="0"/>
                                  <w:color w:val="262626" w:themeColor="text1" w:themeTint="D9"/>
                                  <w:spacing w:val="4"/>
                                  <w:position w:val="0"/>
                                  <w:sz w:val="24"/>
                                  <w:szCs w:val="24"/>
                                  <w:highlight w:val="none"/>
                                  <w:u w:val="none"/>
                                  <w:vertAlign w:val="baseline"/>
                                  <w:lang w:val="de-DE" w:eastAsia="en-US" w:bidi="ar-SA"/>
                                  <w14:ligatures w14:val="none"/>
                                </w:rPr>
                                <w:t xml:space="preserve">und </w:t>
                              </w:r>
                              <w:r>
                                <w:rPr>
                                  <w:rFonts w:ascii="Open Sans" w:hAnsi="Open Sans" w:eastAsia="Open Sans Extrabold" w:cs="Open Sans"/>
                                  <w:b/>
                                  <w:bCs/>
                                  <w:i w:val="0"/>
                                  <w:iCs w:val="0"/>
                                  <w:caps/>
                                  <w:smallCaps w:val="0"/>
                                  <w:strike w:val="0"/>
                                  <w:color w:val="262626" w:themeColor="text1" w:themeTint="D9"/>
                                  <w:spacing w:val="4"/>
                                  <w:position w:val="0"/>
                                  <w:sz w:val="24"/>
                                  <w:szCs w:val="24"/>
                                  <w:highlight w:val="none"/>
                                  <w:u w:val="none"/>
                                  <w:vertAlign w:val="baseline"/>
                                  <w:lang w:val="de-DE" w:eastAsia="en-US" w:bidi="ar-SA"/>
                                  <w14:ligatures w14:val="none"/>
                                </w:rPr>
                                <w:t xml:space="preserve">Rechtschreibung</w:t>
                              </w:r>
                              <w:r>
                                <w:rPr>
                                  <w:rFonts w:ascii="Open Sans" w:hAnsi="Open Sans" w:cs="Open Sans"/>
                                  <w:b/>
                                  <w:bCs/>
                                  <w:i w:val="0"/>
                                  <w:iCs w:val="0"/>
                                  <w:caps/>
                                  <w:smallCaps w:val="0"/>
                                  <w:strike w:val="0"/>
                                  <w:color w:val="262626" w:themeColor="text1" w:themeTint="D9"/>
                                  <w:spacing w:val="4"/>
                                  <w:position w:val="0"/>
                                  <w:sz w:val="24"/>
                                  <w:szCs w:val="24"/>
                                  <w:highlight w:val="none"/>
                                  <w:u w:val="none"/>
                                  <w:vertAlign w:val="baseline"/>
                                  <w:lang w:val="de-DE" w:eastAsia="en-US" w:bidi="ar-SA"/>
                                  <w14:ligatures w14:val="none"/>
                                </w:rPr>
                              </w:r>
                              <w:r>
                                <w:rPr>
                                  <w:rFonts w:ascii="Open Sans" w:hAnsi="Open Sans" w:cs="Open Sans"/>
                                </w:rPr>
                              </w:r>
                            </w:p>
                            <w:p>
                              <w:pPr>
                                <w:pStyle w:val="2009"/>
                                <w:ind w:left="1134" w:right="200" w:firstLine="0"/>
                                <w:jc w:val="left"/>
                                <w:spacing w:before="0" w:beforeAutospacing="0" w:after="0" w:afterAutospacing="0" w:line="276" w:lineRule="auto"/>
                                <w:rPr>
                                  <w:rFonts w:ascii="Open Sans" w:hAnsi="Open Sans" w:cs="Open Sans"/>
                                  <w:color w:val="1e190d"/>
                                  <w:sz w:val="22"/>
                                  <w:szCs w:val="28"/>
                                </w:rPr>
                              </w:pPr>
                              <w:r>
                                <w:rPr>
                                  <w:rFonts w:ascii="Open Sans" w:hAnsi="Open Sans" w:eastAsia="Open Sans" w:cs="Open Sans"/>
                                  <w:color w:val="1e190d" w:themeColor="background2" w:themeShade="1A"/>
                                  <w:sz w:val="22"/>
                                  <w:szCs w:val="28"/>
                                </w:rPr>
                              </w:r>
                              <w:r>
                                <w:rPr>
                                  <w:rFonts w:ascii="Open Sans" w:hAnsi="Open Sans" w:eastAsia="Open Sans" w:cs="Open Sans"/>
                                  <w:color w:val="1e190d" w:themeColor="background2" w:themeShade="1A"/>
                                  <w:sz w:val="22"/>
                                  <w:szCs w:val="28"/>
                                </w:rPr>
                                <w:t xml:space="preserve">Grammatikfehler und falsche Rechtschreibung können selbst das angenehmste und sorgfältig strukturierte Dokument verderben. Die meisten Fehler werden schnell gemacht, daher kann die integrierte Rechtschreibprüfung helfen, sie loszuwerden</w:t>
                              </w:r>
                              <w:r>
                                <w:rPr>
                                  <w:rFonts w:ascii="Open Sans" w:hAnsi="Open Sans" w:eastAsia="Open Sans" w:cs="Open Sans"/>
                                  <w:color w:val="1e190d" w:themeColor="background2" w:themeShade="1A"/>
                                  <w:sz w:val="22"/>
                                  <w:szCs w:val="28"/>
                                </w:rPr>
                                <w:t xml:space="preserve"> </w:t>
                              </w:r>
                              <w:r>
                                <w:rPr>
                                  <w:rFonts w:ascii="Open Sans" w:hAnsi="Open Sans" w:cs="Open Sans"/>
                                  <w:color w:val="1e190d" w:themeColor="background2" w:themeShade="1A"/>
                                  <w:sz w:val="18"/>
                                  <w:szCs w:val="28"/>
                                </w:rPr>
                              </w:r>
                              <w:r>
                                <w:rPr>
                                  <w:rFonts w:ascii="Open Sans" w:hAnsi="Open Sans" w:cs="Open Sans"/>
                                  <w:sz w:val="22"/>
                                  <w:szCs w:val="28"/>
                                </w:rPr>
                              </w:r>
                            </w:p>
                          </w:txbxContent>
                        </wps:txbx>
                        <wps:bodyPr vertOverflow="overflow" horzOverflow="clip" vert="horz" wrap="square" lIns="91440" tIns="45720" rIns="91440" bIns="45720" numCol="1" spcCol="0" rtlCol="0" fromWordArt="0" anchor="t" anchorCtr="0" forceAA="0" compatLnSpc="0"/>
                      </wps:wsp>
                      <wps:wsp>
                        <wps:cNvPr id="1" name=""/>
                        <wps:cNvSpPr>
                          <a:spLocks noChangeAspect="1"/>
                        </wps:cNvSpPr>
                        <wps:spPr bwMode="auto">
                          <a:xfrm>
                            <a:off x="385446" y="2039446"/>
                            <a:ext cx="252000" cy="252000"/>
                          </a:xfrm>
                          <a:prstGeom prst="rect">
                            <a:avLst/>
                          </a:prstGeom>
                          <a:solidFill>
                            <a:schemeClr val="tx1">
                              <a:lumMod val="74901"/>
                              <a:lumOff val="250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r>
                                <w:rPr>
                                  <w:b/>
                                </w:rPr>
                                <w:t xml:space="preserve">1</w:t>
                              </w:r>
                              <w:r>
                                <w:t xml:space="preserve">ONLYOFFICE - the future of document processing</w:t>
                              </w:r>
                              <w:r/>
                            </w:p>
                            <w:p>
                              <w:r>
                                <w:t xml:space="preserve">We were the first to build online d</w:t>
                              </w:r>
                              <w:r>
                                <w:t xml:space="preserve">ocument editors using HTML5 Canvas element. That allows us to keep ahead of our competitors providing customers with the most complete and feature-rich online office suite highly compatible with Microsoft Office and OpenDocument file formats, among others.</w:t>
                              </w:r>
                              <w:r/>
                            </w:p>
                            <w:p>
                              <w:r/>
                              <w:r/>
                            </w:p>
                            <w:p>
                              <w:r>
                                <w:t xml:space="preserve">ONLYOFFICE - the ONLY thing you need to make your business grow</w:t>
                              </w:r>
                              <w:r/>
                            </w:p>
                            <w:p>
                              <w:r>
                                <w:t xml:space="preserve">ONLYOFFICE offers a complete productivity suite with document management, project management, CRM, calendar, mail, and corporate network.</w:t>
                              </w:r>
                              <w:r/>
                            </w:p>
                            <w:p>
                              <w:r/>
                              <w:r/>
                            </w:p>
                            <w:p>
                              <w:r>
                                <w:t xml:space="preserve">Ascensio</w:t>
                              </w:r>
                              <w:r>
                                <w:t xml:space="preserve"> System SIA - home of the ONLYOFFICE</w:t>
                              </w:r>
                              <w:r/>
                            </w:p>
                            <w:p>
                              <w:r>
                                <w:t xml:space="preserve">NLYOFFICE is a project developed by experienced IT experts from </w:t>
                              </w:r>
                              <w:r>
                                <w:t xml:space="preserve">Ascensio</w:t>
                              </w:r>
                              <w:r>
                                <w:t xml:space="preserve"> System SIA, leading IT company with headquarters in Riga, Latvia.</w:t>
                              </w:r>
                              <w:r/>
                            </w:p>
                          </w:txbxContent>
                        </wps:txbx>
                        <wps:bodyPr vertOverflow="overflow" horzOverflow="clip" vert="horz" wrap="square" lIns="91440" tIns="45720" rIns="91440" bIns="45720" numCol="1" spcCol="0" rtlCol="0" fromWordArt="0" anchor="t" anchorCtr="0" forceAA="0" compatLnSpc="0"/>
                      </wps:wsp>
                      <wps:wsp>
                        <wps:cNvPr id="2" name=""/>
                        <wps:cNvSpPr>
                          <a:spLocks noChangeAspect="1"/>
                        </wps:cNvSpPr>
                        <wps:spPr bwMode="auto">
                          <a:xfrm>
                            <a:off x="380847" y="4172025"/>
                            <a:ext cx="252000" cy="252000"/>
                          </a:xfrm>
                          <a:prstGeom prst="rect">
                            <a:avLst/>
                          </a:prstGeom>
                          <a:solidFill>
                            <a:schemeClr val="tx1">
                              <a:lumMod val="74901"/>
                              <a:lumOff val="250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r>
                                <w:rPr>
                                  <w:b/>
                                </w:rPr>
                                <w:t xml:space="preserve">2</w:t>
                              </w:r>
                              <w:r>
                                <w:t xml:space="preserve">ONLYOFFICE - the future of document processing</w:t>
                              </w:r>
                              <w:r/>
                            </w:p>
                            <w:p>
                              <w:r>
                                <w:t xml:space="preserve">We were the first to build online d</w:t>
                              </w:r>
                              <w:r>
                                <w:t xml:space="preserve">ocument editors using HTML5 Canvas element. That allows us to keep ahead of our competitors providing customers with the most complete and feature-rich online office suite highly compatible with Microsoft Office and OpenDocument file formats, among others.</w:t>
                              </w:r>
                              <w:r/>
                            </w:p>
                            <w:p>
                              <w:r/>
                              <w:r/>
                            </w:p>
                            <w:p>
                              <w:r>
                                <w:t xml:space="preserve">ONLYOFFICE - the ONLY thing you need to make your business grow</w:t>
                              </w:r>
                              <w:r/>
                            </w:p>
                            <w:p>
                              <w:r>
                                <w:t xml:space="preserve">ONLYOFFICE offers a complete productivity suite with document management, project management, CRM, calendar, mail, and corporate network.</w:t>
                              </w:r>
                              <w:r/>
                            </w:p>
                            <w:p>
                              <w:r/>
                              <w:r/>
                            </w:p>
                            <w:p>
                              <w:r>
                                <w:t xml:space="preserve">Ascensio</w:t>
                              </w:r>
                              <w:r>
                                <w:t xml:space="preserve"> System SIA - home of the ONLYOFFICE</w:t>
                              </w:r>
                              <w:r/>
                            </w:p>
                            <w:p>
                              <w:r>
                                <w:t xml:space="preserve">NLYOFFICE is a project developed by experienced IT experts from </w:t>
                              </w:r>
                              <w:r>
                                <w:t xml:space="preserve">Ascensio</w:t>
                              </w:r>
                              <w:r>
                                <w:t xml:space="preserve"> System SIA, leading IT company with headquarters in Riga, Latvia.</w:t>
                              </w:r>
                              <w:r/>
                            </w:p>
                          </w:txbxContent>
                        </wps:txbx>
                        <wps:bodyPr vertOverflow="overflow" horzOverflow="clip" vert="horz" wrap="square" lIns="90000" tIns="46800" rIns="90000" bIns="46800" numCol="1" spcCol="0" rtlCol="0" fromWordArt="0" anchor="t" anchorCtr="0" forceAA="0" compatLnSpc="0"/>
                      </wps:wsp>
                      <wps:wsp>
                        <wps:cNvPr id="3" name=""/>
                        <wps:cNvSpPr>
                          <a:spLocks noChangeAspect="1"/>
                        </wps:cNvSpPr>
                        <wps:spPr bwMode="auto">
                          <a:xfrm>
                            <a:off x="398071" y="6446742"/>
                            <a:ext cx="252000" cy="252125"/>
                          </a:xfrm>
                          <a:prstGeom prst="rect">
                            <a:avLst/>
                          </a:prstGeom>
                          <a:solidFill>
                            <a:schemeClr val="tx1">
                              <a:lumMod val="85098"/>
                              <a:lumOff val="14902"/>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b/>
                                  <w:color w:val="1e190d" w:themeColor="background2" w:themeShade="1A"/>
                                </w:rPr>
                              </w:r>
                              <w:r>
                                <w:rPr>
                                  <w:b/>
                                </w:rPr>
                                <w:t xml:space="preserve">3</w:t>
                              </w:r>
                              <w:r/>
                            </w:p>
                          </w:txbxContent>
                        </wps:txbx>
                        <wps:bodyPr anchor="ctr"/>
                      </wps:wsp>
                    </wpg:wgp>
                  </a:graphicData>
                </a:graphic>
              </wp:anchor>
            </w:drawing>
          </mc:Choice>
          <mc:Fallback>
            <w:pict>
              <v:group id="group 44" o:spid="_x0000_s0000" style="position:absolute;z-index:-251789312;o:allowoverlap:true;o:allowincell:true;mso-position-horizontal-relative:page;margin-left:0.0pt;mso-position-horizontal:absolute;mso-position-vertical-relative:page;margin-top:99.4pt;mso-position-vertical:absolute;width:251.2pt;height:743.1pt;mso-wrap-distance-left:0.0pt;mso-wrap-distance-top:0.0pt;mso-wrap-distance-right:0.0pt;mso-wrap-distance-bottom:0.0pt;" coordorigin="0,0" coordsize="31899,94378">
                <v:shape id="shape 45" o:spid="_x0000_s45" o:spt="1" type="#_x0000_t1" style="position:absolute;left:0;top:0;width:31899;height:94378;v-text-anchor:top;visibility:visible;" fillcolor="#D8D8D8" stroked="f" strokeweight="1.00pt">
                  <v:fill opacity="-16862f"/>
                  <v:textbox inset="0,0,0,0">
                    <w:txbxContent>
                      <w:p>
                        <w:pPr>
                          <w:pStyle w:val="2005"/>
                          <w:contextualSpacing w:val="0"/>
                          <w:ind w:left="1134" w:right="340"/>
                          <w:jc w:val="both"/>
                          <w:spacing w:before="3118" w:beforeAutospacing="0" w:after="120"/>
                          <w:rPr>
                            <w:rFonts w:ascii="Arial" w:hAnsi="Arial" w:eastAsia="Georgia" w:cs="Arial"/>
                            <w:color w:val="404040"/>
                            <w:spacing w:val="4"/>
                          </w:rPr>
                          <w:suppressLineNumbers w:val="0"/>
                        </w:pPr>
                        <w:r>
                          <w:rPr>
                            <w:rFonts w:ascii="Segoe UI Black" w:hAnsi="Segoe UI Black" w:eastAsia="Segoe UI Black" w:cs="Segoe UI Black"/>
                            <w:color w:val="404040" w:themeColor="text1" w:themeTint="BF"/>
                            <w:spacing w:val="4"/>
                            <w:sz w:val="22"/>
                          </w:rPr>
                        </w:r>
                        <w:r>
                          <w:rPr>
                            <w:rFonts w:ascii="Open Sans" w:hAnsi="Open Sans" w:eastAsia="Segoe UI Black" w:cs="Open Sans"/>
                            <w:b/>
                            <w:bCs/>
                            <w:color w:val="000000" w:themeColor="text1"/>
                            <w:spacing w:val="0"/>
                            <w:sz w:val="24"/>
                            <w:szCs w:val="28"/>
                          </w:rPr>
                          <w:t xml:space="preserve">Einfügen</w:t>
                        </w:r>
                        <w:r>
                          <w:rPr>
                            <w:rFonts w:ascii="Open Sans" w:hAnsi="Open Sans" w:eastAsia="Segoe UI Black" w:cs="Open Sans"/>
                            <w:b/>
                            <w:bCs/>
                            <w:color w:val="000000" w:themeColor="text1"/>
                            <w:spacing w:val="0"/>
                            <w:sz w:val="24"/>
                            <w:szCs w:val="28"/>
                          </w:rPr>
                          <w:t xml:space="preserve"> von tabellen</w:t>
                        </w:r>
                        <w:r>
                          <w:rPr>
                            <w:rFonts w:ascii="Segoe UI Black" w:hAnsi="Segoe UI Black" w:eastAsia="Segoe UI Black" w:cs="Segoe UI Black"/>
                            <w:color w:val="000000" w:themeColor="text1"/>
                            <w:sz w:val="18"/>
                          </w:rPr>
                        </w:r>
                        <w:r/>
                      </w:p>
                      <w:p>
                        <w:pPr>
                          <w:pStyle w:val="2009"/>
                          <w:contextualSpacing w:val="0"/>
                          <w:ind w:left="1134" w:right="58" w:firstLine="0"/>
                          <w:jc w:val="left"/>
                          <w:spacing w:before="11" w:beforeAutospacing="0" w:after="0" w:afterAutospacing="0" w:line="276" w:lineRule="auto"/>
                          <w:rPr>
                            <w:rFonts w:ascii="Arial" w:hAnsi="Arial" w:eastAsia="Arial" w:cs="Arial"/>
                            <w:b/>
                            <w:caps/>
                            <w:color w:val="404040"/>
                            <w:spacing w:val="0"/>
                            <w:sz w:val="22"/>
                          </w:rPr>
                        </w:pPr>
                        <w:r>
                          <w:rPr>
                            <w:rFonts w:ascii="Arial" w:hAnsi="Arial" w:eastAsia="Arial" w:cs="Arial"/>
                            <w:color w:val="404040" w:themeColor="text1" w:themeTint="BF"/>
                            <w:spacing w:val="0"/>
                            <w:sz w:val="22"/>
                          </w:rPr>
                        </w:r>
                        <w:r>
                          <w:rPr>
                            <w:rFonts w:ascii="Open Sans" w:hAnsi="Open Sans" w:eastAsia="Open Sans" w:cs="Open Sans"/>
                            <w:color w:val="000000" w:themeColor="text1"/>
                            <w:sz w:val="20"/>
                            <w:lang w:val="de-DE"/>
                          </w:rPr>
                          <w:t xml:space="preserve">Ein Do</w:t>
                        </w:r>
                        <w:r>
                          <w:rPr>
                            <w:rFonts w:ascii="Open Sans" w:hAnsi="Open Sans" w:eastAsia="Open Sans" w:cs="Open Sans"/>
                            <w:color w:val="000000" w:themeColor="text1"/>
                            <w:sz w:val="22"/>
                            <w:szCs w:val="24"/>
                            <w:lang w:val="de-DE"/>
                          </w:rPr>
                          <w:t xml:space="preserve">kument, das aus endlosen Zeilen des Textes besteht, ist bestimmt zu langweilig für Leser. Deswegen kann </w:t>
                        </w:r>
                        <w:r>
                          <w:rPr>
                            <w:rFonts w:ascii="Open Sans" w:hAnsi="Open Sans" w:eastAsia="Open Sans" w:cs="Open Sans"/>
                            <w:strike/>
                            <w:color w:val="000000" w:themeColor="text1"/>
                            <w:sz w:val="22"/>
                            <w:szCs w:val="24"/>
                            <w:lang w:val="de-DE"/>
                          </w:rPr>
                          <w:t xml:space="preserve">Hinzufügen</w:t>
                        </w:r>
                        <w:r>
                          <w:rPr>
                            <w:rFonts w:ascii="Open Sans" w:hAnsi="Open Sans" w:eastAsia="Open Sans" w:cs="Open Sans"/>
                            <w:color w:val="000000" w:themeColor="text1"/>
                            <w:sz w:val="22"/>
                            <w:szCs w:val="24"/>
                            <w:lang w:val="de-DE"/>
                          </w:rPr>
                          <w:t xml:space="preserve"> Einfügen von Tabellen helfen, die Information visuell besser zu gruppieren</w:t>
                        </w:r>
                        <w:r>
                          <w:rPr>
                            <w:rFonts w:ascii="Open Sans" w:hAnsi="Open Sans" w:eastAsia="Arial" w:cs="Open Sans"/>
                            <w:color w:val="000000" w:themeColor="text1"/>
                            <w:spacing w:val="0"/>
                            <w:sz w:val="22"/>
                            <w:szCs w:val="24"/>
                          </w:rPr>
                          <w:t xml:space="preserve">.</w:t>
                        </w:r>
                        <w:r>
                          <w:rPr>
                            <w:rFonts w:ascii="Arial" w:hAnsi="Arial" w:eastAsia="Arial" w:cs="Arial"/>
                            <w:color w:val="404040" w:themeColor="text1" w:themeTint="BF"/>
                            <w:spacing w:val="0"/>
                            <w:sz w:val="22"/>
                            <w:szCs w:val="24"/>
                          </w:rPr>
                          <w:t xml:space="preserve"> </w:t>
                        </w:r>
                        <w:r>
                          <w:rPr>
                            <w:rFonts w:ascii="Arial" w:hAnsi="Arial" w:eastAsia="Arial" w:cs="Arial"/>
                            <w:color w:val="404040" w:themeColor="text1" w:themeTint="BF"/>
                            <w:spacing w:val="0"/>
                          </w:rPr>
                        </w:r>
                        <w:r/>
                      </w:p>
                      <w:p>
                        <w:pPr>
                          <w:pStyle w:val="2009"/>
                          <w:ind w:left="1134" w:right="58" w:firstLine="0"/>
                          <w:jc w:val="both"/>
                          <w:spacing w:before="397" w:beforeAutospacing="0" w:after="57" w:afterAutospacing="0"/>
                          <w:rPr>
                            <w:color w:val="bf644c"/>
                            <w:spacing w:val="4"/>
                          </w:rPr>
                        </w:pPr>
                        <w:r>
                          <w:rPr>
                            <w:rFonts w:ascii="Segoe UI Black" w:hAnsi="Segoe UI Black" w:eastAsia="Segoe UI Black" w:cs="Segoe UI Black"/>
                            <w:b/>
                            <w:caps/>
                            <w:color w:val="262626" w:themeColor="text1" w:themeTint="D9"/>
                            <w:spacing w:val="4"/>
                            <w:sz w:val="22"/>
                          </w:rPr>
                        </w:r>
                        <w:r>
                          <w:rPr>
                            <w:rFonts w:ascii="Open Sans" w:hAnsi="Open Sans" w:eastAsia="Segoe UI Black" w:cs="Open Sans"/>
                            <w:b/>
                            <w:caps/>
                            <w:color w:val="262626" w:themeColor="text1" w:themeTint="D9"/>
                            <w:spacing w:val="4"/>
                            <w:sz w:val="24"/>
                            <w:szCs w:val="24"/>
                          </w:rPr>
                          <w:t xml:space="preserve">Diagramme hinzufügen</w:t>
                        </w:r>
                        <w:r>
                          <w:rPr>
                            <w:rFonts w:ascii="Open Sans" w:hAnsi="Open Sans" w:eastAsia="Segoe UI Black" w:cs="Open Sans"/>
                            <w:b/>
                            <w:caps/>
                            <w:color w:val="262626" w:themeColor="text1" w:themeTint="D9"/>
                            <w:spacing w:val="4"/>
                            <w:sz w:val="22"/>
                          </w:rPr>
                          <w:t xml:space="preserve"> </w:t>
                        </w:r>
                        <w:r>
                          <w:rPr>
                            <w:rFonts w:ascii="Open Sans" w:hAnsi="Open Sans" w:eastAsia="Open Sans Extrabold" w:cs="Open Sans"/>
                            <w:b/>
                            <w:caps/>
                            <w:color w:val="4f271c" w:themeColor="text2"/>
                            <w:spacing w:val="4"/>
                            <w:sz w:val="22"/>
                          </w:rPr>
                          <w:t xml:space="preserve"> </w:t>
                        </w:r>
                        <w:r/>
                      </w:p>
                      <w:p>
                        <w:pPr>
                          <w:pStyle w:val="2009"/>
                          <w:contextualSpacing w:val="0"/>
                          <w:ind w:left="1134" w:right="58" w:firstLine="0"/>
                          <w:jc w:val="left"/>
                          <w:keepLines w:val="0"/>
                          <w:keepNext w:val="0"/>
                          <w:pageBreakBefore w:val="0"/>
                          <w:spacing w:before="11" w:beforeAutospacing="0" w:after="0" w:afterAutospacing="0" w:line="276" w:lineRule="auto"/>
                          <w:shd w:val="nil"/>
                          <w:widowControl/>
                          <w:rPr>
                            <w:rFonts w:ascii="Open Sans" w:hAnsi="Open Sans" w:cs="Open Sans"/>
                            <w:b w:val="0"/>
                            <w:bCs w:val="0"/>
                            <w:i w:val="0"/>
                            <w:caps w:val="0"/>
                            <w:smallCaps w:val="0"/>
                            <w:color w:val="000000" w:themeColor="text1"/>
                            <w:spacing w:val="0"/>
                            <w:position w:val="0"/>
                            <w:sz w:val="22"/>
                            <w:szCs w:val="22"/>
                            <w:highlight w:val="none"/>
                            <w:u w:val="none"/>
                            <w:vertAlign w:val="baseline"/>
                            <w:lang w:val="de-DE" w:eastAsia="en-US" w:bidi="ar-SA"/>
                            <w14:ligatures w14:val="none"/>
                          </w:rPr>
                          <w:pBdr>
                            <w:top w:val="none" w:color="000000" w:sz="4" w:space="0"/>
                            <w:left w:val="none" w:color="000000" w:sz="4" w:space="0"/>
                            <w:bottom w:val="none" w:color="000000" w:sz="4" w:space="0"/>
                            <w:right w:val="none" w:color="000000" w:sz="4" w:space="0"/>
                            <w:between w:val="none" w:color="000000" w:sz="4" w:space="0"/>
                          </w:pBdr>
                        </w:pPr>
                        <w:r>
                          <w:rPr>
                            <w:rFonts w:ascii="Arial" w:hAnsi="Arial" w:eastAsia="Open Sans" w:cs="Arial"/>
                            <w:color w:val="404040" w:themeColor="text1" w:themeTint="BF"/>
                            <w:sz w:val="22"/>
                          </w:rPr>
                        </w:r>
                        <w:r>
                          <w:rPr>
                            <w:rFonts w:ascii="Arial" w:hAnsi="Arial" w:eastAsia="Open Sans" w:cs="Arial"/>
                            <w:color w:val="404040" w:themeColor="text1" w:themeTint="BF"/>
                            <w:sz w:val="22"/>
                          </w:rPr>
                          <w:t xml:space="preserve">Diag</w:t>
                        </w:r>
                        <w:r>
                          <w:rPr>
                            <w:rFonts w:ascii="Open Sans" w:hAnsi="Open Sans" w:eastAsia="Open Sans" w:cs="Open Sans"/>
                            <w:b w:val="0"/>
                            <w:bCs w:val="0"/>
                            <w:i w:val="0"/>
                            <w:iCs w:val="0"/>
                            <w:caps w:val="0"/>
                            <w:smallCaps w:val="0"/>
                            <w:color w:val="000000" w:themeColor="text1"/>
                            <w:spacing w:val="0"/>
                            <w:position w:val="0"/>
                            <w:sz w:val="22"/>
                            <w:szCs w:val="22"/>
                            <w:highlight w:val="none"/>
                            <w:u w:val="none"/>
                            <w:vertAlign w:val="baseline"/>
                            <w:lang w:val="de-DE" w:eastAsia="en-US" w:bidi="ar-SA"/>
                            <w14:ligatures w14:val="none"/>
                          </w:rPr>
                          <w:t xml:space="preserve">ramme funktionieren wirklich, weil sie interessante Informationen prägnant und einprägsam darstellen. Das Hinzufügen eines Diagramms kann eine gute Idee sein, um die Lesbarkeit eines Textes zu verbessern.</w:t>
                        </w:r>
                        <w:r>
                          <w:rPr>
                            <w:rFonts w:ascii="Open Sans" w:hAnsi="Open Sans" w:eastAsia="Open Sans" w:cs="Open Sans"/>
                            <w:b w:val="0"/>
                            <w:bCs w:val="0"/>
                            <w:i w:val="0"/>
                            <w:iCs w:val="0"/>
                            <w:caps w:val="0"/>
                            <w:smallCaps w:val="0"/>
                            <w:color w:val="000000" w:themeColor="text1"/>
                            <w:spacing w:val="0"/>
                            <w:position w:val="0"/>
                            <w:sz w:val="22"/>
                            <w:szCs w:val="22"/>
                            <w:highlight w:val="none"/>
                            <w:u w:val="none"/>
                            <w:vertAlign w:val="baseline"/>
                            <w:lang w:val="de-DE" w:eastAsia="en-US" w:bidi="ar-SA"/>
                            <w14:ligatures w14:val="none"/>
                          </w:rPr>
                        </w:r>
                        <w:r>
                          <w:rPr>
                            <w:rFonts w:ascii="Open Sans" w:hAnsi="Open Sans" w:cs="Open Sans"/>
                            <w:b w:val="0"/>
                            <w:bCs w:val="0"/>
                            <w:i w:val="0"/>
                            <w:iCs w:val="0"/>
                            <w:caps w:val="0"/>
                            <w:smallCaps w:val="0"/>
                            <w:color w:val="000000" w:themeColor="text1"/>
                            <w:spacing w:val="0"/>
                            <w:position w:val="0"/>
                            <w:sz w:val="22"/>
                            <w:szCs w:val="22"/>
                            <w:highlight w:val="none"/>
                            <w:u w:val="none"/>
                            <w:vertAlign w:val="baseline"/>
                            <w:lang w:val="de-DE" w:eastAsia="en-US" w:bidi="ar-SA"/>
                            <w14:ligatures w14:val="none"/>
                          </w:rPr>
                        </w:r>
                      </w:p>
                      <w:p>
                        <w:pPr>
                          <w:pStyle w:val="2009"/>
                          <w:contextualSpacing w:val="0"/>
                          <w:ind w:left="1134" w:right="58" w:firstLine="0"/>
                          <w:jc w:val="left"/>
                          <w:keepLines w:val="0"/>
                          <w:keepNext w:val="0"/>
                          <w:pageBreakBefore w:val="0"/>
                          <w:spacing w:before="397" w:beforeAutospacing="0" w:after="57" w:afterAutospacing="0" w:line="276" w:lineRule="auto"/>
                          <w:shd w:val="nil"/>
                          <w:widowControl/>
                          <w:rPr>
                            <w:rFonts w:ascii="Open Sans" w:hAnsi="Open Sans" w:cs="Open Sans"/>
                            <w:color w:val="1e190d"/>
                            <w:spacing w:val="4"/>
                          </w:rPr>
                          <w:pBdr>
                            <w:top w:val="none" w:color="000000" w:sz="4" w:space="0"/>
                            <w:left w:val="none" w:color="000000" w:sz="4" w:space="0"/>
                            <w:bottom w:val="none" w:color="000000" w:sz="4" w:space="0"/>
                            <w:right w:val="none" w:color="000000" w:sz="4" w:space="0"/>
                            <w:between w:val="none" w:color="000000" w:sz="4" w:space="0"/>
                          </w:pBdr>
                        </w:pPr>
                        <w:r>
                          <w:rPr>
                            <w:rFonts w:ascii="Open Sans" w:hAnsi="Open Sans" w:eastAsia="Open Sans Extrabold" w:cs="Open Sans"/>
                            <w:caps/>
                            <w:color w:val="1e190d" w:themeColor="background2" w:themeShade="1A"/>
                            <w:spacing w:val="4"/>
                            <w:sz w:val="24"/>
                          </w:rPr>
                        </w:r>
                        <w:r>
                          <w:rPr>
                            <w:rFonts w:ascii="Open Sans" w:hAnsi="Open Sans" w:eastAsia="Open Sans Extrabold" w:cs="Open Sans"/>
                            <w:b/>
                            <w:bCs/>
                            <w:i w:val="0"/>
                            <w:iCs w:val="0"/>
                            <w:caps/>
                            <w:smallCaps w:val="0"/>
                            <w:strike w:val="0"/>
                            <w:color w:val="262626" w:themeColor="text1" w:themeTint="D9"/>
                            <w:spacing w:val="4"/>
                            <w:position w:val="0"/>
                            <w:sz w:val="24"/>
                            <w:szCs w:val="24"/>
                            <w:highlight w:val="none"/>
                            <w:u w:val="none"/>
                            <w:vertAlign w:val="baseline"/>
                            <w:lang w:val="de-DE" w:eastAsia="en-US" w:bidi="ar-SA"/>
                            <w14:ligatures w14:val="none"/>
                          </w:rPr>
                          <w:t xml:space="preserve">Grammatik </w:t>
                        </w:r>
                        <w:r>
                          <w:rPr>
                            <w:rFonts w:ascii="Open Sans" w:hAnsi="Open Sans" w:eastAsia="Open Sans Extrabold" w:cs="Open Sans"/>
                            <w:b/>
                            <w:bCs/>
                            <w:i w:val="0"/>
                            <w:iCs w:val="0"/>
                            <w:caps/>
                            <w:smallCaps w:val="0"/>
                            <w:strike w:val="0"/>
                            <w:color w:val="262626" w:themeColor="text1" w:themeTint="D9"/>
                            <w:spacing w:val="4"/>
                            <w:position w:val="0"/>
                            <w:sz w:val="24"/>
                            <w:szCs w:val="24"/>
                            <w:highlight w:val="none"/>
                            <w:u w:val="none"/>
                            <w:vertAlign w:val="baseline"/>
                            <w:lang w:val="de-DE" w:eastAsia="en-US" w:bidi="ar-SA"/>
                            <w14:ligatures w14:val="none"/>
                          </w:rPr>
                          <w:t xml:space="preserve">und </w:t>
                        </w:r>
                        <w:r>
                          <w:rPr>
                            <w:rFonts w:ascii="Open Sans" w:hAnsi="Open Sans" w:eastAsia="Open Sans Extrabold" w:cs="Open Sans"/>
                            <w:b/>
                            <w:bCs/>
                            <w:i w:val="0"/>
                            <w:iCs w:val="0"/>
                            <w:caps/>
                            <w:smallCaps w:val="0"/>
                            <w:strike w:val="0"/>
                            <w:color w:val="262626" w:themeColor="text1" w:themeTint="D9"/>
                            <w:spacing w:val="4"/>
                            <w:position w:val="0"/>
                            <w:sz w:val="24"/>
                            <w:szCs w:val="24"/>
                            <w:highlight w:val="none"/>
                            <w:u w:val="none"/>
                            <w:vertAlign w:val="baseline"/>
                            <w:lang w:val="de-DE" w:eastAsia="en-US" w:bidi="ar-SA"/>
                            <w14:ligatures w14:val="none"/>
                          </w:rPr>
                          <w:t xml:space="preserve">Rechtschreibung</w:t>
                        </w:r>
                        <w:r>
                          <w:rPr>
                            <w:rFonts w:ascii="Open Sans" w:hAnsi="Open Sans" w:cs="Open Sans"/>
                            <w:b/>
                            <w:bCs/>
                            <w:i w:val="0"/>
                            <w:iCs w:val="0"/>
                            <w:caps/>
                            <w:smallCaps w:val="0"/>
                            <w:strike w:val="0"/>
                            <w:color w:val="262626" w:themeColor="text1" w:themeTint="D9"/>
                            <w:spacing w:val="4"/>
                            <w:position w:val="0"/>
                            <w:sz w:val="24"/>
                            <w:szCs w:val="24"/>
                            <w:highlight w:val="none"/>
                            <w:u w:val="none"/>
                            <w:vertAlign w:val="baseline"/>
                            <w:lang w:val="de-DE" w:eastAsia="en-US" w:bidi="ar-SA"/>
                            <w14:ligatures w14:val="none"/>
                          </w:rPr>
                        </w:r>
                        <w:r>
                          <w:rPr>
                            <w:rFonts w:ascii="Open Sans" w:hAnsi="Open Sans" w:cs="Open Sans"/>
                          </w:rPr>
                        </w:r>
                      </w:p>
                      <w:p>
                        <w:pPr>
                          <w:pStyle w:val="2009"/>
                          <w:ind w:left="1134" w:right="200" w:firstLine="0"/>
                          <w:jc w:val="left"/>
                          <w:spacing w:before="0" w:beforeAutospacing="0" w:after="0" w:afterAutospacing="0" w:line="276" w:lineRule="auto"/>
                          <w:rPr>
                            <w:rFonts w:ascii="Open Sans" w:hAnsi="Open Sans" w:cs="Open Sans"/>
                            <w:color w:val="1e190d"/>
                            <w:sz w:val="22"/>
                            <w:szCs w:val="28"/>
                          </w:rPr>
                        </w:pPr>
                        <w:r>
                          <w:rPr>
                            <w:rFonts w:ascii="Open Sans" w:hAnsi="Open Sans" w:eastAsia="Open Sans" w:cs="Open Sans"/>
                            <w:color w:val="1e190d" w:themeColor="background2" w:themeShade="1A"/>
                            <w:sz w:val="22"/>
                            <w:szCs w:val="28"/>
                          </w:rPr>
                        </w:r>
                        <w:r>
                          <w:rPr>
                            <w:rFonts w:ascii="Open Sans" w:hAnsi="Open Sans" w:eastAsia="Open Sans" w:cs="Open Sans"/>
                            <w:color w:val="1e190d" w:themeColor="background2" w:themeShade="1A"/>
                            <w:sz w:val="22"/>
                            <w:szCs w:val="28"/>
                          </w:rPr>
                          <w:t xml:space="preserve">Grammatikfehler und falsche Rechtschreibung können selbst das angenehmste und sorgfältig strukturierte Dokument verderben. Die meisten Fehler werden schnell gemacht, daher kann die integrierte Rechtschreibprüfung helfen, sie loszuwerden</w:t>
                        </w:r>
                        <w:r>
                          <w:rPr>
                            <w:rFonts w:ascii="Open Sans" w:hAnsi="Open Sans" w:eastAsia="Open Sans" w:cs="Open Sans"/>
                            <w:color w:val="1e190d" w:themeColor="background2" w:themeShade="1A"/>
                            <w:sz w:val="22"/>
                            <w:szCs w:val="28"/>
                          </w:rPr>
                          <w:t xml:space="preserve"> </w:t>
                        </w:r>
                        <w:r>
                          <w:rPr>
                            <w:rFonts w:ascii="Open Sans" w:hAnsi="Open Sans" w:cs="Open Sans"/>
                            <w:color w:val="1e190d" w:themeColor="background2" w:themeShade="1A"/>
                            <w:sz w:val="18"/>
                            <w:szCs w:val="28"/>
                          </w:rPr>
                        </w:r>
                        <w:r>
                          <w:rPr>
                            <w:rFonts w:ascii="Open Sans" w:hAnsi="Open Sans" w:cs="Open Sans"/>
                            <w:sz w:val="22"/>
                            <w:szCs w:val="28"/>
                          </w:rPr>
                        </w:r>
                      </w:p>
                    </w:txbxContent>
                  </v:textbox>
                </v:shape>
                <v:shape id="shape 46" o:spid="_x0000_s46" o:spt="1" type="#_x0000_t1" style="position:absolute;left:3854;top:20394;width:2520;height:2520;v-text-anchor:top;visibility:visible;" fillcolor="#3F3F3F" stroked="f" strokeweight="1.00pt">
                  <v:textbox inset="0,0,0,0">
                    <w:txbxContent>
                      <w:p>
                        <w:r>
                          <w:rPr>
                            <w:b/>
                          </w:rPr>
                          <w:t xml:space="preserve">1</w:t>
                        </w:r>
                        <w:r>
                          <w:t xml:space="preserve">ONLYOFFICE - the future of document processing</w:t>
                        </w:r>
                        <w:r/>
                      </w:p>
                      <w:p>
                        <w:r>
                          <w:t xml:space="preserve">We were the first to build online d</w:t>
                        </w:r>
                        <w:r>
                          <w:t xml:space="preserve">ocument editors using HTML5 Canvas element. That allows us to keep ahead of our competitors providing customers with the most complete and feature-rich online office suite highly compatible with Microsoft Office and OpenDocument file formats, among others.</w:t>
                        </w:r>
                        <w:r/>
                      </w:p>
                      <w:p>
                        <w:r/>
                        <w:r/>
                      </w:p>
                      <w:p>
                        <w:r>
                          <w:t xml:space="preserve">ONLYOFFICE - the ONLY thing you need to make your business grow</w:t>
                        </w:r>
                        <w:r/>
                      </w:p>
                      <w:p>
                        <w:r>
                          <w:t xml:space="preserve">ONLYOFFICE offers a complete productivity suite with document management, project management, CRM, calendar, mail, and corporate network.</w:t>
                        </w:r>
                        <w:r/>
                      </w:p>
                      <w:p>
                        <w:r/>
                        <w:r/>
                      </w:p>
                      <w:p>
                        <w:r>
                          <w:t xml:space="preserve">Ascensio</w:t>
                        </w:r>
                        <w:r>
                          <w:t xml:space="preserve"> System SIA - home of the ONLYOFFICE</w:t>
                        </w:r>
                        <w:r/>
                      </w:p>
                      <w:p>
                        <w:r>
                          <w:t xml:space="preserve">NLYOFFICE is a project developed by experienced IT experts from </w:t>
                        </w:r>
                        <w:r>
                          <w:t xml:space="preserve">Ascensio</w:t>
                        </w:r>
                        <w:r>
                          <w:t xml:space="preserve"> System SIA, leading IT company with headquarters in Riga, Latvia.</w:t>
                        </w:r>
                        <w:r/>
                      </w:p>
                    </w:txbxContent>
                  </v:textbox>
                </v:shape>
                <v:shape id="shape 47" o:spid="_x0000_s47" o:spt="1" type="#_x0000_t1" style="position:absolute;left:3808;top:41720;width:2520;height:2520;v-text-anchor:top;visibility:visible;" fillcolor="#3F3F3F" stroked="f" strokeweight="1.00pt">
                  <v:textbox inset="0,0,0,0">
                    <w:txbxContent>
                      <w:p>
                        <w:r>
                          <w:rPr>
                            <w:b/>
                          </w:rPr>
                          <w:t xml:space="preserve">2</w:t>
                        </w:r>
                        <w:r>
                          <w:t xml:space="preserve">ONLYOFFICE - the future of document processing</w:t>
                        </w:r>
                        <w:r/>
                      </w:p>
                      <w:p>
                        <w:r>
                          <w:t xml:space="preserve">We were the first to build online d</w:t>
                        </w:r>
                        <w:r>
                          <w:t xml:space="preserve">ocument editors using HTML5 Canvas element. That allows us to keep ahead of our competitors providing customers with the most complete and feature-rich online office suite highly compatible with Microsoft Office and OpenDocument file formats, among others.</w:t>
                        </w:r>
                        <w:r/>
                      </w:p>
                      <w:p>
                        <w:r/>
                        <w:r/>
                      </w:p>
                      <w:p>
                        <w:r>
                          <w:t xml:space="preserve">ONLYOFFICE - the ONLY thing you need to make your business grow</w:t>
                        </w:r>
                        <w:r/>
                      </w:p>
                      <w:p>
                        <w:r>
                          <w:t xml:space="preserve">ONLYOFFICE offers a complete productivity suite with document management, project management, CRM, calendar, mail, and corporate network.</w:t>
                        </w:r>
                        <w:r/>
                      </w:p>
                      <w:p>
                        <w:r/>
                        <w:r/>
                      </w:p>
                      <w:p>
                        <w:r>
                          <w:t xml:space="preserve">Ascensio</w:t>
                        </w:r>
                        <w:r>
                          <w:t xml:space="preserve"> System SIA - home of the ONLYOFFICE</w:t>
                        </w:r>
                        <w:r/>
                      </w:p>
                      <w:p>
                        <w:r>
                          <w:t xml:space="preserve">NLYOFFICE is a project developed by experienced IT experts from </w:t>
                        </w:r>
                        <w:r>
                          <w:t xml:space="preserve">Ascensio</w:t>
                        </w:r>
                        <w:r>
                          <w:t xml:space="preserve"> System SIA, leading IT company with headquarters in Riga, Latvia.</w:t>
                        </w:r>
                        <w:r/>
                      </w:p>
                    </w:txbxContent>
                  </v:textbox>
                </v:shape>
                <v:shape id="shape 48" o:spid="_x0000_s48" o:spt="1" type="#_x0000_t1" style="position:absolute;left:3980;top:64467;width:2520;height:2521;v-text-anchor:middle;visibility:visible;" fillcolor="#252525" stroked="f" strokeweight="1.00pt">
                  <v:textbox inset="0,0,0,0">
                    <w:txbxContent>
                      <w:p>
                        <w:pPr>
                          <w:jc w:val="center"/>
                        </w:pPr>
                        <w:r>
                          <w:rPr>
                            <w:b/>
                            <w:color w:val="1e190d" w:themeColor="background2" w:themeShade="1A"/>
                          </w:rPr>
                        </w:r>
                        <w:r>
                          <w:rPr>
                            <w:b/>
                          </w:rPr>
                          <w:t xml:space="preserve">3</w:t>
                        </w:r>
                        <w:r/>
                      </w:p>
                    </w:txbxContent>
                  </v:textbox>
                </v:shape>
              </v:group>
            </w:pict>
          </mc:Fallback>
        </mc:AlternateContent>
      </w:r>
      <w:r>
        <w:rPr>
          <w:rStyle w:val="2002"/>
          <w:rFonts w:ascii="Georgia" w:hAnsi="Georgia" w:eastAsia="Elephant" w:cs="Georgia"/>
          <w:b/>
          <w:color w:val="3a1d15" w:themeColor="text2" w:themeShade="BF"/>
          <w:spacing w:val="6"/>
          <w:sz w:val="48"/>
          <w:lang w:val="de-DE"/>
        </w:rPr>
        <w:t xml:space="preserve">E</w:t>
      </w:r>
      <w:r>
        <w:rPr>
          <w:rStyle w:val="2002"/>
          <w:rFonts w:ascii="Georgia" w:hAnsi="Georgia" w:eastAsia="Elephant" w:cs="Georgia"/>
          <w:b/>
          <w:color w:val="3a1d15" w:themeColor="text2" w:themeShade="BF"/>
          <w:spacing w:val="6"/>
          <w:sz w:val="48"/>
          <w:lang w:val="de-DE"/>
        </w:rPr>
        <w:t xml:space="preserve">ine auffällige Schlagzeile ist wichtig</w:t>
      </w:r>
      <w:r>
        <w:rPr>
          <w:rFonts w:ascii="Georgia" w:hAnsi="Georgia" w:eastAsia="Elephant" w:cs="Georgia"/>
          <w:color w:val="3a1d15" w:themeColor="text2" w:themeShade="BF"/>
        </w:rPr>
      </w:r>
      <w:r/>
    </w:p>
    <w:p>
      <w:pPr>
        <w:ind w:left="0" w:right="0" w:firstLine="0"/>
        <w:jc w:val="right"/>
        <w:spacing w:before="0" w:after="0"/>
        <w:rPr>
          <w:rFonts w:ascii="Georgia" w:hAnsi="Georgia" w:cs="Georgia"/>
          <w:b/>
          <w:i/>
          <w:color w:val="f78430"/>
          <w:sz w:val="28"/>
        </w:rPr>
        <w:pBdr>
          <w:top w:val="none" w:color="000000" w:sz="4" w:space="0"/>
          <w:left w:val="none" w:color="000000" w:sz="4" w:space="0"/>
          <w:bottom w:val="none" w:color="000000" w:sz="4" w:space="0"/>
          <w:right w:val="none" w:color="000000" w:sz="4" w:space="0"/>
        </w:pBdr>
      </w:pPr>
      <w:r>
        <w:rPr>
          <w:rFonts w:ascii="Georgia" w:hAnsi="Georgia" w:eastAsia="Elephant" w:cs="Georgia"/>
          <w:b/>
          <w:i/>
          <w:caps w:val="0"/>
          <w:color w:val="f78430" w:themeColor="accent5" w:themeTint="99"/>
          <w:spacing w:val="0"/>
          <w:sz w:val="28"/>
        </w:rPr>
      </w:r>
      <w:r>
        <w:rPr>
          <w:rFonts w:ascii="Georgia" w:hAnsi="Georgia" w:eastAsia="Elephant" w:cs="Georgia"/>
          <w:b/>
          <w:i/>
          <w:color w:val="f78430" w:themeColor="accent5" w:themeTint="99"/>
          <w:sz w:val="28"/>
        </w:rPr>
        <w:t xml:space="preserve">Eine informative Unterzeile auch</w:t>
      </w:r>
      <w:r>
        <w:rPr>
          <w:rFonts w:ascii="Georgia" w:hAnsi="Georgia" w:cs="Georgia"/>
        </w:rPr>
      </w:r>
      <w:r/>
    </w:p>
    <w:p>
      <w:pPr>
        <w:contextualSpacing w:val="0"/>
        <w:ind w:left="0" w:right="1" w:firstLine="0"/>
        <w:jc w:val="right"/>
        <w:spacing w:before="170" w:beforeAutospacing="0" w:after="187" w:line="288" w:lineRule="auto"/>
        <w:rPr>
          <w:rFonts w:ascii="Arial" w:hAnsi="Arial" w:eastAsia="Open Sans" w:cs="Arial"/>
          <w:color w:val="3a1d15"/>
          <w:spacing w:val="0"/>
        </w:rPr>
        <w:suppressLineNumbers w:val="0"/>
      </w:pPr>
      <w:r>
        <w:rPr>
          <w:rFonts w:ascii="Arial" w:hAnsi="Arial" w:cs="Arial"/>
          <w:b/>
          <w:color w:val="3891a7" w:themeColor="accent1"/>
          <w:spacing w:val="6"/>
          <w:sz w:val="20"/>
        </w:rPr>
      </w:r>
      <w:r>
        <mc:AlternateContent>
          <mc:Choice Requires="wpg">
            <w:drawing>
              <wp:anchor xmlns:wp="http://schemas.openxmlformats.org/drawingml/2006/wordprocessingDrawing" xmlns:wp14="http://schemas.microsoft.com/office/word/2010/wordprocessingDrawing" distT="0" distB="0" distL="0" distR="0" simplePos="0" relativeHeight="246784" behindDoc="0" locked="0" layoutInCell="1" allowOverlap="1">
                <wp:simplePos x="0" y="0"/>
                <wp:positionH relativeFrom="page">
                  <wp:posOffset>278123</wp:posOffset>
                </wp:positionH>
                <wp:positionV relativeFrom="page">
                  <wp:posOffset>2263468</wp:posOffset>
                </wp:positionV>
                <wp:extent cx="792693" cy="743009"/>
                <wp:effectExtent l="0" t="0" r="0" b="0"/>
                <wp:wrapThrough wrapText="bothSides">
                  <wp:wrapPolygon edited="1">
                    <wp:start x="8447" y="3400"/>
                    <wp:lineTo x="12170" y="3400"/>
                    <wp:lineTo x="15669" y="5674"/>
                    <wp:lineTo x="17439" y="8811"/>
                    <wp:lineTo x="17439" y="12658"/>
                    <wp:lineTo x="16955" y="14371"/>
                    <wp:lineTo x="18176" y="18432"/>
                    <wp:lineTo x="9736" y="20371"/>
                    <wp:lineTo x="6014" y="20371"/>
                    <wp:lineTo x="3639" y="18432"/>
                    <wp:lineTo x="3610" y="18142"/>
                    <wp:lineTo x="4881" y="16036"/>
                    <wp:lineTo x="4993" y="15949"/>
                    <wp:lineTo x="4996" y="14586"/>
                    <wp:lineTo x="5079" y="14371"/>
                    <wp:lineTo x="4508" y="12658"/>
                    <wp:lineTo x="4508" y="8811"/>
                    <wp:lineTo x="5034" y="7481"/>
                  </wp:wrapPolygon>
                </wp:wrapThrough>
                <wp:docPr id="27" name="" hidden="0"/>
                <wp:cNvGraphicFramePr/>
                <a:graphic xmlns:a="http://schemas.openxmlformats.org/drawingml/2006/main">
                  <a:graphicData uri="http://schemas.microsoft.com/office/word/2010/wordprocessingGroup">
                    <wpg:wgp>
                      <wpg:cNvGrpSpPr/>
                      <wpg:grpSpPr bwMode="auto">
                        <a:xfrm>
                          <a:off x="0" y="0"/>
                          <a:ext cx="792693" cy="743009"/>
                          <a:chOff x="0" y="0"/>
                          <a:chExt cx="792693" cy="743009"/>
                        </a:xfrm>
                      </wpg:grpSpPr>
                      <wps:wsp>
                        <wps:cNvPr id="0" name=""/>
                        <wps:cNvSpPr/>
                        <wps:spPr bwMode="auto">
                          <a:xfrm rot="6812548">
                            <a:off x="126417" y="506997"/>
                            <a:ext cx="191219" cy="199886"/>
                          </a:xfrm>
                          <a:prstGeom prst="chord">
                            <a:avLst>
                              <a:gd name="adj1" fmla="val 2491387"/>
                              <a:gd name="adj2" fmla="val 16200000"/>
                            </a:avLst>
                          </a:prstGeom>
                          <a:solidFill>
                            <a:schemeClr val="bg1"/>
                          </a:solidFill>
                          <a:ln w="12700" cap="flat" cmpd="sng" algn="ctr">
                            <a:solidFill>
                              <a:schemeClr val="accent5">
                                <a:lumMod val="60000"/>
                                <a:lumOff val="4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rPr>
                                  <w:color w:val="000000"/>
                                </w:rPr>
                              </w:pPr>
                              <w:r>
                                <w:rPr>
                                  <w:color w:val="000000"/>
                                </w:rPr>
                              </w:r>
                              <w:r>
                                <w:rPr>
                                  <w:color w:val="000000"/>
                                </w:rPr>
                              </w:r>
                              <w:r/>
                            </w:p>
                          </w:txbxContent>
                        </wps:txbx>
                        <wps:bodyPr wrap="square" anchor="ctr">
                          <a:noAutofit/>
                        </wps:bodyPr>
                      </wps:wsp>
                      <wpg:grpSp>
                        <wpg:cNvGrpSpPr/>
                        <wpg:grpSpPr bwMode="auto">
                          <a:xfrm>
                            <a:off x="0" y="0"/>
                            <a:ext cx="792693" cy="743009"/>
                            <a:chOff x="0" y="0"/>
                            <a:chExt cx="792693" cy="743009"/>
                          </a:xfrm>
                        </wpg:grpSpPr>
                        <wpg:grpSp>
                          <wpg:cNvGrpSpPr/>
                          <wpg:grpSpPr bwMode="auto">
                            <a:xfrm>
                              <a:off x="0" y="0"/>
                              <a:ext cx="792693" cy="689617"/>
                              <a:chOff x="0" y="0"/>
                              <a:chExt cx="792693" cy="689617"/>
                            </a:xfrm>
                          </wpg:grpSpPr>
                          <wpg:grpSp>
                            <wpg:cNvGrpSpPr/>
                            <wpg:grpSpPr bwMode="auto">
                              <a:xfrm>
                                <a:off x="0" y="23214"/>
                                <a:ext cx="792693" cy="666402"/>
                                <a:chOff x="0" y="0"/>
                                <a:chExt cx="792693" cy="666402"/>
                              </a:xfrm>
                            </wpg:grpSpPr>
                            <wps:wsp>
                              <wps:cNvPr id="1" name=""/>
                              <wps:cNvSpPr>
                                <a:spLocks noChangeAspect="1"/>
                              </wps:cNvSpPr>
                              <wps:spPr bwMode="auto">
                                <a:xfrm>
                                  <a:off x="142092" y="95290"/>
                                  <a:ext cx="514534" cy="476816"/>
                                </a:xfrm>
                                <a:prstGeom prst="ellipse">
                                  <a:avLst/>
                                </a:prstGeom>
                                <a:solidFill>
                                  <a:schemeClr val="bg1"/>
                                </a:solidFill>
                                <a:ln w="12700" cap="flat" cmpd="sng" algn="ctr">
                                  <a:solidFill>
                                    <a:srgbClr val="00B0F0"/>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sz w:val="20"/>
                                      </w:rPr>
                                    </w:pPr>
                                    <w:r>
                                      <w:rPr>
                                        <w:color w:val="000000"/>
                                        <w:sz w:val="20"/>
                                      </w:rPr>
                                    </w:r>
                                    <w:r>
                                      <w:rPr>
                                        <w:color w:val="000000"/>
                                        <w:sz w:val="20"/>
                                      </w:rPr>
                                    </w:r>
                                    <w:r/>
                                  </w:p>
                                </w:txbxContent>
                              </wps:txbx>
                              <wps:bodyPr anchor="ctr"/>
                            </wps:wsp>
                            <wps:wsp>
                              <wps:cNvPr id="2" name=""/>
                              <wps:cNvSpPr/>
                              <wps:spPr bwMode="auto">
                                <a:xfrm rot="16199728">
                                  <a:off x="-83295" y="91210"/>
                                  <a:ext cx="658487" cy="491896"/>
                                </a:xfrm>
                                <a:prstGeom prst="arc">
                                  <a:avLst>
                                    <a:gd name="adj1" fmla="val 2040775"/>
                                    <a:gd name="adj2" fmla="val 8631621"/>
                                  </a:avLst>
                                </a:prstGeom>
                                <a:ln w="12700" cap="flat" cmpd="sng" algn="ctr">
                                  <a:solidFill>
                                    <a:srgbClr val="00B0F0"/>
                                  </a:solidFill>
                                  <a:prstDash val="solid"/>
                                </a:ln>
                              </wps:spPr>
                              <wps:style>
                                <a:lnRef idx="1">
                                  <a:schemeClr val="accent1">
                                    <a:shade val="50000"/>
                                  </a:schemeClr>
                                </a:lnRef>
                                <a:fillRef idx="0">
                                  <a:schemeClr val="accent1"/>
                                </a:fillRef>
                                <a:effectRef idx="0">
                                  <a:schemeClr val="accent1"/>
                                </a:effectRef>
                                <a:fontRef idx="minor">
                                  <a:schemeClr val="tx1"/>
                                </a:fontRef>
                              </wps:style>
                              <wps:txbx>
                                <w:txbxContent>
                                  <w:p>
                                    <w:pPr>
                                      <w:jc w:val="center"/>
                                      <w:rPr>
                                        <w:color w:val="000000"/>
                                        <w:sz w:val="20"/>
                                      </w:rPr>
                                    </w:pPr>
                                    <w:r>
                                      <w:rPr>
                                        <w:color w:val="000000"/>
                                        <w:sz w:val="20"/>
                                      </w:rPr>
                                    </w:r>
                                    <w:r>
                                      <w:rPr>
                                        <w:color w:val="000000"/>
                                        <w:sz w:val="20"/>
                                      </w:rPr>
                                    </w:r>
                                    <w:r/>
                                  </w:p>
                                </w:txbxContent>
                              </wps:txbx>
                              <wps:bodyPr anchor="ctr"/>
                            </wps:wsp>
                            <wps:wsp>
                              <wps:cNvPr id="3" name=""/>
                              <wps:cNvSpPr/>
                              <wps:spPr bwMode="auto">
                                <a:xfrm rot="5399736">
                                  <a:off x="213543" y="87253"/>
                                  <a:ext cx="666402" cy="491896"/>
                                </a:xfrm>
                                <a:prstGeom prst="arc">
                                  <a:avLst>
                                    <a:gd name="adj1" fmla="val 2119014"/>
                                    <a:gd name="adj2" fmla="val 8664815"/>
                                  </a:avLst>
                                </a:prstGeom>
                                <a:ln w="12700" cap="flat" cmpd="sng" algn="ctr">
                                  <a:solidFill>
                                    <a:srgbClr val="00B0F0"/>
                                  </a:solidFill>
                                  <a:prstDash val="solid"/>
                                </a:ln>
                              </wps:spPr>
                              <wps:style>
                                <a:lnRef idx="1">
                                  <a:schemeClr val="accent1">
                                    <a:shade val="50000"/>
                                  </a:schemeClr>
                                </a:lnRef>
                                <a:fillRef idx="0">
                                  <a:schemeClr val="accent1"/>
                                </a:fillRef>
                                <a:effectRef idx="0">
                                  <a:schemeClr val="accent1"/>
                                </a:effectRef>
                                <a:fontRef idx="minor">
                                  <a:schemeClr val="tx1"/>
                                </a:fontRef>
                              </wps:style>
                              <wps:txbx>
                                <w:txbxContent>
                                  <w:p>
                                    <w:pPr>
                                      <w:jc w:val="center"/>
                                      <w:rPr>
                                        <w:color w:val="000000"/>
                                        <w:sz w:val="20"/>
                                      </w:rPr>
                                    </w:pPr>
                                    <w:r>
                                      <w:rPr>
                                        <w:color w:val="000000"/>
                                        <w:sz w:val="20"/>
                                      </w:rPr>
                                    </w:r>
                                    <w:r>
                                      <w:rPr>
                                        <w:color w:val="000000"/>
                                        <w:sz w:val="20"/>
                                      </w:rPr>
                                    </w:r>
                                    <w:r/>
                                  </w:p>
                                </w:txbxContent>
                              </wps:txbx>
                              <wps:bodyPr anchor="ctr"/>
                            </wps:wsp>
                            <wps:wsp>
                              <wps:cNvPr id="4" name=""/>
                              <wps:cNvSpPr/>
                              <wps:spPr bwMode="auto">
                                <a:xfrm>
                                  <a:off x="142092" y="333668"/>
                                  <a:ext cx="514534" cy="0"/>
                                </a:xfrm>
                                <a:prstGeom prst="line">
                                  <a:avLst/>
                                </a:prstGeom>
                                <a:ln w="12700" cap="flat" cmpd="sng" algn="ctr">
                                  <a:solidFill>
                                    <a:srgbClr val="00B0F0"/>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wps:wsp>
                              <wps:cNvPr id="5" name=""/>
                              <wps:cNvSpPr/>
                              <wps:spPr bwMode="auto">
                                <a:xfrm>
                                  <a:off x="392081" y="95289"/>
                                  <a:ext cx="0" cy="472408"/>
                                </a:xfrm>
                                <a:prstGeom prst="line">
                                  <a:avLst/>
                                </a:prstGeom>
                                <a:ln w="12700" cap="flat" cmpd="sng" algn="ctr">
                                  <a:solidFill>
                                    <a:srgbClr val="00B0F0"/>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wpg:grpSp>
                          <wps:wsp>
                            <wps:cNvPr id="6" name=""/>
                            <wps:cNvSpPr/>
                            <wps:spPr bwMode="auto">
                              <a:xfrm>
                                <a:off x="147789" y="0"/>
                                <a:ext cx="514084" cy="253823"/>
                              </a:xfrm>
                              <a:prstGeom prst="arc">
                                <a:avLst>
                                  <a:gd name="adj1" fmla="val 1408505"/>
                                  <a:gd name="adj2" fmla="val 9456404"/>
                                </a:avLst>
                              </a:prstGeom>
                              <a:ln w="12700" cap="flat" cmpd="sng" algn="ctr">
                                <a:solidFill>
                                  <a:srgbClr val="00B0F0"/>
                                </a:solidFill>
                                <a:prstDash val="solid"/>
                              </a:ln>
                            </wps:spPr>
                            <wps:style>
                              <a:lnRef idx="1">
                                <a:schemeClr val="accent1">
                                  <a:shade val="50000"/>
                                </a:schemeClr>
                              </a:lnRef>
                              <a:fillRef idx="0">
                                <a:schemeClr val="accent1"/>
                              </a:fillRef>
                              <a:effectRef idx="0">
                                <a:schemeClr val="accent1"/>
                              </a:effectRef>
                              <a:fontRef idx="minor">
                                <a:schemeClr val="tx1"/>
                              </a:fontRef>
                            </wps:style>
                            <wps:txbx>
                              <w:txbxContent>
                                <w:p>
                                  <w:pPr>
                                    <w:jc w:val="center"/>
                                    <w:rPr>
                                      <w:color w:val="000000"/>
                                      <w:sz w:val="20"/>
                                    </w:rPr>
                                  </w:pPr>
                                  <w:r>
                                    <w:rPr>
                                      <w:color w:val="000000"/>
                                      <w:sz w:val="20"/>
                                    </w:rPr>
                                  </w:r>
                                  <w:r>
                                    <w:rPr>
                                      <w:color w:val="000000"/>
                                      <w:sz w:val="20"/>
                                    </w:rPr>
                                  </w:r>
                                  <w:r/>
                                </w:p>
                              </w:txbxContent>
                            </wps:txbx>
                            <wps:bodyPr anchor="ctr"/>
                          </wps:wsp>
                        </wpg:grpSp>
                        <wps:wsp>
                          <wps:cNvPr id="7" name=""/>
                          <wps:cNvSpPr/>
                          <wps:spPr bwMode="auto">
                            <a:xfrm rot="6812548">
                              <a:off x="481695" y="510143"/>
                              <a:ext cx="198081" cy="199886"/>
                            </a:xfrm>
                            <a:prstGeom prst="chord">
                              <a:avLst>
                                <a:gd name="adj1" fmla="val 2598359"/>
                                <a:gd name="adj2" fmla="val 16200000"/>
                              </a:avLst>
                            </a:prstGeom>
                            <a:solidFill>
                              <a:schemeClr val="bg1"/>
                            </a:solidFill>
                            <a:ln w="12700" cap="flat" cmpd="sng" algn="ctr">
                              <a:solidFill>
                                <a:schemeClr val="accent5">
                                  <a:lumMod val="60000"/>
                                  <a:lumOff val="4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sz w:val="20"/>
                                  </w:rPr>
                                </w:pPr>
                                <w:r>
                                  <w:rPr>
                                    <w:color w:val="000000"/>
                                    <w:sz w:val="20"/>
                                  </w:rPr>
                                </w:r>
                                <w:r>
                                  <w:rPr>
                                    <w:color w:val="000000"/>
                                    <w:sz w:val="20"/>
                                  </w:rPr>
                                </w:r>
                                <w:r/>
                              </w:p>
                            </w:txbxContent>
                          </wps:txbx>
                          <wps:bodyPr wrap="square" anchor="ctr">
                            <a:noAutofit/>
                          </wps:bodyPr>
                        </wps:wsp>
                        <wps:wsp>
                          <wps:cNvPr id="8" name=""/>
                          <wps:cNvSpPr/>
                          <wps:spPr bwMode="auto">
                            <a:xfrm>
                              <a:off x="516658" y="437488"/>
                              <a:ext cx="121113" cy="112233"/>
                            </a:xfrm>
                            <a:prstGeom prst="ellipse">
                              <a:avLst/>
                            </a:prstGeom>
                            <a:solidFill>
                              <a:schemeClr val="bg1">
                                <a:alpha val="99999"/>
                              </a:schemeClr>
                            </a:solidFill>
                            <a:ln w="12700" cap="flat" cmpd="sng" algn="ctr">
                              <a:solidFill>
                                <a:schemeClr val="accent5">
                                  <a:lumMod val="60000"/>
                                  <a:lumOff val="4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rPr>
                                    <w:color w:val="000000"/>
                                    <w:sz w:val="20"/>
                                  </w:rPr>
                                </w:pPr>
                                <w:r>
                                  <w:rPr>
                                    <w:color w:val="000000"/>
                                    <w:sz w:val="20"/>
                                  </w:rPr>
                                </w:r>
                                <w:r>
                                  <w:rPr>
                                    <w:color w:val="000000"/>
                                    <w:sz w:val="20"/>
                                  </w:rPr>
                                </w:r>
                                <w:r/>
                              </w:p>
                            </w:txbxContent>
                          </wps:txbx>
                          <wps:bodyPr anchor="ctr"/>
                        </wps:wsp>
                        <wps:wsp>
                          <wps:cNvPr id="9" name=""/>
                          <wps:cNvSpPr/>
                          <wps:spPr bwMode="auto">
                            <a:xfrm>
                              <a:off x="164340" y="437488"/>
                              <a:ext cx="121113" cy="112233"/>
                            </a:xfrm>
                            <a:prstGeom prst="ellipse">
                              <a:avLst/>
                            </a:prstGeom>
                            <a:solidFill>
                              <a:schemeClr val="bg1"/>
                            </a:solidFill>
                            <a:ln w="12700" cap="flat" cmpd="sng" algn="ctr">
                              <a:solidFill>
                                <a:schemeClr val="accent5">
                                  <a:lumMod val="60000"/>
                                  <a:lumOff val="4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sz w:val="24"/>
                                  </w:rPr>
                                </w:pPr>
                                <w:r>
                                  <w:rPr>
                                    <w:color w:val="000000"/>
                                    <w:sz w:val="24"/>
                                  </w:rPr>
                                </w:r>
                                <w:r>
                                  <w:rPr>
                                    <w:color w:val="000000"/>
                                    <w:sz w:val="24"/>
                                  </w:rPr>
                                </w:r>
                                <w:r/>
                              </w:p>
                            </w:txbxContent>
                          </wps:txbx>
                          <wps:bodyPr anchor="ctr"/>
                        </wps:wsp>
                        <wpg:grpSp>
                          <wpg:cNvGrpSpPr/>
                          <wpg:grpSpPr bwMode="auto">
                            <a:xfrm>
                              <a:off x="277371" y="417448"/>
                              <a:ext cx="244302" cy="325560"/>
                              <a:chOff x="0" y="0"/>
                              <a:chExt cx="244302" cy="325560"/>
                            </a:xfrm>
                          </wpg:grpSpPr>
                          <wps:wsp>
                            <wps:cNvPr id="10" name=""/>
                            <wps:cNvSpPr/>
                            <wps:spPr bwMode="auto">
                              <a:xfrm rot="6807838">
                                <a:off x="-1083" y="80173"/>
                                <a:ext cx="246470" cy="244302"/>
                              </a:xfrm>
                              <a:prstGeom prst="chord">
                                <a:avLst>
                                  <a:gd name="adj1" fmla="val 2580052"/>
                                  <a:gd name="adj2" fmla="val 16200000"/>
                                </a:avLst>
                              </a:prstGeom>
                              <a:solidFill>
                                <a:schemeClr val="bg1"/>
                              </a:solidFill>
                              <a:ln w="12700" cap="flat" cmpd="sng" algn="ctr">
                                <a:solidFill>
                                  <a:schemeClr val="accent5">
                                    <a:lumMod val="60000"/>
                                    <a:lumOff val="4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sz w:val="24"/>
                                    </w:rPr>
                                  </w:pPr>
                                  <w:r>
                                    <w:rPr>
                                      <w:color w:val="000000"/>
                                      <w:sz w:val="24"/>
                                    </w:rPr>
                                  </w:r>
                                  <w:r>
                                    <w:rPr>
                                      <w:color w:val="000000"/>
                                      <w:sz w:val="24"/>
                                    </w:rPr>
                                  </w:r>
                                  <w:r/>
                                </w:p>
                              </w:txbxContent>
                            </wps:txbx>
                            <wps:bodyPr wrap="square" anchor="ctr">
                              <a:noAutofit/>
                            </wps:bodyPr>
                          </wps:wsp>
                          <wps:wsp>
                            <wps:cNvPr id="11" name=""/>
                            <wps:cNvSpPr/>
                            <wps:spPr bwMode="auto">
                              <a:xfrm>
                                <a:off x="45885" y="0"/>
                                <a:ext cx="145688" cy="135007"/>
                              </a:xfrm>
                              <a:prstGeom prst="ellipse">
                                <a:avLst/>
                              </a:prstGeom>
                              <a:solidFill>
                                <a:schemeClr val="bg1"/>
                              </a:solidFill>
                              <a:ln w="12700" cap="flat" cmpd="sng" algn="ctr">
                                <a:solidFill>
                                  <a:schemeClr val="accent5">
                                    <a:lumMod val="60000"/>
                                    <a:lumOff val="4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sz w:val="24"/>
                                    </w:rPr>
                                  </w:pPr>
                                  <w:r>
                                    <w:rPr>
                                      <w:color w:val="000000"/>
                                      <w:sz w:val="24"/>
                                    </w:rPr>
                                  </w:r>
                                  <w:r>
                                    <w:rPr>
                                      <w:color w:val="000000"/>
                                      <w:sz w:val="24"/>
                                    </w:rPr>
                                  </w:r>
                                  <w:r/>
                                </w:p>
                              </w:txbxContent>
                            </wps:txbx>
                            <wps:bodyPr anchor="ctr"/>
                          </wps:wsp>
                        </wpg:grpSp>
                      </wpg:grpSp>
                    </wpg:wgp>
                  </a:graphicData>
                </a:graphic>
                <wp14:sizeRelH relativeFrom="margin">
                  <wp14:pctWidth>0</wp14:pctWidth>
                </wp14:sizeRelH>
                <wp14:sizeRelV relativeFrom="margin">
                  <wp14:pctHeight>0</wp14:pctHeight>
                </wp14:sizeRelV>
              </wp:anchor>
            </w:drawing>
          </mc:Choice>
          <mc:Fallback>
            <w:pict>
              <v:group id="group 49" o:spid="_x0000_s0000" style="position:absolute;z-index:246784;o:allowoverlap:true;o:allowincell:true;mso-position-horizontal-relative:page;margin-left:21.9pt;mso-position-horizontal:absolute;mso-position-vertical-relative:page;margin-top:178.2pt;mso-position-vertical:absolute;width:62.4pt;height:58.5pt;mso-wrap-distance-left:0.0pt;mso-wrap-distance-top:0.0pt;mso-wrap-distance-right:0.0pt;mso-wrap-distance-bottom:0.0pt;" wrapcoords="8447 3400 12170 3400 15669 5674 17439 8811 17439 12658 16955 14371 18176 18432 9736 20371 6014 20371 3639 18432 3610 18142 4881 16036 4993 15949 4996 14586 5079 14371 4508 12658 4508 8811 5034 7481" coordorigin="0,0" coordsize="7926,7430">
                <v:shape id="shape 50" o:spid="_x0000_s50" style="position:absolute;left:1264;top:5069;width:1912;height:1998;rotation:113;v-text-anchor:middle;visibility:visible;" fillcolor="#FFFFFF" strokecolor="#F77E2D" strokeweight="1.00pt">
                  <v:stroke dashstyle="solid"/>
                  <w10:wrap type="through"/>
                  <v:textbox inset="0,0,0,0">
                    <w:txbxContent>
                      <w:p>
                        <w:pPr>
                          <w:rPr>
                            <w:color w:val="000000"/>
                          </w:rPr>
                        </w:pPr>
                        <w:r>
                          <w:rPr>
                            <w:color w:val="000000"/>
                          </w:rPr>
                        </w:r>
                        <w:r>
                          <w:rPr>
                            <w:color w:val="000000"/>
                          </w:rPr>
                        </w:r>
                        <w:r/>
                      </w:p>
                    </w:txbxContent>
                  </v:textbox>
                </v:shape>
                <v:group id="group 51" o:spid="_x0000_s0000" style="position:absolute;left:0;top:0;width:7926;height:7430;" coordorigin="0,0" coordsize="7926,7430">
                  <v:group id="group 52" o:spid="_x0000_s0000" style="position:absolute;left:0;top:0;width:7926;height:6896;" coordorigin="0,0" coordsize="7926,6896">
                    <v:group id="group 53" o:spid="_x0000_s0000" style="position:absolute;left:0;top:232;width:7926;height:6664;" coordorigin="0,0" coordsize="7926,6664">
                      <v:shape id="shape 54" o:spid="_x0000_s54" o:spt="3" type="#_x0000_t3" style="position:absolute;left:1420;top:952;width:5145;height:4768;v-text-anchor:middle;visibility:visible;" fillcolor="#FFFFFF" strokecolor="#00B0F0" strokeweight="1.00pt">
                        <v:stroke dashstyle="solid"/>
                        <v:textbox inset="0,0,0,0">
                          <w:txbxContent>
                            <w:p>
                              <w:pPr>
                                <w:jc w:val="center"/>
                                <w:rPr>
                                  <w:color w:val="000000"/>
                                  <w:sz w:val="20"/>
                                </w:rPr>
                              </w:pPr>
                              <w:r>
                                <w:rPr>
                                  <w:color w:val="000000"/>
                                  <w:sz w:val="20"/>
                                </w:rPr>
                              </w:r>
                              <w:r>
                                <w:rPr>
                                  <w:color w:val="000000"/>
                                  <w:sz w:val="20"/>
                                </w:rPr>
                              </w:r>
                              <w:r/>
                            </w:p>
                          </w:txbxContent>
                        </v:textbox>
                      </v:shape>
                      <v:shape id="shape 55" o:spid="_x0000_s55" o:spt="19" type="#_x0000_t19" style="position:absolute;left:-832;top:912;width:6584;height:4918;rotation:269;v-text-anchor:middle;visibility:visible;" filled="f" strokecolor="#00B0F0" strokeweight="1.00pt">
                        <v:stroke dashstyle="solid"/>
                        <v:textbox inset="0,0,0,0">
                          <w:txbxContent>
                            <w:p>
                              <w:pPr>
                                <w:jc w:val="center"/>
                                <w:rPr>
                                  <w:color w:val="000000"/>
                                  <w:sz w:val="20"/>
                                </w:rPr>
                              </w:pPr>
                              <w:r>
                                <w:rPr>
                                  <w:color w:val="000000"/>
                                  <w:sz w:val="20"/>
                                </w:rPr>
                              </w:r>
                              <w:r>
                                <w:rPr>
                                  <w:color w:val="000000"/>
                                  <w:sz w:val="20"/>
                                </w:rPr>
                              </w:r>
                              <w:r/>
                            </w:p>
                          </w:txbxContent>
                        </v:textbox>
                      </v:shape>
                      <v:shape id="shape 56" o:spid="_x0000_s56" o:spt="19" type="#_x0000_t19" style="position:absolute;left:2135;top:872;width:6664;height:4918;rotation:89;v-text-anchor:middle;visibility:visible;" filled="f" strokecolor="#00B0F0" strokeweight="1.00pt">
                        <v:stroke dashstyle="solid"/>
                        <v:textbox inset="0,0,0,0">
                          <w:txbxContent>
                            <w:p>
                              <w:pPr>
                                <w:jc w:val="center"/>
                                <w:rPr>
                                  <w:color w:val="000000"/>
                                  <w:sz w:val="20"/>
                                </w:rPr>
                              </w:pPr>
                              <w:r>
                                <w:rPr>
                                  <w:color w:val="000000"/>
                                  <w:sz w:val="20"/>
                                </w:rPr>
                              </w:r>
                              <w:r>
                                <w:rPr>
                                  <w:color w:val="000000"/>
                                  <w:sz w:val="20"/>
                                </w:rPr>
                              </w:r>
                              <w:r/>
                            </w:p>
                          </w:txbxContent>
                        </v:textbox>
                      </v:shape>
                      <v:line id="shape 57" o:spid="_x0000_s57" style="position:absolute;left:0;text-align:left;z-index:246784;visibility:visible;" from="2135.4pt,872.5pt" to="8799.5pt,5791.5pt" filled="f" strokecolor="#00B0F0" strokeweight="1.00pt">
                        <v:stroke dashstyle="solid"/>
                      </v:line>
                      <v:line id="shape 58" o:spid="_x0000_s58" style="position:absolute;left:0;text-align:left;z-index:246784;visibility:visible;" from="2135.4pt,872.5pt" to="8799.5pt,5791.5pt" filled="f" strokecolor="#00B0F0" strokeweight="1.00pt">
                        <v:stroke dashstyle="solid"/>
                      </v:line>
                    </v:group>
                    <v:shape id="shape 59" o:spid="_x0000_s59" o:spt="19" type="#_x0000_t19" style="position:absolute;left:1477;top:0;width:5140;height:2538;v-text-anchor:middle;visibility:visible;" filled="f" strokecolor="#00B0F0" strokeweight="1.00pt">
                      <v:stroke dashstyle="solid"/>
                      <v:textbox inset="0,0,0,0">
                        <w:txbxContent>
                          <w:p>
                            <w:pPr>
                              <w:jc w:val="center"/>
                              <w:rPr>
                                <w:color w:val="000000"/>
                                <w:sz w:val="20"/>
                              </w:rPr>
                            </w:pPr>
                            <w:r>
                              <w:rPr>
                                <w:color w:val="000000"/>
                                <w:sz w:val="20"/>
                              </w:rPr>
                            </w:r>
                            <w:r>
                              <w:rPr>
                                <w:color w:val="000000"/>
                                <w:sz w:val="20"/>
                              </w:rPr>
                            </w:r>
                            <w:r/>
                          </w:p>
                        </w:txbxContent>
                      </v:textbox>
                    </v:shape>
                  </v:group>
                  <v:shape id="shape 60" o:spid="_x0000_s60" style="position:absolute;left:4816;top:5101;width:1980;height:1998;rotation:113;v-text-anchor:middle;visibility:visible;" fillcolor="#FFFFFF" strokecolor="#F77E2D" strokeweight="1.00pt">
                    <v:stroke dashstyle="solid"/>
                    <v:textbox inset="0,0,0,0">
                      <w:txbxContent>
                        <w:p>
                          <w:pPr>
                            <w:jc w:val="center"/>
                            <w:rPr>
                              <w:color w:val="000000"/>
                              <w:sz w:val="20"/>
                            </w:rPr>
                          </w:pPr>
                          <w:r>
                            <w:rPr>
                              <w:color w:val="000000"/>
                              <w:sz w:val="20"/>
                            </w:rPr>
                          </w:r>
                          <w:r>
                            <w:rPr>
                              <w:color w:val="000000"/>
                              <w:sz w:val="20"/>
                            </w:rPr>
                          </w:r>
                          <w:r/>
                        </w:p>
                      </w:txbxContent>
                    </v:textbox>
                  </v:shape>
                  <v:shape id="shape 61" o:spid="_x0000_s61" o:spt="3" type="#_x0000_t3" style="position:absolute;left:5166;top:4374;width:1211;height:1122;v-text-anchor:middle;visibility:visible;" fillcolor="#FFFFFF" strokecolor="#F77E2D" strokeweight="1.00pt">
                    <v:fill opacity="-65178f"/>
                    <v:stroke dashstyle="solid"/>
                    <v:textbox inset="0,0,0,0">
                      <w:txbxContent>
                        <w:p>
                          <w:pPr>
                            <w:rPr>
                              <w:color w:val="000000"/>
                              <w:sz w:val="20"/>
                            </w:rPr>
                          </w:pPr>
                          <w:r>
                            <w:rPr>
                              <w:color w:val="000000"/>
                              <w:sz w:val="20"/>
                            </w:rPr>
                          </w:r>
                          <w:r>
                            <w:rPr>
                              <w:color w:val="000000"/>
                              <w:sz w:val="20"/>
                            </w:rPr>
                          </w:r>
                          <w:r/>
                        </w:p>
                      </w:txbxContent>
                    </v:textbox>
                  </v:shape>
                  <v:shape id="shape 62" o:spid="_x0000_s62" o:spt="3" type="#_x0000_t3" style="position:absolute;left:1643;top:4374;width:1211;height:1122;v-text-anchor:middle;visibility:visible;" fillcolor="#FFFFFF" strokecolor="#F77E2D" strokeweight="1.00pt">
                    <v:stroke dashstyle="solid"/>
                    <v:textbox inset="0,0,0,0">
                      <w:txbxContent>
                        <w:p>
                          <w:pPr>
                            <w:jc w:val="center"/>
                            <w:rPr>
                              <w:color w:val="000000"/>
                              <w:sz w:val="24"/>
                            </w:rPr>
                          </w:pPr>
                          <w:r>
                            <w:rPr>
                              <w:color w:val="000000"/>
                              <w:sz w:val="24"/>
                            </w:rPr>
                          </w:r>
                          <w:r>
                            <w:rPr>
                              <w:color w:val="000000"/>
                              <w:sz w:val="24"/>
                            </w:rPr>
                          </w:r>
                          <w:r/>
                        </w:p>
                      </w:txbxContent>
                    </v:textbox>
                  </v:shape>
                  <v:group id="group 63" o:spid="_x0000_s0000" style="position:absolute;left:2773;top:4174;width:2443;height:3255;" coordorigin="0,0" coordsize="2443,3255">
                    <v:shape id="shape 64" o:spid="_x0000_s64" style="position:absolute;left:-10;top:801;width:2464;height:2443;rotation:113;v-text-anchor:middle;visibility:visible;" fillcolor="#FFFFFF" strokecolor="#F77E2D" strokeweight="1.00pt">
                      <v:stroke dashstyle="solid"/>
                      <v:textbox inset="0,0,0,0">
                        <w:txbxContent>
                          <w:p>
                            <w:pPr>
                              <w:jc w:val="center"/>
                              <w:rPr>
                                <w:color w:val="000000"/>
                                <w:sz w:val="24"/>
                              </w:rPr>
                            </w:pPr>
                            <w:r>
                              <w:rPr>
                                <w:color w:val="000000"/>
                                <w:sz w:val="24"/>
                              </w:rPr>
                            </w:r>
                            <w:r>
                              <w:rPr>
                                <w:color w:val="000000"/>
                                <w:sz w:val="24"/>
                              </w:rPr>
                            </w:r>
                            <w:r/>
                          </w:p>
                        </w:txbxContent>
                      </v:textbox>
                    </v:shape>
                    <v:shape id="shape 65" o:spid="_x0000_s65" o:spt="3" type="#_x0000_t3" style="position:absolute;left:458;top:0;width:1456;height:1350;v-text-anchor:middle;visibility:visible;" fillcolor="#FFFFFF" strokecolor="#F77E2D" strokeweight="1.00pt">
                      <v:stroke dashstyle="solid"/>
                      <v:textbox inset="0,0,0,0">
                        <w:txbxContent>
                          <w:p>
                            <w:pPr>
                              <w:jc w:val="center"/>
                              <w:rPr>
                                <w:color w:val="000000"/>
                                <w:sz w:val="24"/>
                              </w:rPr>
                            </w:pPr>
                            <w:r>
                              <w:rPr>
                                <w:color w:val="000000"/>
                                <w:sz w:val="24"/>
                              </w:rPr>
                            </w:r>
                            <w:r>
                              <w:rPr>
                                <w:color w:val="000000"/>
                                <w:sz w:val="24"/>
                              </w:rPr>
                            </w:r>
                            <w:r/>
                          </w:p>
                        </w:txbxContent>
                      </v:textbox>
                    </v:shape>
                  </v:group>
                </v:group>
              </v:group>
            </w:pict>
          </mc:Fallback>
        </mc:AlternateContent>
      </w:r>
      <w:r>
        <w:rPr>
          <w:rFonts w:ascii="Arial" w:hAnsi="Arial" w:cs="Arial"/>
          <w:b/>
          <w:color w:val="3891a7" w:themeColor="accent1"/>
          <w:spacing w:val="6"/>
          <w:sz w:val="20"/>
        </w:rPr>
        <w:tab/>
      </w:r>
      <w:r>
        <w:rPr>
          <w:rFonts w:ascii="Arial" w:hAnsi="Arial" w:cs="Arial"/>
          <w:b/>
          <w:color w:val="3891a7" w:themeColor="accent1"/>
          <w:spacing w:val="6"/>
          <w:sz w:val="20"/>
          <w:lang w:val="de-DE"/>
        </w:rPr>
        <w:tab/>
      </w:r>
      <w:r>
        <w:rPr>
          <w:rFonts w:ascii="Open Sans" w:hAnsi="Open Sans" w:eastAsia="Open Sans" w:cs="Open Sans"/>
          <w:color w:val="auto"/>
          <w:spacing w:val="0"/>
          <w:lang w:val="de-DE"/>
        </w:rPr>
        <w:t xml:space="preserve">Ein ideales Dokument </w:t>
      </w:r>
      <w:r>
        <w:rPr>
          <w:rFonts w:ascii="Open Sans" w:hAnsi="Open Sans" w:eastAsia="Open Sans" w:cs="Open Sans"/>
          <w:color w:val="auto"/>
          <w:spacing w:val="0"/>
          <w:lang w:val="de-DE"/>
        </w:rPr>
        <w:t xml:space="preserve">fängt man</w:t>
      </w:r>
      <w:r>
        <w:rPr>
          <w:rFonts w:ascii="Open Sans" w:hAnsi="Open Sans" w:eastAsia="Open Sans" w:cs="Open Sans"/>
          <w:color w:val="auto"/>
          <w:spacing w:val="0"/>
          <w:lang w:val="de-DE"/>
        </w:rPr>
        <w:t xml:space="preserve"> immer mit einer idealen Schlagzeile an. </w:t>
      </w:r>
      <w:commentRangeStart w:id="0"/>
      <w:commentRangeStart w:id="1"/>
      <w:commentRangeStart w:id="2"/>
      <w:r>
        <w:rPr>
          <w:rFonts w:ascii="Open Sans" w:hAnsi="Open Sans" w:eastAsia="Open Sans" w:cs="Open Sans"/>
          <w:color w:val="auto"/>
          <w:spacing w:val="0"/>
          <w:lang w:val="de-DE"/>
        </w:rPr>
        <w:t xml:space="preserve">Obwohl es kein Ideal in der Welt gibt, soll jedes Dokument nach Ideal streben.</w:t>
      </w:r>
      <w:commentRangeEnd w:id="0"/>
      <w:commentRangeEnd w:id="1"/>
      <w:commentRangeEnd w:id="2"/>
      <w:r>
        <w:commentReference w:id="0"/>
        <w:commentReference w:id="1"/>
        <w:commentReference w:id="2"/>
      </w:r>
      <w:r>
        <w:rPr>
          <w:rFonts w:ascii="Open Sans" w:hAnsi="Open Sans" w:eastAsia="Open Sans" w:cs="Open Sans"/>
          <w:color w:val="auto"/>
          <w:spacing w:val="0"/>
          <w:lang w:val="de-DE"/>
        </w:rPr>
        <w:t xml:space="preserve"> Um ein gut strukturiertes und gut aussehendes Dokument zu erstellen, soll man zuerst eine ideale Schlagzeile auswählen.</w:t>
      </w:r>
      <w:r>
        <w:rPr>
          <w:rFonts w:ascii="Open Sans" w:hAnsi="Open Sans" w:eastAsia="Open Sans" w:cs="Open Sans"/>
          <w:color w:val="3a1d15" w:themeColor="text2" w:themeShade="BF"/>
          <w:spacing w:val="0"/>
          <w:lang w:val="de-DE"/>
        </w:rPr>
        <w:t xml:space="preserve"> </w:t>
      </w:r>
      <w:r>
        <w:rPr>
          <w:rFonts w:ascii="Open Sans" w:hAnsi="Open Sans" w:eastAsia="Open Sans" w:cs="Open Sans"/>
          <w:color w:val="3a1d15" w:themeColor="text2" w:themeShade="BF"/>
          <w:spacing w:val="0"/>
          <w:lang w:val="de-DE"/>
        </w:rPr>
        <w:t xml:space="preserve">Was </w:t>
      </w:r>
      <w:ins w:id="0" w:author="Lutz Kraus" w:date="2020-06-22T08:44:30Z" oouserid="5b90712f-b7b3-4a44-a5ff-7ef13ef05790">
        <w:r>
          <w:rPr>
            <w:rFonts w:ascii="Open Sans" w:hAnsi="Open Sans" w:eastAsia="Open Sans" w:cs="Open Sans"/>
            <w:color w:val="3a1d15" w:themeColor="text2" w:themeShade="BF"/>
            <w:spacing w:val="0"/>
            <w:lang w:val="de-DE"/>
          </w:rPr>
          <w:t xml:space="preserve">ist noch wichtig</w:t>
        </w:r>
      </w:ins>
      <w:del w:id="1" w:author="Lutz Kraus" w:date="2020-06-22T08:44:30Z" oouserid="5b90712f-b7b3-4a44-a5ff-7ef13ef05790">
        <w:r>
          <w:rPr>
            <w:rFonts w:ascii="Open Sans" w:hAnsi="Open Sans" w:eastAsia="Open Sans" w:cs="Open Sans"/>
            <w:color w:val="3a1d15" w:themeColor="text2" w:themeShade="BF"/>
            <w:spacing w:val="0"/>
            <w:lang w:val="de-DE"/>
          </w:rPr>
          <w:delText xml:space="preserve">soll man noch in Rücksicht nehmen</w:delText>
        </w:r>
      </w:del>
      <w:r>
        <w:rPr>
          <w:rFonts w:ascii="Open Sans" w:hAnsi="Open Sans" w:eastAsia="Open Sans" w:cs="Open Sans"/>
          <w:color w:val="3a1d15" w:themeColor="text2" w:themeShade="BF"/>
          <w:spacing w:val="0"/>
          <w:u w:val="none"/>
          <w:lang w:val="de-DE"/>
        </w:rPr>
        <w:t xml:space="preserve">?</w:t>
      </w:r>
      <w:r>
        <w:rPr>
          <w:spacing w:val="0"/>
        </w:rPr>
      </w:r>
      <w:r/>
    </w:p>
    <w:p>
      <w:pPr>
        <w:ind w:left="4111"/>
        <w:jc w:val="center"/>
        <w:spacing w:before="120" w:after="170" w:line="240" w:lineRule="auto"/>
        <w:rPr>
          <w:rFonts w:ascii="Segoe UI Black" w:hAnsi="Segoe UI Black" w:eastAsia="Segoe UI Black" w:cs="Segoe UI Black"/>
          <w:b/>
          <w:caps/>
          <w:color w:val="f78430"/>
          <w:spacing w:val="6"/>
          <w:sz w:val="20"/>
          <w:szCs w:val="24"/>
        </w:rPr>
      </w:pPr>
      <w:r>
        <w:rPr>
          <w:rFonts w:ascii="Segoe UI Black" w:hAnsi="Segoe UI Black" w:eastAsia="Segoe UI Black" w:cs="Segoe UI Black"/>
          <w:color w:val="f78430" w:themeColor="accent5" w:themeTint="99"/>
          <w:spacing w:val="6"/>
          <w:sz w:val="20"/>
          <w:szCs w:val="24"/>
        </w:rPr>
        <w:drawing>
          <wp:anchor xmlns:wp="http://schemas.openxmlformats.org/drawingml/2006/wordprocessingDrawing" xmlns:wp14="http://schemas.microsoft.com/office/word/2010/wordprocessingDrawing" distT="0" distB="0" distL="115200" distR="115200" simplePos="0" relativeHeight="260096" behindDoc="0" locked="0" layoutInCell="1" allowOverlap="1">
            <wp:simplePos x="0" y="0"/>
            <wp:positionH relativeFrom="column">
              <wp:posOffset>2470785</wp:posOffset>
            </wp:positionH>
            <wp:positionV relativeFrom="page">
              <wp:posOffset>5317204</wp:posOffset>
            </wp:positionV>
            <wp:extent cx="3467100" cy="1710055"/>
            <wp:effectExtent l="0" t="0" r="0" b="4445"/>
            <wp:wrapTopAndBottom/>
            <wp:docPr id="28" name="Chart 50" hidden="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anchor>
        </w:drawing>
      </w:r>
      <w:r>
        <w:rPr>
          <w:rFonts w:ascii="Segoe UI Black" w:hAnsi="Segoe UI Black" w:eastAsia="Segoe UI Black" w:cs="Segoe UI Black"/>
          <w:b/>
          <w:caps/>
          <w:color w:val="f78430" w:themeColor="accent5" w:themeTint="99"/>
          <w:spacing w:val="6"/>
          <w:sz w:val="20"/>
          <w:szCs w:val="24"/>
          <w:lang w:val="de-DE"/>
        </w:rPr>
        <w:t xml:space="preserve">Ihre Tabelle</w:t>
      </w:r>
      <w:r>
        <w:rPr>
          <w:rFonts w:ascii="Segoe UI Black" w:hAnsi="Segoe UI Black" w:eastAsia="Segoe UI Black" w:cs="Segoe UI Black"/>
          <w:color w:val="f78430" w:themeColor="accent5" w:themeTint="99"/>
          <w:sz w:val="18"/>
        </w:rPr>
      </w:r>
      <w:r/>
    </w:p>
    <w:tbl>
      <w:tblPr>
        <w:tblStyle w:val="1971"/>
        <w:tblW w:w="5460" w:type="dxa"/>
        <w:tblInd w:w="3884" w:type="dxa"/>
        <w:tblLayout w:type="fixed"/>
        <w:tblCellMar>
          <w:left w:w="0" w:type="dxa"/>
          <w:right w:w="0" w:type="dxa"/>
        </w:tblCellMar>
        <w:tblLook w:val="04A0" w:firstRow="1" w:lastRow="0" w:firstColumn="1" w:lastColumn="0" w:noHBand="0" w:noVBand="1"/>
      </w:tblPr>
      <w:tblGrid>
        <w:gridCol w:w="1076"/>
        <w:gridCol w:w="4384"/>
      </w:tblGrid>
      <w:tr>
        <w:trPr>
          <w:trHeight w:val="567"/>
        </w:trPr>
        <w:tc>
          <w:tcPr>
            <w:shd w:val="clear" w:color="ffffff" w:fill="ffffff" w:themeFill="background1"/>
            <w:tcBorders>
              <w:top w:val="single" w:color="354369" w:themeColor="accent6" w:themeShade="BF" w:sz="8" w:space="0"/>
              <w:left w:val="single" w:color="354369" w:themeColor="accent6" w:themeShade="BF" w:sz="8" w:space="0"/>
              <w:bottom w:val="single" w:color="475A8D" w:themeColor="accent6" w:sz="4" w:space="0"/>
              <w:right w:val="none" w:color="000000" w:sz="4" w:space="0"/>
            </w:tcBorders>
            <w:tcW w:w="1076" w:type="dxa"/>
            <w:vAlign w:val="center"/>
            <w:textDirection w:val="lrTb"/>
            <w:noWrap w:val="false"/>
          </w:tcPr>
          <w:p>
            <w:r/>
            <w:r/>
          </w:p>
        </w:tc>
        <w:tc>
          <w:tcPr>
            <w:shd w:val="clear" w:color="ffffff" w:fill="ffffff" w:themeFill="background1"/>
            <w:tcBorders>
              <w:top w:val="single" w:color="354369" w:themeColor="accent6" w:themeShade="BF" w:sz="8" w:space="0"/>
              <w:left w:val="none" w:color="000000" w:sz="4" w:space="0"/>
              <w:bottom w:val="single" w:color="475A8D" w:themeColor="accent6" w:sz="4" w:space="0"/>
              <w:right w:val="single" w:color="354369" w:themeColor="accent6" w:themeShade="BF" w:sz="8" w:space="0"/>
            </w:tcBorders>
            <w:tcW w:w="4384" w:type="dxa"/>
            <w:vAlign w:val="center"/>
            <w:textDirection w:val="lrTb"/>
            <w:noWrap w:val="false"/>
          </w:tcPr>
          <w:p>
            <w:pPr>
              <w:jc w:val="center"/>
              <w:rPr>
                <w:rFonts w:ascii="Elephant" w:hAnsi="Elephant" w:eastAsia="Elephant" w:cs="Elephant"/>
                <w:b w:val="0"/>
                <w:color w:val="344369"/>
                <w:sz w:val="20"/>
              </w:rPr>
            </w:pPr>
            <w:r>
              <w:rPr>
                <w:rFonts w:ascii="Elephant" w:hAnsi="Elephant" w:eastAsia="Elephant" w:cs="Elephant"/>
                <w:b w:val="0"/>
                <w:color w:val="354369" w:themeColor="accent6" w:themeShade="BF"/>
                <w:sz w:val="20"/>
              </w:rPr>
            </w:r>
            <w:r>
              <w:rPr>
                <w:rFonts w:ascii="Elephant" w:hAnsi="Elephant" w:eastAsia="Elephant" w:cs="Elephant"/>
                <w:b w:val="0"/>
                <w:color w:val="000000" w:themeColor="text1"/>
                <w:sz w:val="20"/>
                <w:lang w:val="de-DE"/>
              </w:rPr>
              <w:t xml:space="preserve">Beschreibung des Textes</w:t>
            </w:r>
            <w:r>
              <w:rPr>
                <w:rFonts w:ascii="Elephant" w:hAnsi="Elephant" w:eastAsia="Elephant" w:cs="Elephant"/>
                <w:b w:val="0"/>
                <w:sz w:val="20"/>
              </w:rPr>
            </w:r>
            <w:r/>
          </w:p>
        </w:tc>
      </w:tr>
      <w:tr>
        <w:trPr>
          <w:trHeight w:val="1560"/>
        </w:trPr>
        <w:tc>
          <w:tcPr>
            <w:shd w:val="clear" w:color="ffffff" w:fill="ffffff" w:themeFill="background1"/>
            <w:tcBorders>
              <w:top w:val="single" w:color="475A8D" w:themeColor="accent6" w:sz="4" w:space="0"/>
              <w:left w:val="single" w:color="354369" w:themeColor="accent6" w:themeShade="BF" w:sz="8" w:space="0"/>
              <w:bottom w:val="single" w:color="354369" w:themeColor="accent6" w:themeShade="BF" w:sz="8" w:space="0"/>
              <w:right w:val="single" w:color="475A8D" w:themeColor="accent6" w:sz="4" w:space="0"/>
            </w:tcBorders>
            <w:tcW w:w="1076" w:type="dxa"/>
            <w:vAlign w:val="center"/>
            <w:textDirection w:val="btLr"/>
            <w:noWrap w:val="false"/>
          </w:tcPr>
          <w:p>
            <w:pPr>
              <w:jc w:val="center"/>
              <w:rPr>
                <w:rFonts w:ascii="Elephant" w:hAnsi="Elephant" w:eastAsia="Elephant" w:cs="Elephant"/>
                <w:color w:val="000000"/>
                <w:sz w:val="20"/>
              </w:rPr>
            </w:pPr>
            <w:r>
              <w:rPr>
                <w:rFonts w:ascii="Elephant" w:hAnsi="Elephant" w:eastAsia="Elephant" w:cs="Elephant"/>
                <w:b w:val="0"/>
                <w:color w:val="000000" w:themeColor="text1"/>
                <w:sz w:val="20"/>
                <w:lang w:val="de-DE"/>
              </w:rPr>
              <w:t xml:space="preserve">Beschreibung des Textes</w:t>
            </w:r>
            <w:r>
              <w:rPr>
                <w:color w:val="000000" w:themeColor="text1"/>
              </w:rPr>
            </w:r>
            <w:r/>
          </w:p>
        </w:tc>
        <w:tc>
          <w:tcPr>
            <w:tcBorders>
              <w:top w:val="single" w:color="475A8D" w:themeColor="accent6" w:sz="4" w:space="0"/>
              <w:left w:val="single" w:color="475A8D" w:themeColor="accent6" w:sz="4" w:space="0"/>
              <w:bottom w:val="single" w:color="354369" w:themeColor="accent6" w:themeShade="BF" w:sz="8" w:space="0"/>
              <w:right w:val="single" w:color="354369" w:themeColor="accent6" w:themeShade="BF" w:sz="8" w:space="0"/>
            </w:tcBorders>
            <w:tcW w:w="4384" w:type="dxa"/>
            <w:vAlign w:val="center"/>
            <w:textDirection w:val="lrTb"/>
            <w:noWrap w:val="false"/>
          </w:tcPr>
          <w:tbl>
            <w:tblPr>
              <w:tblStyle w:val="1858"/>
              <w:tblW w:w="4186" w:type="dxa"/>
              <w:tblInd w:w="-5" w:type="dxa"/>
              <w:tblLayout w:type="fixed"/>
              <w:tblLook w:val="04A0" w:firstRow="1" w:lastRow="0" w:firstColumn="1" w:lastColumn="0" w:noHBand="0" w:noVBand="1"/>
            </w:tblPr>
            <w:tblGrid>
              <w:gridCol w:w="1904"/>
              <w:gridCol w:w="1134"/>
              <w:gridCol w:w="1148"/>
            </w:tblGrid>
            <w:tr>
              <w:trPr>
                <w:trHeight w:val="347"/>
              </w:trPr>
              <w:tc>
                <w:tcPr>
                  <w:shd w:val="clear" w:color="d3ebf0" w:fill="d3ebf0" w:themeFill="accent1" w:themeFillTint="33"/>
                  <w:tcBorders>
                    <w:top w:val="none" w:color="000000" w:sz="4" w:space="0"/>
                    <w:left w:val="none" w:color="000000" w:sz="4" w:space="0"/>
                    <w:bottom w:val="none" w:color="000000" w:sz="4" w:space="0"/>
                    <w:right w:val="none" w:color="000000" w:sz="4" w:space="0"/>
                  </w:tcBorders>
                  <w:tcW w:w="1904" w:type="dxa"/>
                  <w:textDirection w:val="lrTb"/>
                  <w:noWrap w:val="false"/>
                </w:tcPr>
                <w:p>
                  <w:pPr>
                    <w:ind w:left="142"/>
                    <w:spacing w:before="113"/>
                    <w:rPr>
                      <w:sz w:val="18"/>
                    </w:rPr>
                  </w:pPr>
                  <w:r>
                    <w:rPr>
                      <w:sz w:val="18"/>
                    </w:rPr>
                    <w:t xml:space="preserve">Parameter 1</w:t>
                  </w:r>
                  <w:r>
                    <w:rPr>
                      <w:sz w:val="20"/>
                    </w:rPr>
                  </w:r>
                  <w:r/>
                </w:p>
              </w:tc>
              <w:tc>
                <w:tcPr>
                  <w:shd w:val="clear" w:color="d3ebf0" w:fill="d3ebf0" w:themeFill="accent1" w:themeFillTint="33"/>
                  <w:tcBorders>
                    <w:top w:val="none" w:color="000000" w:sz="4" w:space="0"/>
                    <w:left w:val="none" w:color="000000" w:sz="4" w:space="0"/>
                    <w:bottom w:val="none" w:color="000000" w:sz="4" w:space="0"/>
                    <w:right w:val="none" w:color="000000" w:sz="4" w:space="0"/>
                  </w:tcBorders>
                  <w:tcW w:w="1134" w:type="dxa"/>
                  <w:textDirection w:val="lrTb"/>
                  <w:noWrap w:val="false"/>
                </w:tcPr>
                <w:p>
                  <w:pPr>
                    <w:ind w:right="34"/>
                    <w:jc w:val="center"/>
                    <w:spacing w:before="113" w:line="230" w:lineRule="auto"/>
                    <w:rPr>
                      <w:sz w:val="20"/>
                    </w:rPr>
                  </w:pPr>
                  <w:r>
                    <w:rPr>
                      <w:color w:val="000000"/>
                      <w:sz w:val="20"/>
                    </w:rPr>
                    <w:t xml:space="preserve">45</w:t>
                  </w:r>
                  <w:r/>
                </w:p>
              </w:tc>
              <w:tc>
                <w:tcPr>
                  <w:shd w:val="clear" w:color="d3ebf0" w:fill="d3ebf0" w:themeFill="accent1" w:themeFillTint="33"/>
                  <w:tcBorders>
                    <w:top w:val="none" w:color="000000" w:sz="4" w:space="0"/>
                    <w:left w:val="none" w:color="000000" w:sz="4" w:space="0"/>
                    <w:bottom w:val="none" w:color="000000" w:sz="4" w:space="0"/>
                    <w:right w:val="single" w:color="3891A7" w:themeColor="accent1" w:sz="4" w:space="0"/>
                  </w:tcBorders>
                  <w:tcW w:w="1148" w:type="dxa"/>
                  <w:textDirection w:val="lrTb"/>
                  <w:noWrap w:val="false"/>
                </w:tcPr>
                <w:p>
                  <w:pPr>
                    <w:ind w:right="-147"/>
                    <w:jc w:val="center"/>
                    <w:spacing w:before="113" w:line="230" w:lineRule="auto"/>
                    <w:rPr>
                      <w:sz w:val="20"/>
                    </w:rPr>
                  </w:pPr>
                  <w:r>
                    <w:rPr>
                      <w:color w:val="000000"/>
                      <w:sz w:val="20"/>
                    </w:rPr>
                    <w:t xml:space="preserve">5</w:t>
                  </w:r>
                  <w:r/>
                </w:p>
              </w:tc>
            </w:tr>
            <w:tr>
              <w:trPr>
                <w:trHeight w:val="397"/>
              </w:trPr>
              <w:tc>
                <w:tcPr>
                  <w:shd w:val="clear" w:color="e7f1d2" w:fill="e7f1d2" w:themeFill="accent4" w:themeFillTint="33"/>
                  <w:tcBorders>
                    <w:top w:val="none" w:color="000000" w:sz="4" w:space="0"/>
                    <w:left w:val="none" w:color="000000" w:sz="4" w:space="0"/>
                    <w:bottom w:val="none" w:color="000000" w:sz="4" w:space="0"/>
                    <w:right w:val="none" w:color="000000" w:sz="4" w:space="0"/>
                  </w:tcBorders>
                  <w:tcW w:w="1904" w:type="dxa"/>
                  <w:textDirection w:val="lrTb"/>
                  <w:noWrap w:val="false"/>
                </w:tcPr>
                <w:p>
                  <w:pPr>
                    <w:ind w:left="142"/>
                    <w:spacing w:before="113"/>
                    <w:rPr>
                      <w:sz w:val="18"/>
                    </w:rPr>
                  </w:pPr>
                  <w:r>
                    <w:rPr>
                      <w:sz w:val="18"/>
                    </w:rPr>
                    <w:t xml:space="preserve">Parameter 2</w:t>
                  </w:r>
                  <w:r>
                    <w:rPr>
                      <w:sz w:val="20"/>
                    </w:rPr>
                  </w:r>
                  <w:r/>
                </w:p>
              </w:tc>
              <w:tc>
                <w:tcPr>
                  <w:shd w:val="clear" w:color="e7f1d2" w:fill="e7f1d2" w:themeFill="accent4" w:themeFillTint="33"/>
                  <w:tcBorders>
                    <w:top w:val="none" w:color="000000" w:sz="4" w:space="0"/>
                    <w:left w:val="none" w:color="000000" w:sz="4" w:space="0"/>
                    <w:bottom w:val="none" w:color="000000" w:sz="4" w:space="0"/>
                    <w:right w:val="none" w:color="000000" w:sz="4" w:space="0"/>
                  </w:tcBorders>
                  <w:tcW w:w="1134" w:type="dxa"/>
                  <w:textDirection w:val="lrTb"/>
                  <w:noWrap w:val="false"/>
                </w:tcPr>
                <w:p>
                  <w:pPr>
                    <w:ind w:right="34"/>
                    <w:jc w:val="center"/>
                    <w:spacing w:before="113" w:line="230" w:lineRule="auto"/>
                    <w:rPr>
                      <w:sz w:val="20"/>
                    </w:rPr>
                  </w:pPr>
                  <w:r>
                    <w:rPr>
                      <w:color w:val="000000"/>
                      <w:sz w:val="20"/>
                    </w:rPr>
                    <w:t xml:space="preserve">70</w:t>
                  </w:r>
                  <w:r/>
                </w:p>
              </w:tc>
              <w:tc>
                <w:tcPr>
                  <w:shd w:val="clear" w:color="e7f1d2" w:fill="e7f1d2" w:themeFill="accent4" w:themeFillTint="33"/>
                  <w:tcBorders>
                    <w:top w:val="none" w:color="000000" w:sz="4" w:space="0"/>
                    <w:left w:val="none" w:color="000000" w:sz="4" w:space="0"/>
                    <w:bottom w:val="none" w:color="000000" w:sz="4" w:space="0"/>
                    <w:right w:val="single" w:color="3891A7" w:themeColor="accent1" w:sz="4" w:space="0"/>
                  </w:tcBorders>
                  <w:tcW w:w="1148" w:type="dxa"/>
                  <w:textDirection w:val="lrTb"/>
                  <w:noWrap w:val="false"/>
                </w:tcPr>
                <w:p>
                  <w:pPr>
                    <w:ind w:right="-147"/>
                    <w:jc w:val="center"/>
                    <w:spacing w:before="113" w:line="230" w:lineRule="auto"/>
                    <w:rPr>
                      <w:sz w:val="20"/>
                    </w:rPr>
                  </w:pPr>
                  <w:r>
                    <w:rPr>
                      <w:color w:val="000000"/>
                      <w:sz w:val="20"/>
                    </w:rPr>
                    <w:t xml:space="preserve">10</w:t>
                  </w:r>
                  <w:r/>
                </w:p>
              </w:tc>
            </w:tr>
            <w:tr>
              <w:trPr>
                <w:trHeight w:val="397"/>
              </w:trPr>
              <w:tc>
                <w:tcPr>
                  <w:shd w:val="clear" w:color="fcd5b9" w:fill="fcd5b9" w:themeFill="accent5" w:themeFillTint="33"/>
                  <w:tcBorders>
                    <w:top w:val="none" w:color="000000" w:sz="4" w:space="0"/>
                    <w:left w:val="none" w:color="000000" w:sz="4" w:space="0"/>
                    <w:bottom w:val="none" w:color="000000" w:sz="4" w:space="0"/>
                    <w:right w:val="none" w:color="000000" w:sz="4" w:space="0"/>
                  </w:tcBorders>
                  <w:tcW w:w="1904" w:type="dxa"/>
                  <w:textDirection w:val="lrTb"/>
                  <w:noWrap w:val="false"/>
                </w:tcPr>
                <w:p>
                  <w:pPr>
                    <w:ind w:left="142"/>
                    <w:spacing w:before="113"/>
                    <w:rPr>
                      <w:sz w:val="18"/>
                    </w:rPr>
                  </w:pPr>
                  <w:r>
                    <w:rPr>
                      <w:sz w:val="18"/>
                    </w:rPr>
                    <w:t xml:space="preserve">Parameter 3</w:t>
                  </w:r>
                  <w:r>
                    <w:rPr>
                      <w:sz w:val="20"/>
                    </w:rPr>
                  </w:r>
                  <w:r/>
                </w:p>
              </w:tc>
              <w:tc>
                <w:tcPr>
                  <w:shd w:val="clear" w:color="fcd5b9" w:fill="fcd5b9" w:themeFill="accent5" w:themeFillTint="33"/>
                  <w:tcBorders>
                    <w:top w:val="none" w:color="000000" w:sz="4" w:space="0"/>
                    <w:left w:val="none" w:color="000000" w:sz="4" w:space="0"/>
                    <w:bottom w:val="none" w:color="000000" w:sz="4" w:space="0"/>
                    <w:right w:val="none" w:color="000000" w:sz="4" w:space="0"/>
                  </w:tcBorders>
                  <w:tcW w:w="1134" w:type="dxa"/>
                  <w:textDirection w:val="lrTb"/>
                  <w:noWrap w:val="false"/>
                </w:tcPr>
                <w:p>
                  <w:pPr>
                    <w:ind w:right="34"/>
                    <w:jc w:val="center"/>
                    <w:spacing w:before="113" w:line="230" w:lineRule="auto"/>
                    <w:rPr>
                      <w:sz w:val="20"/>
                    </w:rPr>
                  </w:pPr>
                  <w:ins w:id="2" w:author="Jason Davis" w:date="2019-12-18T08:18:00Z">
                    <w:r>
                      <w:rPr>
                        <w:color w:val="000000"/>
                        <w:sz w:val="20"/>
                      </w:rPr>
                      <w:t xml:space="preserve">15</w:t>
                    </w:r>
                  </w:ins>
                  <w:del w:id="3" w:author="Jason Davis" w:date="2019-12-18T08:18:00Z">
                    <w:r>
                      <w:rPr>
                        <w:color w:val="000000"/>
                        <w:sz w:val="20"/>
                      </w:rPr>
                      <w:delText xml:space="preserve">5</w:delText>
                    </w:r>
                  </w:del>
                  <w:r/>
                </w:p>
              </w:tc>
              <w:tc>
                <w:tcPr>
                  <w:shd w:val="clear" w:color="fcd5b9" w:fill="fcd5b9" w:themeFill="accent5" w:themeFillTint="33"/>
                  <w:tcBorders>
                    <w:top w:val="none" w:color="000000" w:sz="4" w:space="0"/>
                    <w:left w:val="none" w:color="000000" w:sz="4" w:space="0"/>
                    <w:bottom w:val="none" w:color="000000" w:sz="4" w:space="0"/>
                    <w:right w:val="single" w:color="3891A7" w:themeColor="accent1" w:sz="4" w:space="0"/>
                  </w:tcBorders>
                  <w:tcW w:w="1148" w:type="dxa"/>
                  <w:textDirection w:val="lrTb"/>
                  <w:noWrap w:val="false"/>
                </w:tcPr>
                <w:p>
                  <w:pPr>
                    <w:ind w:right="-147"/>
                    <w:jc w:val="center"/>
                    <w:spacing w:before="113" w:line="230" w:lineRule="auto"/>
                    <w:rPr>
                      <w:sz w:val="20"/>
                    </w:rPr>
                  </w:pPr>
                  <w:r>
                    <w:rPr>
                      <w:color w:val="000000"/>
                      <w:sz w:val="20"/>
                    </w:rPr>
                    <w:t xml:space="preserve">5</w:t>
                  </w:r>
                  <w:r/>
                </w:p>
              </w:tc>
            </w:tr>
            <w:tr>
              <w:trPr>
                <w:trHeight w:val="397"/>
              </w:trPr>
              <w:tc>
                <w:tcPr>
                  <w:shd w:val="clear" w:color="f2f2f2" w:fill="f2f2f2" w:themeFill="background1" w:themeFillShade="F2"/>
                  <w:tcBorders>
                    <w:top w:val="none" w:color="000000" w:sz="4" w:space="0"/>
                    <w:left w:val="none" w:color="000000" w:sz="4" w:space="0"/>
                    <w:bottom w:val="none" w:color="000000" w:sz="4" w:space="0"/>
                    <w:right w:val="none" w:color="000000" w:sz="4" w:space="0"/>
                  </w:tcBorders>
                  <w:tcW w:w="1904" w:type="dxa"/>
                  <w:vMerge w:val="restart"/>
                  <w:textDirection w:val="lrTb"/>
                  <w:noWrap w:val="false"/>
                </w:tcPr>
                <w:p>
                  <w:pPr>
                    <w:ind w:left="142"/>
                    <w:spacing w:before="113"/>
                    <w:rPr>
                      <w:sz w:val="18"/>
                    </w:rPr>
                  </w:pPr>
                  <w:r>
                    <w:rPr>
                      <w:sz w:val="18"/>
                    </w:rPr>
                    <w:t xml:space="preserve">Parameter 4</w:t>
                  </w:r>
                  <w:r>
                    <w:rPr>
                      <w:sz w:val="20"/>
                    </w:rPr>
                  </w:r>
                  <w:r/>
                </w:p>
              </w:tc>
              <w:tc>
                <w:tcPr>
                  <w:shd w:val="clear" w:color="f2f2f2" w:fill="f2f2f2" w:themeFill="background1" w:themeFillShade="F2"/>
                  <w:tcBorders>
                    <w:top w:val="none" w:color="000000" w:sz="4" w:space="0"/>
                    <w:left w:val="none" w:color="000000" w:sz="4" w:space="0"/>
                    <w:bottom w:val="none" w:color="000000" w:sz="4" w:space="0"/>
                    <w:right w:val="none" w:color="000000" w:sz="4" w:space="0"/>
                  </w:tcBorders>
                  <w:tcW w:w="1134" w:type="dxa"/>
                  <w:vMerge w:val="restart"/>
                  <w:textDirection w:val="lrTb"/>
                  <w:noWrap w:val="false"/>
                </w:tcPr>
                <w:p>
                  <w:pPr>
                    <w:ind w:right="34"/>
                    <w:jc w:val="center"/>
                    <w:spacing w:before="113" w:line="230" w:lineRule="auto"/>
                    <w:rPr>
                      <w:sz w:val="20"/>
                    </w:rPr>
                  </w:pPr>
                  <w:r>
                    <w:rPr>
                      <w:color w:val="000000"/>
                      <w:sz w:val="20"/>
                    </w:rPr>
                    <w:t xml:space="preserve">35</w:t>
                  </w:r>
                  <w:r/>
                </w:p>
              </w:tc>
              <w:tc>
                <w:tcPr>
                  <w:shd w:val="clear" w:color="f2f2f2" w:fill="f2f2f2" w:themeFill="background1" w:themeFillShade="F2"/>
                  <w:tcBorders>
                    <w:top w:val="none" w:color="000000" w:sz="4" w:space="0"/>
                    <w:left w:val="none" w:color="000000" w:sz="4" w:space="0"/>
                    <w:bottom w:val="none" w:color="000000" w:sz="4" w:space="0"/>
                    <w:right w:val="single" w:color="3891A7" w:themeColor="accent1" w:sz="4" w:space="0"/>
                  </w:tcBorders>
                  <w:tcW w:w="1148" w:type="dxa"/>
                  <w:vMerge w:val="restart"/>
                  <w:textDirection w:val="lrTb"/>
                  <w:noWrap w:val="false"/>
                </w:tcPr>
                <w:p>
                  <w:pPr>
                    <w:ind w:right="-147"/>
                    <w:jc w:val="center"/>
                    <w:spacing w:before="113" w:line="230" w:lineRule="auto"/>
                    <w:rPr>
                      <w:color w:val="000000"/>
                      <w:sz w:val="20"/>
                    </w:rPr>
                  </w:pPr>
                  <w:r>
                    <w:rPr>
                      <w:color w:val="000000"/>
                      <w:sz w:val="20"/>
                    </w:rPr>
                    <w:t xml:space="preserve">5</w:t>
                  </w:r>
                  <w:r/>
                </w:p>
              </w:tc>
            </w:tr>
          </w:tbl>
          <w:p>
            <w:pPr>
              <w:ind w:right="-74"/>
            </w:pPr>
            <w:r/>
            <w:r/>
          </w:p>
        </w:tc>
      </w:tr>
    </w:tbl>
    <w:p>
      <w:pPr>
        <w:ind w:left="3969"/>
        <w:jc w:val="center"/>
        <w:spacing w:before="567" w:beforeAutospacing="0" w:after="113" w:afterAutospacing="0" w:line="120" w:lineRule="auto"/>
        <w:rPr>
          <w:rFonts w:ascii="Segoe UI Black" w:hAnsi="Segoe UI Black" w:eastAsia="Segoe UI Black" w:cs="Segoe UI Black"/>
          <w:b/>
          <w:bCs/>
          <w:color w:val="f78430"/>
          <w:spacing w:val="6"/>
          <w:sz w:val="22"/>
          <w:szCs w:val="24"/>
        </w:rPr>
        <w:sectPr>
          <w:headerReference w:type="default" r:id="rId9"/>
          <w:footerReference w:type="default" r:id="rId11"/>
          <w:footnotePr>
            <w:pos w:val="beneathText"/>
          </w:footnotePr>
          <w:endnotePr/>
          <w:type w:val="continuous"/>
          <w:pgSz w:w="11906" w:h="16838" w:orient="portrait"/>
          <w:pgMar w:top="1985" w:right="850" w:bottom="1134" w:left="1701" w:header="709" w:footer="191" w:gutter="0"/>
          <w:cols w:num="1" w:sep="0" w:space="708" w:equalWidth="1"/>
          <w:docGrid w:linePitch="360"/>
        </w:sectPr>
      </w:pPr>
      <w:r>
        <w:rPr>
          <w:rFonts w:ascii="Segoe UI Black" w:hAnsi="Segoe UI Black" w:eastAsia="Segoe UI Black" w:cs="Segoe UI Black"/>
          <w:caps/>
          <w:color w:val="703103" w:themeColor="accent5" w:themeShade="BF"/>
          <w:spacing w:val="6"/>
          <w:sz w:val="22"/>
          <w:szCs w:val="24"/>
        </w:rPr>
        <w:t xml:space="preserve"> </w:t>
      </w:r>
      <w:r>
        <w:rPr>
          <w:rFonts w:ascii="Segoe UI Black" w:hAnsi="Segoe UI Black" w:eastAsia="Segoe UI Black" w:cs="Segoe UI Black"/>
          <w:b/>
          <w:bCs/>
          <w:caps/>
          <w:color w:val="703103" w:themeColor="accent5" w:themeShade="BF"/>
          <w:spacing w:val="6"/>
          <w:sz w:val="22"/>
          <w:szCs w:val="24"/>
        </w:rPr>
        <w:t xml:space="preserve">Bedeutung des Textinhalts</w:t>
      </w:r>
      <w:r>
        <w:rPr>
          <w:rFonts w:ascii="Segoe UI Black" w:hAnsi="Segoe UI Black" w:eastAsia="Segoe UI Black" w:cs="Segoe UI Black"/>
          <w:color w:val="f78430" w:themeColor="accent5" w:themeTint="99"/>
          <w:sz w:val="20"/>
        </w:rPr>
      </w:r>
      <w:r/>
    </w:p>
    <w:p>
      <w:pPr>
        <w:contextualSpacing w:val="0"/>
        <w:ind w:left="283" w:right="-70" w:firstLine="0"/>
        <w:jc w:val="left"/>
        <w:spacing w:after="0" w:line="264" w:lineRule="auto"/>
        <w:rPr>
          <w:rFonts w:ascii="Open Sans" w:hAnsi="Open Sans" w:cs="Open Sans"/>
          <w:color w:val="262626" w:themeColor="text1" w:themeTint="D9"/>
          <w:spacing w:val="6"/>
          <w:sz w:val="20"/>
          <w:szCs w:val="20"/>
        </w:rPr>
        <w:pBdr>
          <w:top w:val="none" w:color="000000" w:sz="4" w:space="0"/>
          <w:left w:val="none" w:color="000000" w:sz="4" w:space="0"/>
          <w:bottom w:val="none" w:color="000000" w:sz="4" w:space="0"/>
          <w:right w:val="none" w:color="000000" w:sz="4" w:space="0"/>
          <w:between w:val="none" w:color="000000" w:sz="8" w:space="0"/>
        </w:pBdr>
        <w:suppressLineNumbers w:val="0"/>
      </w:pPr>
      <w:r>
        <w:rPr>
          <w:rFonts w:ascii="Open Sans" w:hAnsi="Open Sans" w:eastAsia="Open Sans" w:cs="Open Sans"/>
          <w:color w:val="262626" w:themeColor="text1" w:themeTint="D9"/>
          <w:spacing w:val="6"/>
          <w:sz w:val="20"/>
          <w:szCs w:val="22"/>
        </w:rPr>
      </w:r>
      <w:r>
        <w:rPr>
          <w:rFonts w:ascii="Open Sans" w:hAnsi="Open Sans" w:eastAsia="Open Sans" w:cs="Open Sans"/>
          <w:color w:val="262626" w:themeColor="text1" w:themeTint="D9"/>
          <w:spacing w:val="6"/>
          <w:sz w:val="20"/>
          <w:szCs w:val="22"/>
        </w:rPr>
        <w:t xml:space="preserve">N</w:t>
      </w:r>
      <w:r>
        <w:rPr>
          <w:rFonts w:ascii="Open Sans" w:hAnsi="Open Sans" w:eastAsia="Open Sans" w:cs="Open Sans"/>
          <w:color w:val="262626" w:themeColor="text1" w:themeTint="D9"/>
          <w:spacing w:val="6"/>
          <w:sz w:val="20"/>
          <w:szCs w:val="22"/>
        </w:rPr>
        <w:t xml:space="preserve">eben allen Formatierungstipps gilt es hervorzuheben, dass der Inhalt eines Dokuments immer im Mittelpunkt stehen sollte. Deshalb ist es von entscheidender Bedeutung, sich bei der inhaltlichen Arbeit an einem Dokument etwas Mühe zu geben. Alle visuellen Too</w:t>
      </w:r>
      <w:r>
        <w:rPr>
          <w:rFonts w:ascii="Open Sans" w:hAnsi="Open Sans" w:eastAsia="Open Sans" w:cs="Open Sans"/>
          <w:color w:val="262626" w:themeColor="text1" w:themeTint="D9"/>
          <w:spacing w:val="6"/>
          <w:sz w:val="20"/>
          <w:szCs w:val="22"/>
        </w:rPr>
        <w:t xml:space="preserve">ls (Diagramme, Tabellen,</w:t>
      </w:r>
      <w:r>
        <w:rPr>
          <w:rFonts w:ascii="Open Sans" w:hAnsi="Open Sans" w:eastAsia="Open Sans" w:cs="Open Sans"/>
          <w:color w:val="262626" w:themeColor="text1" w:themeTint="D9"/>
          <w:spacing w:val="6"/>
          <w:sz w:val="20"/>
          <w:szCs w:val="22"/>
        </w:rPr>
        <w:t xml:space="preserve"> Sy</w:t>
      </w:r>
      <w:r>
        <w:rPr>
          <w:rFonts w:ascii="Open Sans" w:hAnsi="Open Sans" w:eastAsia="Open Sans" w:cs="Open Sans"/>
          <w:color w:val="262626" w:themeColor="text1" w:themeTint="D9"/>
          <w:spacing w:val="6"/>
          <w:sz w:val="20"/>
          <w:szCs w:val="22"/>
        </w:rPr>
        <w:t xml:space="preserve">mbole und Bilder) sollen dabei helfen, die Ideen zu vermitteln. Natürlich ist das visuelle Layout des Dokuments unbestreitbar wichtig, aber der Inhalt des Dokuments sollte mehr Priorität erhalten.</w:t>
      </w:r>
      <w:r>
        <w:rPr>
          <w:rFonts w:ascii="Open Sans" w:hAnsi="Open Sans" w:cs="Open Sans"/>
          <w:sz w:val="22"/>
          <w:szCs w:val="22"/>
        </w:rPr>
      </w:r>
      <w:r/>
    </w:p>
    <w:p>
      <w:pPr>
        <w:contextualSpacing w:val="0"/>
        <w:ind w:left="283" w:right="-70" w:firstLine="0"/>
        <w:jc w:val="left"/>
        <w:spacing w:after="0" w:line="264" w:lineRule="auto"/>
        <w:rPr>
          <w:rFonts w:ascii="Open Sans" w:hAnsi="Open Sans" w:cs="Open Sans"/>
          <w:color w:val="262626"/>
          <w:spacing w:val="6"/>
          <w:sz w:val="20"/>
          <w:szCs w:val="20"/>
        </w:rPr>
        <w:pBdr>
          <w:top w:val="none" w:color="000000" w:sz="4" w:space="0"/>
          <w:left w:val="none" w:color="000000" w:sz="4" w:space="0"/>
          <w:bottom w:val="none" w:color="000000" w:sz="4" w:space="0"/>
          <w:right w:val="none" w:color="000000" w:sz="4" w:space="0"/>
          <w:between w:val="none" w:color="000000" w:sz="8" w:space="0"/>
        </w:pBdr>
        <w:suppressLineNumbers w:val="0"/>
      </w:pPr>
      <w:r>
        <w:rPr>
          <w:rFonts w:ascii="Open Sans" w:hAnsi="Open Sans" w:eastAsia="Open Sans" w:cs="Open Sans"/>
          <w:color w:val="262626" w:themeColor="text1" w:themeTint="D9"/>
          <w:spacing w:val="6"/>
          <w:sz w:val="20"/>
          <w:szCs w:val="22"/>
        </w:rPr>
        <w:t xml:space="preserve">Idealerweise ist ein gutes Dokument sowohl gut gestaltet a</w:t>
      </w:r>
      <w:r>
        <w:rPr>
          <w:rFonts w:ascii="Open Sans" w:hAnsi="Open Sans" w:eastAsia="Open Sans" w:cs="Open Sans"/>
          <w:color w:val="262626" w:themeColor="text1" w:themeTint="D9"/>
          <w:spacing w:val="6"/>
          <w:sz w:val="20"/>
          <w:szCs w:val="22"/>
        </w:rPr>
        <w:t xml:space="preserve">ls auch leicht zu lesen und zu verstehen.</w:t>
      </w:r>
      <w:r>
        <w:rPr>
          <w:rFonts w:ascii="Open Sans" w:hAnsi="Open Sans" w:cs="Open Sans"/>
          <w:color w:val="262626"/>
          <w:spacing w:val="6"/>
          <w:sz w:val="20"/>
          <w:szCs w:val="20"/>
        </w:rPr>
      </w:r>
      <w:r/>
    </w:p>
    <w:sectPr>
      <w:headerReference w:type="default" r:id="rId10"/>
      <w:footerReference w:type="default" r:id="rId12"/>
      <w:footnotePr>
        <w:pos w:val="beneathText"/>
      </w:footnotePr>
      <w:endnotePr/>
      <w:type w:val="continuous"/>
      <w:pgSz w:w="11906" w:h="16838" w:orient="portrait"/>
      <w:pgMar w:top="1843" w:right="709" w:bottom="964" w:left="4961" w:header="709" w:footer="142" w:gutter="0"/>
      <w:cols w:num="2" w:sep="0" w:space="141" w:equalWidth="1"/>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arin Li" w:date="2020-01-14T15:48:00Z" w:initials="KL">
    <w:p w14:paraId="00000001" w14:textId="00000001">
      <w:pPr>
        <w:spacing w:line="240" w:after="0" w:lineRule="auto" w:before="0"/>
        <w:ind w:firstLine="0" w:left="0" w:right="0"/>
        <w:jc w:val="left"/>
      </w:pPr>
      <w:r>
        <w:rPr>
          <w:rFonts w:eastAsia="Arial" w:ascii="Arial" w:hAnsi="Arial" w:cs="Arial"/>
          <w:sz w:val="22"/>
        </w:rPr>
        <w:t xml:space="preserve">Hört sich ein bisschen hochgestochen an, oder?</w:t>
      </w:r>
    </w:p>
  </w:comment>
  <w:comment w:id="1" w:author="Lutz Kraus" w:date="2020-01-14T15:52:00Z" w:initials="LK">
    <w:p w14:paraId="00000002" w14:textId="00000002">
      <w:pPr>
        <w:spacing w:line="240" w:after="0" w:lineRule="auto" w:before="0"/>
        <w:ind w:firstLine="0" w:left="0" w:right="0"/>
        <w:jc w:val="left"/>
      </w:pPr>
      <w:r>
        <w:rPr>
          <w:rFonts w:eastAsia="Arial" w:ascii="Arial" w:hAnsi="Arial" w:cs="Arial"/>
          <w:sz w:val="22"/>
        </w:rPr>
        <w:t xml:space="preserve">Einverstanden. Machen wir es einfacher.</w:t>
      </w:r>
    </w:p>
  </w:comment>
  <w:comment w:id="2" w:author="Lutz Kraus" w:date="2020-01-14T15:53:00Z" w:initials="LK">
    <w:p w14:paraId="00000003" w14:textId="00000003">
      <w:pPr>
        <w:spacing w:line="240" w:after="0" w:lineRule="auto" w:before="0"/>
        <w:ind w:firstLine="0" w:left="0" w:right="0"/>
        <w:jc w:val="left"/>
      </w:pPr>
      <w:r>
        <w:rPr>
          <w:rFonts w:eastAsia="Arial" w:ascii="Arial" w:hAnsi="Arial" w:cs="Arial"/>
          <w:sz w:val="22"/>
        </w:rPr>
        <w:t xml:space="preserve">Dieser Satz ist super! Er gefällt mir. Bitte ändern Sie nichts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Ex w15:paraId="00000002" w15:paraIdParent="00000001" w15:done="0"/>
  <w15:commentEx w15:paraId="00000003" w15:paraIdParent="000000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1EB60EF" w16cex:dateUtc="1970-01-01T00:00:00Z"/>
  <w16cex:commentExtensible w16cex:durableId="28BB2E46" w16cex:dateUtc="1970-01-01T00:00:00Z"/>
  <w16cex:commentExtensible w16cex:durableId="48B428A6" w16cex:dateUtc="1970-01-01T00:00:00Z"/>
</w16cex:commentsExtensible>
</file>

<file path=word/commentsIds.xml><?xml version="1.0" encoding="utf-8"?>
<w16cid:commentsIds xmlns:mc="http://schemas.openxmlformats.org/markup-compatibility/2006" xmlns:w16cid="http://schemas.microsoft.com/office/word/2016/wordml/cid" mc:Ignorable="w16cid">
  <w16cid:commentId w16cid:paraId="00000001" w16cid:durableId="21EB60EF"/>
  <w16cid:commentId w16cid:paraId="00000002" w16cid:durableId="28BB2E46"/>
  <w16cid:commentId w16cid:paraId="00000003" w16cid:durableId="48B428A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Elephant">
    <w:panose1 w:val="02020803070505020304"/>
  </w:font>
  <w:font w:name="Calibri">
    <w:panose1 w:val="020F0502020204030204"/>
  </w:font>
  <w:font w:name="Open Sans">
    <w:panose1 w:val="020B0606030504020204"/>
  </w:font>
  <w:font w:name="Segoe UI Black">
    <w:panose1 w:val="02000603000000000000"/>
  </w:font>
  <w:font w:name="Wingdings">
    <w:panose1 w:val="05000000000000000000"/>
  </w:font>
  <w:font w:name="Courier New">
    <w:panose1 w:val="02070309020205020404"/>
  </w:font>
  <w:font w:name="Symbol">
    <w:panose1 w:val="05010000000000000000"/>
  </w:font>
  <w:font w:name="Segoe UI">
    <w:panose1 w:val="020B0502020104020203"/>
  </w:font>
  <w:font w:name="Open Sans Extrabold">
    <w:panose1 w:val="020B0906030804020204"/>
  </w:font>
  <w:font w:name="Georgia">
    <w:panose1 w:val="02040502050405020303"/>
  </w:font>
  <w:font w:name="Arial">
    <w:panose1 w:val="020B060402020202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54"/>
      <w:ind w:left="2976" w:right="1"/>
      <w:jc w:val="right"/>
      <w:spacing w:line="288" w:lineRule="auto"/>
      <w:tabs>
        <w:tab w:val="clear" w:pos="7143" w:leader="none"/>
        <w:tab w:val="clear" w:pos="14287" w:leader="none"/>
      </w:tabs>
      <w:rPr>
        <w:i/>
        <w:color w:val="808080"/>
        <w:sz w:val="18"/>
      </w:rPr>
    </w:pPr>
    <w:r>
      <mc:AlternateContent>
        <mc:Choice Requires="wpg">
          <w:drawing>
            <wp:anchor xmlns:wp="http://schemas.openxmlformats.org/drawingml/2006/wordprocessingDrawing" xmlns:wp14="http://schemas.microsoft.com/office/word/2010/wordprocessingDrawing" distT="0" distB="0" distL="115200" distR="115200" simplePos="0" relativeHeight="251643392" behindDoc="0" locked="0" layoutInCell="1" allowOverlap="1">
              <wp:simplePos x="0" y="0"/>
              <wp:positionH relativeFrom="column">
                <wp:posOffset>2102190</wp:posOffset>
              </wp:positionH>
              <wp:positionV relativeFrom="paragraph">
                <wp:posOffset>4458</wp:posOffset>
              </wp:positionV>
              <wp:extent cx="4343121" cy="0"/>
              <wp:effectExtent l="3175" t="3175" r="3175" b="3175"/>
              <wp:wrapNone/>
              <wp:docPr id="24" name="" hidden="0"/>
              <wp:cNvGraphicFramePr/>
              <a:graphic xmlns:a="http://schemas.openxmlformats.org/drawingml/2006/main">
                <a:graphicData uri="http://schemas.microsoft.com/office/word/2010/wordprocessingShape">
                  <wps:wsp>
                    <wps:cNvPr id="0" name=""/>
                    <wps:cNvSpPr/>
                    <wps:spPr bwMode="auto">
                      <a:xfrm flipH="1" flipV="1">
                        <a:off x="0" y="0"/>
                        <a:ext cx="4343121" cy="0"/>
                      </a:xfrm>
                      <a:prstGeom prst="line">
                        <a:avLst/>
                      </a:prstGeom>
                      <a:ln w="6350" cap="flat" cmpd="sng" algn="ctr">
                        <a:solidFill>
                          <a:srgbClr val="5A575E"/>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42" o:spid="_x0000_s42" style="position:absolute;left:0;text-align:left;z-index:251643392;mso-wrap-distance-left:9.1pt;mso-wrap-distance-top:0.0pt;mso-wrap-distance-right:9.1pt;mso-wrap-distance-bottom:0.0pt;flip:xy;visibility:visible;" from="165.5pt,0.4pt" to="507.5pt,0.4pt" filled="f" strokecolor="#5A575E" strokeweight="0.50pt">
              <v:stroke dashstyle="solid"/>
            </v:line>
          </w:pict>
        </mc:Fallback>
      </mc:AlternateContent>
    </w:r>
    <w:r>
      <w:rPr>
        <w:color w:val="000000" w:themeColor="text1"/>
        <w:sz w:val="40"/>
      </w:rPr>
      <w:t xml:space="preserve">“</w:t>
    </w:r>
    <w:r>
      <w:rPr>
        <w:i/>
        <w:color w:val="252525"/>
        <w:spacing w:val="4"/>
        <w:sz w:val="20"/>
      </w:rPr>
      <w:t xml:space="preserve">Die Worte sind Linsen, die unseren Geist fokussieren.</w:t>
    </w:r>
    <w:r>
      <w:rPr>
        <w:i/>
        <w:color w:val="252525"/>
        <w:spacing w:val="4"/>
        <w:sz w:val="20"/>
      </w:rPr>
    </w:r>
    <w:r/>
  </w:p>
  <w:p>
    <w:pPr>
      <w:pStyle w:val="1854"/>
      <w:ind w:left="3402" w:right="1"/>
      <w:jc w:val="right"/>
      <w:spacing w:line="240" w:lineRule="auto"/>
      <w:tabs>
        <w:tab w:val="clear" w:pos="7143" w:leader="none"/>
        <w:tab w:val="clear" w:pos="14287" w:leader="none"/>
      </w:tabs>
      <w:rPr>
        <w:color w:val="808080"/>
        <w:sz w:val="24"/>
        <w:szCs w:val="24"/>
      </w:rPr>
    </w:pPr>
    <w:r>
      <w:rPr>
        <w:i/>
        <w:color w:val="252525"/>
        <w:spacing w:val="5"/>
        <w:sz w:val="18"/>
        <w:szCs w:val="24"/>
        <w:highlight w:val="white"/>
      </w:rPr>
      <w:t xml:space="preserve">Ayn Rand</w:t>
    </w:r>
    <w:r>
      <w:rPr>
        <w:sz w:val="24"/>
        <w:szCs w:val="24"/>
      </w:r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54"/>
      <w:ind w:right="1"/>
      <w:jc w:val="right"/>
      <w:spacing w:line="288" w:lineRule="auto"/>
      <w:tabs>
        <w:tab w:val="clear" w:pos="7143" w:leader="none"/>
        <w:tab w:val="clear" w:pos="14287" w:leader="none"/>
      </w:tabs>
      <w:rPr>
        <w:i/>
        <w:color w:val="808080"/>
        <w:sz w:val="18"/>
      </w:rPr>
    </w:pPr>
    <w:r>
      <mc:AlternateContent>
        <mc:Choice Requires="wpg">
          <w:drawing>
            <wp:anchor xmlns:wp="http://schemas.openxmlformats.org/drawingml/2006/wordprocessingDrawing" xmlns:wp14="http://schemas.microsoft.com/office/word/2010/wordprocessingDrawing" distT="0" distB="0" distL="115200" distR="115200" simplePos="0" relativeHeight="251645440" behindDoc="0" locked="0" layoutInCell="1" allowOverlap="1">
              <wp:simplePos x="0" y="0"/>
              <wp:positionH relativeFrom="column">
                <wp:posOffset>205849</wp:posOffset>
              </wp:positionH>
              <wp:positionV relativeFrom="paragraph">
                <wp:posOffset>-50511</wp:posOffset>
              </wp:positionV>
              <wp:extent cx="4169552" cy="0"/>
              <wp:effectExtent l="3175" t="3175" r="3175" b="3175"/>
              <wp:wrapNone/>
              <wp:docPr id="25" name="" hidden="0"/>
              <wp:cNvGraphicFramePr/>
              <a:graphic xmlns:a="http://schemas.openxmlformats.org/drawingml/2006/main">
                <a:graphicData uri="http://schemas.microsoft.com/office/word/2010/wordprocessingShape">
                  <wps:wsp>
                    <wps:cNvPr id="0" name=""/>
                    <wps:cNvSpPr/>
                    <wps:spPr bwMode="auto">
                      <a:xfrm flipH="1">
                        <a:off x="0" y="0"/>
                        <a:ext cx="4169552" cy="0"/>
                      </a:xfrm>
                      <a:prstGeom prst="line">
                        <a:avLst/>
                      </a:prstGeom>
                      <a:ln w="6350" cap="flat" cmpd="sng" algn="ctr">
                        <a:solidFill>
                          <a:srgbClr val="5A575E"/>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43" o:spid="_x0000_s43" style="position:absolute;left:0;text-align:left;z-index:251645440;mso-wrap-distance-left:9.1pt;mso-wrap-distance-top:0.0pt;mso-wrap-distance-right:9.1pt;mso-wrap-distance-bottom:0.0pt;flip:x;visibility:visible;" from="16.2pt,-4.0pt" to="344.5pt,-4.0pt" filled="f" strokecolor="#5A575E" strokeweight="0.50pt">
              <v:stroke dashstyle="solid"/>
            </v:line>
          </w:pict>
        </mc:Fallback>
      </mc:AlternateContent>
    </w:r>
    <w:r>
      <w:rPr>
        <w:color w:val="000000" w:themeColor="text1"/>
        <w:sz w:val="40"/>
      </w:rPr>
      <w:t xml:space="preserve">“</w:t>
    </w:r>
    <w:r>
      <w:rPr>
        <w:i/>
        <w:color w:val="252525"/>
        <w:spacing w:val="4"/>
        <w:sz w:val="16"/>
        <w:highlight w:val="white"/>
      </w:rPr>
      <w:t xml:space="preserve">Our greatest glory is not in never falling, but in getting up every time we do</w:t>
    </w:r>
    <w:r>
      <w:rPr>
        <w:b/>
        <w:i/>
        <w:color w:val="252525"/>
        <w:spacing w:val="4"/>
        <w:sz w:val="18"/>
        <w:highlight w:val="white"/>
      </w:rPr>
      <w:t xml:space="preserve"> </w:t>
    </w:r>
    <w:r/>
  </w:p>
  <w:p>
    <w:pPr>
      <w:pStyle w:val="1854"/>
      <w:ind w:left="3402" w:right="1"/>
      <w:jc w:val="right"/>
      <w:spacing w:line="288" w:lineRule="auto"/>
      <w:tabs>
        <w:tab w:val="clear" w:pos="7143" w:leader="none"/>
        <w:tab w:val="clear" w:pos="14287" w:leader="none"/>
      </w:tabs>
      <w:rPr>
        <w:color w:val="808080"/>
      </w:rPr>
    </w:pPr>
    <w:r>
      <w:rPr>
        <w:i/>
        <w:color w:val="252525"/>
        <w:spacing w:val="5"/>
        <w:sz w:val="16"/>
        <w:highlight w:val="white"/>
      </w:rPr>
      <w:t xml:space="preserve">Confucius</w:t>
    </w:r>
    <w:r/>
  </w:p>
  <w:p>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Style w:val="1858"/>
      <w:tblW w:w="0" w:type="auto"/>
      <w:tblInd w:w="1493" w:type="dxa"/>
      <w:tblLayout w:type="fixed"/>
      <w:tblLook w:val="04A0" w:firstRow="1" w:lastRow="0" w:firstColumn="1" w:lastColumn="0" w:noHBand="0" w:noVBand="1"/>
    </w:tblPr>
    <w:tblGrid>
      <w:gridCol w:w="2189"/>
      <w:gridCol w:w="2129"/>
      <w:gridCol w:w="1701"/>
      <w:gridCol w:w="1945"/>
    </w:tblGrid>
    <w:tr>
      <w:trPr>
        <w:trHeight w:val="283"/>
      </w:trPr>
      <w:tc>
        <w:tcPr>
          <w:tcBorders>
            <w:top w:val="none" w:color="000000" w:sz="4" w:space="0"/>
            <w:left w:val="none" w:color="000000" w:sz="4" w:space="0"/>
            <w:bottom w:val="none" w:color="000000" w:sz="4" w:space="0"/>
            <w:right w:val="none" w:color="000000" w:sz="4" w:space="0"/>
          </w:tcBorders>
          <w:tcW w:w="2189" w:type="dxa"/>
          <w:vMerge w:val="restart"/>
          <w:textDirection w:val="lrTb"/>
          <w:noWrap w:val="false"/>
        </w:tcPr>
        <w:p>
          <w:pPr>
            <w:ind w:right="5"/>
            <w:rPr>
              <w:rFonts w:ascii="Open Sans Extrabold" w:hAnsi="Open Sans Extrabold" w:eastAsia="Open Sans Extrabold" w:cs="Open Sans Extrabold"/>
              <w:b/>
              <w:caps/>
              <w:color w:val="004c56"/>
              <w:sz w:val="44"/>
            </w:rPr>
          </w:pPr>
          <w:r>
            <mc:AlternateContent>
              <mc:Choice Requires="wpg">
                <w:drawing>
                  <wp:anchor xmlns:wp="http://schemas.openxmlformats.org/drawingml/2006/wordprocessingDrawing" xmlns:wp14="http://schemas.microsoft.com/office/word/2010/wordprocessingDrawing" distT="0" distB="0" distL="115200" distR="115200" simplePos="0" relativeHeight="251681280" behindDoc="0" locked="0" layoutInCell="1" allowOverlap="1">
                    <wp:simplePos x="0" y="0"/>
                    <wp:positionH relativeFrom="column">
                      <wp:posOffset>-2104438</wp:posOffset>
                    </wp:positionH>
                    <wp:positionV relativeFrom="paragraph">
                      <wp:posOffset>-430938</wp:posOffset>
                    </wp:positionV>
                    <wp:extent cx="1764942" cy="1904034"/>
                    <wp:effectExtent l="0" t="0" r="0" b="0"/>
                    <wp:wrapNone/>
                    <wp:docPr id="1" name="" hidden="0"/>
                    <wp:cNvGraphicFramePr/>
                    <a:graphic xmlns:a="http://schemas.openxmlformats.org/drawingml/2006/main">
                      <a:graphicData uri="http://schemas.microsoft.com/office/word/2010/wordprocessingGroup">
                        <wpg:wgp>
                          <wpg:cNvGrpSpPr/>
                          <wpg:grpSpPr bwMode="auto">
                            <a:xfrm>
                              <a:off x="0" y="0"/>
                              <a:ext cx="1764941" cy="1904033"/>
                              <a:chOff x="0" y="0"/>
                              <a:chExt cx="1764941" cy="1904033"/>
                            </a:xfrm>
                          </wpg:grpSpPr>
                          <wpg:grpSp>
                            <wpg:cNvGrpSpPr/>
                            <wpg:grpSpPr bwMode="auto">
                              <a:xfrm>
                                <a:off x="111658" y="838100"/>
                                <a:ext cx="1262529" cy="854370"/>
                                <a:chOff x="0" y="0"/>
                                <a:chExt cx="1262529" cy="854370"/>
                              </a:xfrm>
                            </wpg:grpSpPr>
                            <wps:wsp>
                              <wps:cNvPr id="0" name=""/>
                              <wps:cNvSpPr/>
                              <wps:spPr bwMode="auto">
                                <a:xfrm>
                                  <a:off x="0" y="431253"/>
                                  <a:ext cx="495486" cy="423117"/>
                                </a:xfrm>
                                <a:prstGeom prst="hexagon">
                                  <a:avLst>
                                    <a:gd name="adj" fmla="val 25000"/>
                                    <a:gd name="vf" fmla="val 115470"/>
                                  </a:avLst>
                                </a:prstGeom>
                                <a:solidFill>
                                  <a:srgbClr val="004C56">
                                    <a:alpha val="49999"/>
                                  </a:srgb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wps:wsp>
                              <wps:cNvPr id="1" name=""/>
                              <wps:cNvSpPr/>
                              <wps:spPr bwMode="auto">
                                <a:xfrm>
                                  <a:off x="767043" y="8132"/>
                                  <a:ext cx="495486" cy="423117"/>
                                </a:xfrm>
                                <a:prstGeom prst="hexagon">
                                  <a:avLst>
                                    <a:gd name="adj" fmla="val 25000"/>
                                    <a:gd name="vf" fmla="val 115470"/>
                                  </a:avLst>
                                </a:prstGeom>
                                <a:solidFill>
                                  <a:srgbClr val="004C56">
                                    <a:alpha val="49999"/>
                                  </a:srgb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wps:wsp>
                              <wps:cNvPr id="2" name=""/>
                              <wps:cNvSpPr/>
                              <wps:spPr bwMode="auto">
                                <a:xfrm>
                                  <a:off x="0" y="0"/>
                                  <a:ext cx="495486" cy="423117"/>
                                </a:xfrm>
                                <a:prstGeom prst="hexagon">
                                  <a:avLst>
                                    <a:gd name="adj" fmla="val 25000"/>
                                    <a:gd name="vf" fmla="val 115470"/>
                                  </a:avLst>
                                </a:prstGeom>
                                <a:solidFill>
                                  <a:srgbClr val="222830">
                                    <a:alpha val="49999"/>
                                  </a:srgb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wpg:grpSp>
                          <wpg:grpSp>
                            <wpg:cNvGrpSpPr/>
                            <wpg:grpSpPr bwMode="auto">
                              <a:xfrm>
                                <a:off x="0" y="0"/>
                                <a:ext cx="1764941" cy="1904033"/>
                                <a:chOff x="0" y="0"/>
                                <a:chExt cx="1764941" cy="1904033"/>
                              </a:xfrm>
                            </wpg:grpSpPr>
                            <wps:wsp>
                              <wps:cNvPr id="3" name=""/>
                              <wps:cNvSpPr/>
                              <wps:spPr bwMode="auto">
                                <a:xfrm>
                                  <a:off x="773967" y="1057797"/>
                                  <a:ext cx="495486" cy="423117"/>
                                </a:xfrm>
                                <a:prstGeom prst="hexagon">
                                  <a:avLst>
                                    <a:gd name="adj" fmla="val 25000"/>
                                    <a:gd name="vf" fmla="val 115470"/>
                                  </a:avLst>
                                </a:prstGeom>
                                <a:solidFill>
                                  <a:schemeClr val="accent5">
                                    <a:lumMod val="60000"/>
                                    <a:lumOff val="40000"/>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wps:wsp>
                              <wps:cNvPr id="4" name=""/>
                              <wps:cNvSpPr/>
                              <wps:spPr bwMode="auto">
                                <a:xfrm>
                                  <a:off x="0" y="1057797"/>
                                  <a:ext cx="495486" cy="423117"/>
                                </a:xfrm>
                                <a:prstGeom prst="hexagon">
                                  <a:avLst>
                                    <a:gd name="adj" fmla="val 25000"/>
                                    <a:gd name="vf" fmla="val 115470"/>
                                  </a:avLst>
                                </a:prstGeom>
                                <a:solidFill>
                                  <a:srgbClr val="00B0F0">
                                    <a:alpha val="49999"/>
                                  </a:srgb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0"/>
                                      </w:rPr>
                                    </w:pPr>
                                    <w:r>
                                      <w:rPr>
                                        <w:sz w:val="20"/>
                                      </w:rPr>
                                    </w:r>
                                    <w:r/>
                                  </w:p>
                                </w:txbxContent>
                              </wps:txbx>
                              <wps:bodyPr anchor="ctr"/>
                            </wps:wsp>
                            <wps:wsp>
                              <wps:cNvPr id="5" name=""/>
                              <wps:cNvSpPr/>
                              <wps:spPr bwMode="auto">
                                <a:xfrm>
                                  <a:off x="0" y="1480915"/>
                                  <a:ext cx="495486" cy="423118"/>
                                </a:xfrm>
                                <a:prstGeom prst="hexagon">
                                  <a:avLst>
                                    <a:gd name="adj" fmla="val 25000"/>
                                    <a:gd name="vf" fmla="val 115470"/>
                                  </a:avLst>
                                </a:prstGeom>
                                <a:solidFill>
                                  <a:schemeClr val="accent5">
                                    <a:lumMod val="60000"/>
                                    <a:lumOff val="40000"/>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0"/>
                                      </w:rPr>
                                    </w:pPr>
                                    <w:r>
                                      <w:rPr>
                                        <w:sz w:val="20"/>
                                      </w:rPr>
                                    </w:r>
                                    <w:r/>
                                  </w:p>
                                </w:txbxContent>
                              </wps:txbx>
                              <wps:bodyPr anchor="ctr"/>
                            </wps:wsp>
                            <wps:wsp>
                              <wps:cNvPr id="6" name=""/>
                              <wps:cNvSpPr/>
                              <wps:spPr bwMode="auto">
                                <a:xfrm>
                                  <a:off x="878706" y="0"/>
                                  <a:ext cx="495486" cy="423117"/>
                                </a:xfrm>
                                <a:prstGeom prst="hexagon">
                                  <a:avLst>
                                    <a:gd name="adj" fmla="val 25000"/>
                                    <a:gd name="vf" fmla="val 115470"/>
                                  </a:avLst>
                                </a:prstGeom>
                                <a:solidFill>
                                  <a:schemeClr val="accent5">
                                    <a:lumMod val="60000"/>
                                    <a:lumOff val="40000"/>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0"/>
                                      </w:rPr>
                                    </w:pPr>
                                    <w:r>
                                      <w:rPr>
                                        <w:sz w:val="20"/>
                                      </w:rPr>
                                    </w:r>
                                    <w:r/>
                                  </w:p>
                                </w:txbxContent>
                              </wps:txbx>
                              <wps:bodyPr anchor="ctr"/>
                            </wps:wsp>
                            <wps:wsp>
                              <wps:cNvPr id="7" name=""/>
                              <wps:cNvSpPr/>
                              <wps:spPr bwMode="auto">
                                <a:xfrm>
                                  <a:off x="773973" y="211555"/>
                                  <a:ext cx="495486" cy="423117"/>
                                </a:xfrm>
                                <a:prstGeom prst="hexagon">
                                  <a:avLst>
                                    <a:gd name="adj" fmla="val 25000"/>
                                    <a:gd name="vf" fmla="val 115470"/>
                                  </a:avLst>
                                </a:prstGeom>
                                <a:solidFill>
                                  <a:srgbClr val="00B0F0">
                                    <a:alpha val="49999"/>
                                  </a:srgb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0"/>
                                      </w:rPr>
                                    </w:pPr>
                                    <w:r>
                                      <w:rPr>
                                        <w:sz w:val="20"/>
                                      </w:rPr>
                                    </w:r>
                                    <w:r/>
                                  </w:p>
                                </w:txbxContent>
                              </wps:txbx>
                              <wps:bodyPr anchor="ctr"/>
                            </wps:wsp>
                            <wps:wsp>
                              <wps:cNvPr id="8" name=""/>
                              <wps:cNvSpPr/>
                              <wps:spPr bwMode="auto">
                                <a:xfrm>
                                  <a:off x="878706" y="423117"/>
                                  <a:ext cx="495486" cy="423117"/>
                                </a:xfrm>
                                <a:prstGeom prst="hexagon">
                                  <a:avLst>
                                    <a:gd name="adj" fmla="val 25000"/>
                                    <a:gd name="vf" fmla="val 115470"/>
                                  </a:avLst>
                                </a:prstGeom>
                                <a:solidFill>
                                  <a:srgbClr val="222830">
                                    <a:alpha val="49999"/>
                                  </a:srgb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0"/>
                                      </w:rPr>
                                    </w:pPr>
                                    <w:r>
                                      <w:rPr>
                                        <w:sz w:val="20"/>
                                      </w:rPr>
                                    </w:r>
                                    <w:r/>
                                  </w:p>
                                </w:txbxContent>
                              </wps:txbx>
                              <wps:bodyPr anchor="ctr"/>
                            </wps:wsp>
                            <wps:wsp>
                              <wps:cNvPr id="9" name=""/>
                              <wps:cNvSpPr/>
                              <wps:spPr bwMode="auto">
                                <a:xfrm>
                                  <a:off x="1149978" y="423117"/>
                                  <a:ext cx="495486" cy="423117"/>
                                </a:xfrm>
                                <a:prstGeom prst="hexagon">
                                  <a:avLst>
                                    <a:gd name="adj" fmla="val 25000"/>
                                    <a:gd name="vf" fmla="val 115470"/>
                                  </a:avLst>
                                </a:prstGeom>
                                <a:solidFill>
                                  <a:schemeClr val="accent5">
                                    <a:lumMod val="60000"/>
                                    <a:lumOff val="40000"/>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0"/>
                                      </w:rPr>
                                    </w:pPr>
                                    <w:r>
                                      <w:rPr>
                                        <w:sz w:val="20"/>
                                      </w:rPr>
                                    </w:r>
                                    <w:r/>
                                  </w:p>
                                </w:txbxContent>
                              </wps:txbx>
                              <wps:bodyPr anchor="ctr"/>
                            </wps:wsp>
                            <wps:wsp>
                              <wps:cNvPr id="10" name=""/>
                              <wps:cNvSpPr/>
                              <wps:spPr bwMode="auto">
                                <a:xfrm>
                                  <a:off x="1269455" y="634675"/>
                                  <a:ext cx="495486" cy="423117"/>
                                </a:xfrm>
                                <a:prstGeom prst="hexagon">
                                  <a:avLst>
                                    <a:gd name="adj" fmla="val 25000"/>
                                    <a:gd name="vf" fmla="val 115470"/>
                                  </a:avLst>
                                </a:prstGeom>
                                <a:solidFill>
                                  <a:srgbClr val="92D050">
                                    <a:alpha val="49999"/>
                                  </a:srgb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0"/>
                                      </w:rPr>
                                    </w:pPr>
                                    <w:r>
                                      <w:rPr>
                                        <w:sz w:val="20"/>
                                      </w:rPr>
                                    </w:r>
                                    <w:r/>
                                  </w:p>
                                </w:txbxContent>
                              </wps:txbx>
                              <wps:bodyPr anchor="ctr"/>
                            </wps:wsp>
                            <wps:wsp>
                              <wps:cNvPr id="11" name=""/>
                              <wps:cNvSpPr/>
                              <wps:spPr bwMode="auto">
                                <a:xfrm>
                                  <a:off x="383220" y="846234"/>
                                  <a:ext cx="495486" cy="423117"/>
                                </a:xfrm>
                                <a:prstGeom prst="hexagon">
                                  <a:avLst>
                                    <a:gd name="adj" fmla="val 25000"/>
                                    <a:gd name="vf" fmla="val 115470"/>
                                  </a:avLst>
                                </a:prstGeom>
                                <a:solidFill>
                                  <a:schemeClr val="accent4">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0"/>
                                      </w:rPr>
                                    </w:pPr>
                                    <w:r>
                                      <w:rPr>
                                        <w:sz w:val="20"/>
                                      </w:rPr>
                                    </w:r>
                                    <w:r/>
                                  </w:p>
                                </w:txbxContent>
                              </wps:txbx>
                              <wps:bodyPr anchor="ctr"/>
                            </wps:wsp>
                            <wps:wsp>
                              <wps:cNvPr id="12" name=""/>
                              <wps:cNvSpPr/>
                              <wps:spPr bwMode="auto">
                                <a:xfrm>
                                  <a:off x="1149978" y="846234"/>
                                  <a:ext cx="495486" cy="423117"/>
                                </a:xfrm>
                                <a:prstGeom prst="hexagon">
                                  <a:avLst>
                                    <a:gd name="adj" fmla="val 25000"/>
                                    <a:gd name="vf" fmla="val 115470"/>
                                  </a:avLst>
                                </a:prstGeom>
                                <a:solidFill>
                                  <a:srgbClr val="00B0F0">
                                    <a:alpha val="52000"/>
                                  </a:srgb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0"/>
                                      </w:rPr>
                                    </w:pPr>
                                    <w:r>
                                      <w:rPr>
                                        <w:sz w:val="20"/>
                                      </w:rPr>
                                    </w:r>
                                    <w:r/>
                                  </w:p>
                                </w:txbxContent>
                              </wps:txbx>
                              <wps:bodyPr anchor="ctr"/>
                            </wps:wsp>
                            <wps:wsp>
                              <wps:cNvPr id="13" name=""/>
                              <wps:cNvSpPr/>
                              <wps:spPr bwMode="auto">
                                <a:xfrm>
                                  <a:off x="773973" y="634675"/>
                                  <a:ext cx="495486" cy="423117"/>
                                </a:xfrm>
                                <a:prstGeom prst="hexagon">
                                  <a:avLst>
                                    <a:gd name="adj" fmla="val 25000"/>
                                    <a:gd name="vf" fmla="val 115470"/>
                                  </a:avLst>
                                </a:prstGeom>
                                <a:solidFill>
                                  <a:srgbClr val="92D050">
                                    <a:alpha val="49999"/>
                                  </a:srgb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0"/>
                                      </w:rPr>
                                    </w:pPr>
                                    <w:r>
                                      <w:rPr>
                                        <w:sz w:val="20"/>
                                      </w:rPr>
                                    </w:r>
                                    <w:r/>
                                  </w:p>
                                </w:txbxContent>
                              </wps:txbx>
                              <wps:bodyPr anchor="ctr"/>
                            </wps:wsp>
                            <wps:wsp>
                              <wps:cNvPr id="14" name=""/>
                              <wps:cNvSpPr/>
                              <wps:spPr bwMode="auto">
                                <a:xfrm>
                                  <a:off x="383220" y="1269355"/>
                                  <a:ext cx="495486" cy="423117"/>
                                </a:xfrm>
                                <a:prstGeom prst="hexagon">
                                  <a:avLst>
                                    <a:gd name="adj" fmla="val 25000"/>
                                    <a:gd name="vf" fmla="val 115470"/>
                                  </a:avLst>
                                </a:prstGeom>
                                <a:solidFill>
                                  <a:srgbClr val="92D050">
                                    <a:alpha val="49999"/>
                                  </a:srgb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0"/>
                                      </w:rPr>
                                    </w:pPr>
                                    <w:r>
                                      <w:rPr>
                                        <w:sz w:val="20"/>
                                      </w:rPr>
                                    </w:r>
                                    <w:r/>
                                  </w:p>
                                </w:txbxContent>
                              </wps:txbx>
                              <wps:bodyPr anchor="ctr"/>
                            </wps:wsp>
                            <wps:wsp>
                              <wps:cNvPr id="15" name=""/>
                              <wps:cNvSpPr/>
                              <wps:spPr bwMode="auto">
                                <a:xfrm>
                                  <a:off x="7848" y="634675"/>
                                  <a:ext cx="495486" cy="423117"/>
                                </a:xfrm>
                                <a:prstGeom prst="hexagon">
                                  <a:avLst>
                                    <a:gd name="adj" fmla="val 25000"/>
                                    <a:gd name="vf" fmla="val 115470"/>
                                  </a:avLst>
                                </a:prstGeom>
                                <a:solidFill>
                                  <a:schemeClr val="accent5">
                                    <a:lumMod val="60000"/>
                                    <a:lumOff val="40000"/>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0"/>
                                      </w:rPr>
                                    </w:pPr>
                                    <w:r>
                                      <w:rPr>
                                        <w:sz w:val="20"/>
                                      </w:rPr>
                                    </w:r>
                                    <w:r/>
                                  </w:p>
                                </w:txbxContent>
                              </wps:txbx>
                              <wps:bodyPr anchor="ctr"/>
                            </wps:wsp>
                            <wps:wsp>
                              <wps:cNvPr id="16" name=""/>
                              <wps:cNvSpPr/>
                              <wps:spPr bwMode="auto">
                                <a:xfrm>
                                  <a:off x="495486" y="1049859"/>
                                  <a:ext cx="495486" cy="423117"/>
                                </a:xfrm>
                                <a:prstGeom prst="hexagon">
                                  <a:avLst>
                                    <a:gd name="adj" fmla="val 25000"/>
                                    <a:gd name="vf" fmla="val 115470"/>
                                  </a:avLst>
                                </a:prstGeom>
                                <a:solidFill>
                                  <a:srgbClr val="00B0F0">
                                    <a:alpha val="49999"/>
                                  </a:srgb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0"/>
                                      </w:rPr>
                                    </w:pPr>
                                    <w:r>
                                      <w:rPr>
                                        <w:sz w:val="20"/>
                                      </w:rPr>
                                    </w:r>
                                    <w:r/>
                                  </w:p>
                                </w:txbxContent>
                              </wps:txbx>
                              <wps:bodyPr anchor="ctr"/>
                            </wps:wsp>
                          </wpg:grpSp>
                        </wpg:wgp>
                      </a:graphicData>
                    </a:graphic>
                  </wp:anchor>
                </w:drawing>
              </mc:Choice>
              <mc:Fallback>
                <w:pict>
                  <v:group id="group 0" o:spid="_x0000_s0000" style="position:absolute;z-index:251681280;o:allowoverlap:true;o:allowincell:true;mso-position-horizontal-relative:text;margin-left:-165.7pt;mso-position-horizontal:absolute;mso-position-vertical-relative:text;margin-top:-33.9pt;mso-position-vertical:absolute;width:139.0pt;height:149.9pt;mso-wrap-distance-left:9.1pt;mso-wrap-distance-top:0.0pt;mso-wrap-distance-right:9.1pt;mso-wrap-distance-bottom:0.0pt;" coordorigin="0,0" coordsize="17649,19040">
                    <v:group id="group 1" o:spid="_x0000_s0000" style="position:absolute;left:1116;top:8381;width:12625;height:8543;" coordorigin="0,0" coordsize="12625,8543">
                      <v:shape id="shape 2" o:spid="_x0000_s2" o:spt="9" type="#_x0000_t9" style="position:absolute;left:0;top:4312;width:4954;height:4231;visibility:visible;" fillcolor="#004C56" stroked="f" strokeweight="1.00pt">
                        <v:fill opacity="-32539f"/>
                      </v:shape>
                      <v:shape id="shape 3" o:spid="_x0000_s3" o:spt="9" type="#_x0000_t9" style="position:absolute;left:7670;top:81;width:4954;height:4231;visibility:visible;" fillcolor="#004C56" stroked="f" strokeweight="1.00pt">
                        <v:fill opacity="-32539f"/>
                      </v:shape>
                      <v:shape id="shape 4" o:spid="_x0000_s4" o:spt="9" type="#_x0000_t9" style="position:absolute;left:0;top:0;width:4954;height:4231;visibility:visible;" fillcolor="#222830" stroked="f" strokeweight="1.00pt">
                        <v:fill opacity="-32539f"/>
                      </v:shape>
                    </v:group>
                    <v:group id="group 5" o:spid="_x0000_s0000" style="position:absolute;left:0;top:0;width:17649;height:19040;" coordorigin="0,0" coordsize="17649,19040">
                      <v:shape id="shape 6" o:spid="_x0000_s6" o:spt="9" type="#_x0000_t9" style="position:absolute;left:7739;top:10577;width:4954;height:4231;visibility:visible;" fillcolor="#F77E2D" stroked="f" strokeweight="1.00pt">
                        <v:fill opacity="-32539f"/>
                      </v:shape>
                      <v:shape id="shape 7" o:spid="_x0000_s7" o:spt="9" type="#_x0000_t9" style="position:absolute;left:0;top:10577;width:4954;height:4231;v-text-anchor:middle;visibility:visible;" fillcolor="#00B0F0" stroked="f" strokeweight="1.00pt">
                        <v:fill opacity="-32539f"/>
                        <v:textbox inset="0,0,0,0">
                          <w:txbxContent>
                            <w:p>
                              <w:pPr>
                                <w:jc w:val="center"/>
                                <w:rPr>
                                  <w:sz w:val="20"/>
                                </w:rPr>
                              </w:pPr>
                              <w:r>
                                <w:rPr>
                                  <w:sz w:val="20"/>
                                </w:rPr>
                              </w:r>
                              <w:r/>
                            </w:p>
                          </w:txbxContent>
                        </v:textbox>
                      </v:shape>
                      <v:shape id="shape 8" o:spid="_x0000_s8" o:spt="9" type="#_x0000_t9" style="position:absolute;left:0;top:14809;width:4954;height:4231;v-text-anchor:middle;visibility:visible;" fillcolor="#F77E2D" stroked="f" strokeweight="1.00pt">
                        <v:fill opacity="-32539f"/>
                        <v:textbox inset="0,0,0,0">
                          <w:txbxContent>
                            <w:p>
                              <w:pPr>
                                <w:jc w:val="center"/>
                                <w:rPr>
                                  <w:sz w:val="20"/>
                                </w:rPr>
                              </w:pPr>
                              <w:r>
                                <w:rPr>
                                  <w:sz w:val="20"/>
                                </w:rPr>
                              </w:r>
                              <w:r/>
                            </w:p>
                          </w:txbxContent>
                        </v:textbox>
                      </v:shape>
                      <v:shape id="shape 9" o:spid="_x0000_s9" o:spt="9" type="#_x0000_t9" style="position:absolute;left:8787;top:0;width:4954;height:4231;v-text-anchor:middle;visibility:visible;" fillcolor="#F77E2D" stroked="f" strokeweight="1.00pt">
                        <v:fill opacity="-32539f"/>
                        <v:textbox inset="0,0,0,0">
                          <w:txbxContent>
                            <w:p>
                              <w:pPr>
                                <w:jc w:val="center"/>
                                <w:rPr>
                                  <w:sz w:val="20"/>
                                </w:rPr>
                              </w:pPr>
                              <w:r>
                                <w:rPr>
                                  <w:sz w:val="20"/>
                                </w:rPr>
                              </w:r>
                              <w:r/>
                            </w:p>
                          </w:txbxContent>
                        </v:textbox>
                      </v:shape>
                      <v:shape id="shape 10" o:spid="_x0000_s10" o:spt="9" type="#_x0000_t9" style="position:absolute;left:7739;top:2115;width:4954;height:4231;v-text-anchor:middle;visibility:visible;" fillcolor="#00B0F0" stroked="f" strokeweight="1.00pt">
                        <v:fill opacity="-32539f"/>
                        <v:textbox inset="0,0,0,0">
                          <w:txbxContent>
                            <w:p>
                              <w:pPr>
                                <w:jc w:val="center"/>
                                <w:rPr>
                                  <w:sz w:val="20"/>
                                </w:rPr>
                              </w:pPr>
                              <w:r>
                                <w:rPr>
                                  <w:sz w:val="20"/>
                                </w:rPr>
                              </w:r>
                              <w:r/>
                            </w:p>
                          </w:txbxContent>
                        </v:textbox>
                      </v:shape>
                      <v:shape id="shape 11" o:spid="_x0000_s11" o:spt="9" type="#_x0000_t9" style="position:absolute;left:8787;top:4231;width:4954;height:4231;v-text-anchor:middle;visibility:visible;" fillcolor="#222830" stroked="f" strokeweight="1.00pt">
                        <v:fill opacity="-32539f"/>
                        <v:textbox inset="0,0,0,0">
                          <w:txbxContent>
                            <w:p>
                              <w:pPr>
                                <w:jc w:val="center"/>
                                <w:rPr>
                                  <w:sz w:val="20"/>
                                </w:rPr>
                              </w:pPr>
                              <w:r>
                                <w:rPr>
                                  <w:sz w:val="20"/>
                                </w:rPr>
                              </w:r>
                              <w:r/>
                            </w:p>
                          </w:txbxContent>
                        </v:textbox>
                      </v:shape>
                      <v:shape id="shape 12" o:spid="_x0000_s12" o:spt="9" type="#_x0000_t9" style="position:absolute;left:11499;top:4231;width:4954;height:4231;v-text-anchor:middle;visibility:visible;" fillcolor="#F77E2D" stroked="f" strokeweight="1.00pt">
                        <v:fill opacity="-32539f"/>
                        <v:textbox inset="0,0,0,0">
                          <w:txbxContent>
                            <w:p>
                              <w:pPr>
                                <w:jc w:val="center"/>
                                <w:rPr>
                                  <w:sz w:val="20"/>
                                </w:rPr>
                              </w:pPr>
                              <w:r>
                                <w:rPr>
                                  <w:sz w:val="20"/>
                                </w:rPr>
                              </w:r>
                              <w:r/>
                            </w:p>
                          </w:txbxContent>
                        </v:textbox>
                      </v:shape>
                      <v:shape id="shape 13" o:spid="_x0000_s13" o:spt="9" type="#_x0000_t9" style="position:absolute;left:12694;top:6346;width:4954;height:4231;v-text-anchor:middle;visibility:visible;" fillcolor="#92D050" stroked="f" strokeweight="1.00pt">
                        <v:fill opacity="-32539f"/>
                        <v:textbox inset="0,0,0,0">
                          <w:txbxContent>
                            <w:p>
                              <w:pPr>
                                <w:jc w:val="center"/>
                                <w:rPr>
                                  <w:sz w:val="20"/>
                                </w:rPr>
                              </w:pPr>
                              <w:r>
                                <w:rPr>
                                  <w:sz w:val="20"/>
                                </w:rPr>
                              </w:r>
                              <w:r/>
                            </w:p>
                          </w:txbxContent>
                        </v:textbox>
                      </v:shape>
                      <v:shape id="shape 14" o:spid="_x0000_s14" o:spt="9" type="#_x0000_t9" style="position:absolute;left:3832;top:8462;width:4954;height:4231;v-text-anchor:middle;visibility:visible;" fillcolor="#84AA33" stroked="f" strokeweight="1.00pt">
                        <v:fill opacity="-32539f"/>
                        <v:textbox inset="0,0,0,0">
                          <w:txbxContent>
                            <w:p>
                              <w:pPr>
                                <w:jc w:val="center"/>
                                <w:rPr>
                                  <w:sz w:val="20"/>
                                </w:rPr>
                              </w:pPr>
                              <w:r>
                                <w:rPr>
                                  <w:sz w:val="20"/>
                                </w:rPr>
                              </w:r>
                              <w:r/>
                            </w:p>
                          </w:txbxContent>
                        </v:textbox>
                      </v:shape>
                      <v:shape id="shape 15" o:spid="_x0000_s15" o:spt="9" type="#_x0000_t9" style="position:absolute;left:11499;top:8462;width:4954;height:4231;v-text-anchor:middle;visibility:visible;" fillcolor="#00B0F0" stroked="f" strokeweight="1.00pt">
                        <v:fill opacity="-33824f"/>
                        <v:textbox inset="0,0,0,0">
                          <w:txbxContent>
                            <w:p>
                              <w:pPr>
                                <w:jc w:val="center"/>
                                <w:rPr>
                                  <w:sz w:val="20"/>
                                </w:rPr>
                              </w:pPr>
                              <w:r>
                                <w:rPr>
                                  <w:sz w:val="20"/>
                                </w:rPr>
                              </w:r>
                              <w:r/>
                            </w:p>
                          </w:txbxContent>
                        </v:textbox>
                      </v:shape>
                      <v:shape id="shape 16" o:spid="_x0000_s16" o:spt="9" type="#_x0000_t9" style="position:absolute;left:7739;top:6346;width:4954;height:4231;v-text-anchor:middle;visibility:visible;" fillcolor="#92D050" stroked="f" strokeweight="1.00pt">
                        <v:fill opacity="-32539f"/>
                        <v:textbox inset="0,0,0,0">
                          <w:txbxContent>
                            <w:p>
                              <w:pPr>
                                <w:jc w:val="center"/>
                                <w:rPr>
                                  <w:sz w:val="20"/>
                                </w:rPr>
                              </w:pPr>
                              <w:r>
                                <w:rPr>
                                  <w:sz w:val="20"/>
                                </w:rPr>
                              </w:r>
                              <w:r/>
                            </w:p>
                          </w:txbxContent>
                        </v:textbox>
                      </v:shape>
                      <v:shape id="shape 17" o:spid="_x0000_s17" o:spt="9" type="#_x0000_t9" style="position:absolute;left:3832;top:12693;width:4954;height:4231;v-text-anchor:middle;visibility:visible;" fillcolor="#92D050" stroked="f" strokeweight="1.00pt">
                        <v:fill opacity="-32539f"/>
                        <v:textbox inset="0,0,0,0">
                          <w:txbxContent>
                            <w:p>
                              <w:pPr>
                                <w:jc w:val="center"/>
                                <w:rPr>
                                  <w:sz w:val="20"/>
                                </w:rPr>
                              </w:pPr>
                              <w:r>
                                <w:rPr>
                                  <w:sz w:val="20"/>
                                </w:rPr>
                              </w:r>
                              <w:r/>
                            </w:p>
                          </w:txbxContent>
                        </v:textbox>
                      </v:shape>
                      <v:shape id="shape 18" o:spid="_x0000_s18" o:spt="9" type="#_x0000_t9" style="position:absolute;left:78;top:6346;width:4954;height:4231;v-text-anchor:middle;visibility:visible;" fillcolor="#F77E2D" stroked="f" strokeweight="1.00pt">
                        <v:fill opacity="-32539f"/>
                        <v:textbox inset="0,0,0,0">
                          <w:txbxContent>
                            <w:p>
                              <w:pPr>
                                <w:jc w:val="center"/>
                                <w:rPr>
                                  <w:sz w:val="20"/>
                                </w:rPr>
                              </w:pPr>
                              <w:r>
                                <w:rPr>
                                  <w:sz w:val="20"/>
                                </w:rPr>
                              </w:r>
                              <w:r/>
                            </w:p>
                          </w:txbxContent>
                        </v:textbox>
                      </v:shape>
                      <v:shape id="shape 19" o:spid="_x0000_s19" o:spt="9" type="#_x0000_t9" style="position:absolute;left:4954;top:10498;width:4954;height:4231;v-text-anchor:middle;visibility:visible;" fillcolor="#00B0F0" stroked="f" strokeweight="1.00pt">
                        <v:fill opacity="-32539f"/>
                        <v:textbox inset="0,0,0,0">
                          <w:txbxContent>
                            <w:p>
                              <w:pPr>
                                <w:jc w:val="center"/>
                                <w:rPr>
                                  <w:sz w:val="20"/>
                                </w:rPr>
                              </w:pPr>
                              <w:r>
                                <w:rPr>
                                  <w:sz w:val="20"/>
                                </w:rPr>
                              </w:r>
                              <w:r/>
                            </w:p>
                          </w:txbxContent>
                        </v:textbox>
                      </v:shape>
                    </v:group>
                  </v:group>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1634176" behindDoc="1" locked="0" layoutInCell="1" allowOverlap="1">
                    <wp:simplePos x="0" y="0"/>
                    <wp:positionH relativeFrom="column">
                      <wp:posOffset>-2095795</wp:posOffset>
                    </wp:positionH>
                    <wp:positionV relativeFrom="paragraph">
                      <wp:posOffset>-397451</wp:posOffset>
                    </wp:positionV>
                    <wp:extent cx="7572375" cy="1298391"/>
                    <wp:effectExtent l="6350" t="6350" r="6350" b="6350"/>
                    <wp:wrapNone/>
                    <wp:docPr id="2" name="" hidden="0"/>
                    <wp:cNvGraphicFramePr/>
                    <a:graphic xmlns:a="http://schemas.openxmlformats.org/drawingml/2006/main">
                      <a:graphicData uri="http://schemas.microsoft.com/office/word/2010/wordprocessingShape">
                        <wps:wsp>
                          <wps:cNvPr id="0" name=""/>
                          <wps:cNvSpPr/>
                          <wps:spPr bwMode="auto">
                            <a:xfrm>
                              <a:off x="0" y="0"/>
                              <a:ext cx="7572375" cy="1298391"/>
                            </a:xfrm>
                            <a:prstGeom prst="rect">
                              <a:avLst/>
                            </a:prstGeom>
                            <a:solidFill>
                              <a:schemeClr val="accent1">
                                <a:lumMod val="20000"/>
                                <a:lumOff val="80000"/>
                                <a:alpha val="5000"/>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r>
                                  <w:rPr>
                                    <w:lang w:val="ru-RU"/>
                                  </w:rPr>
                                  <w:t xml:space="preserve">м</w:t>
                                </w:r>
                                <w:r/>
                              </w:p>
                            </w:txbxContent>
                          </wps:txbx>
                          <wps:bodyPr anchor="ctr"/>
                        </wps:wsp>
                      </a:graphicData>
                    </a:graphic>
                  </wp:anchor>
                </w:drawing>
              </mc:Choice>
              <mc:Fallback>
                <w:pict>
                  <v:shape id="shape 20" o:spid="_x0000_s20" o:spt="1" type="#_x0000_t1" style="position:absolute;z-index:-251634176;o:allowoverlap:true;o:allowincell:true;mso-position-horizontal-relative:text;margin-left:-165.0pt;mso-position-horizontal:absolute;mso-position-vertical-relative:text;margin-top:-31.3pt;mso-position-vertical:absolute;width:596.2pt;height:102.2pt;mso-wrap-distance-left:9.1pt;mso-wrap-distance-top:0.0pt;mso-wrap-distance-right:9.1pt;mso-wrap-distance-bottom:0.0pt;v-text-anchor:middle;visibility:visible;" fillcolor="#D0EBEF" stroked="f" strokeweight="1.00pt">
                    <v:fill opacity="-2984f"/>
                    <v:textbox inset="0,0,0,0">
                      <w:txbxContent>
                        <w:p>
                          <w:r>
                            <w:rPr>
                              <w:lang w:val="ru-RU"/>
                            </w:rPr>
                            <w:t xml:space="preserve">м</w:t>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1640320" behindDoc="0" locked="0" layoutInCell="1" allowOverlap="1">
                    <wp:simplePos x="0" y="0"/>
                    <wp:positionH relativeFrom="column">
                      <wp:posOffset>-2121830</wp:posOffset>
                    </wp:positionH>
                    <wp:positionV relativeFrom="paragraph">
                      <wp:posOffset>-471534</wp:posOffset>
                    </wp:positionV>
                    <wp:extent cx="7591425" cy="104775"/>
                    <wp:effectExtent l="6350" t="6350" r="6350" b="6350"/>
                    <wp:wrapNone/>
                    <wp:docPr id="3" name="" hidden="0"/>
                    <wp:cNvGraphicFramePr/>
                    <a:graphic xmlns:a="http://schemas.openxmlformats.org/drawingml/2006/main">
                      <a:graphicData uri="http://schemas.microsoft.com/office/word/2010/wordprocessingShape">
                        <wps:wsp>
                          <wps:cNvPr id="0" name=""/>
                          <wps:cNvSpPr/>
                          <wps:spPr bwMode="auto">
                            <a:xfrm>
                              <a:off x="0" y="0"/>
                              <a:ext cx="7591422" cy="104772"/>
                            </a:xfrm>
                            <a:prstGeom prst="rect">
                              <a:avLst/>
                            </a:prstGeom>
                            <a:solidFill>
                              <a:schemeClr val="accent5">
                                <a:lumMod val="60000"/>
                                <a:lumOff val="40000"/>
                              </a:schemeClr>
                            </a:solidFill>
                            <a:ln w="12700" cap="flat" cmpd="sng" algn="ctr">
                              <a:noFill/>
                              <a:bevel/>
                            </a:ln>
                          </wps:spPr>
                          <wps:style>
                            <a:lnRef idx="2">
                              <a:schemeClr val="accent1">
                                <a:shade val="50000"/>
                              </a:schemeClr>
                            </a:lnRef>
                            <a:fillRef idx="1">
                              <a:schemeClr val="accent1"/>
                            </a:fillRef>
                            <a:effectRef idx="0">
                              <a:schemeClr val="accent1"/>
                            </a:effectRef>
                            <a:fontRef idx="minor">
                              <a:schemeClr val="lt1"/>
                            </a:fontRef>
                          </wps:style>
                          <wps:txbx>
                            <w:txbxContent>
                              <w:p>
                                <w:pPr>
                                  <w:ind w:left="-330"/>
                                  <w:jc w:val="center"/>
                                  <w:tabs>
                                    <w:tab w:val="left" w:pos="-283" w:leader="none"/>
                                  </w:tabs>
                                  <w:rPr>
                                    <w:color w:val="7030a0"/>
                                  </w:rPr>
                                </w:pPr>
                                <w:r>
                                  <w:rPr>
                                    <w:color w:val="7030a0"/>
                                  </w:rPr>
                                </w:r>
                                <w:r/>
                              </w:p>
                            </w:txbxContent>
                          </wps:txbx>
                          <wps:bodyPr anchor="ctr"/>
                        </wps:wsp>
                      </a:graphicData>
                    </a:graphic>
                  </wp:anchor>
                </w:drawing>
              </mc:Choice>
              <mc:Fallback>
                <w:pict>
                  <v:shape id="shape 21" o:spid="_x0000_s21" o:spt="1" type="#_x0000_t1" style="position:absolute;z-index:251640320;o:allowoverlap:true;o:allowincell:true;mso-position-horizontal-relative:text;margin-left:-167.1pt;mso-position-horizontal:absolute;mso-position-vertical-relative:text;margin-top:-37.1pt;mso-position-vertical:absolute;width:597.8pt;height:8.2pt;mso-wrap-distance-left:9.1pt;mso-wrap-distance-top:0.0pt;mso-wrap-distance-right:9.1pt;mso-wrap-distance-bottom:0.0pt;v-text-anchor:middle;visibility:visible;" fillcolor="#F77E2D" stroked="f" strokeweight="1.00pt">
                    <v:textbox inset="0,0,0,0">
                      <w:txbxContent>
                        <w:p>
                          <w:pPr>
                            <w:ind w:left="-330"/>
                            <w:jc w:val="center"/>
                            <w:tabs>
                              <w:tab w:val="left" w:pos="-283" w:leader="none"/>
                            </w:tabs>
                            <w:rPr>
                              <w:color w:val="7030a0"/>
                            </w:rPr>
                          </w:pPr>
                          <w:r>
                            <w:rPr>
                              <w:color w:val="7030a0"/>
                            </w:rPr>
                          </w:r>
                          <w:r/>
                        </w:p>
                      </w:txbxContent>
                    </v:textbox>
                  </v:shape>
                </w:pict>
              </mc:Fallback>
            </mc:AlternateContent>
          </w:r>
          <w:r>
            <w:rPr>
              <w:rFonts w:ascii="Segoe UI Black" w:hAnsi="Segoe UI Black" w:eastAsia="Segoe UI Black" w:cs="Segoe UI Black"/>
              <w:color w:val="000000" w:themeColor="text1"/>
              <w:sz w:val="24"/>
            </w:rPr>
          </w:r>
          <w:sdt>
            <w:sdtPr>
              <w:alias w:val=""/>
              <w15:appearance w15:val="boundingBox"/>
              <w:label w:val="0"/>
              <w:lock w:val="unlocked"/>
              <w:tag w:val=""/>
              <w:rPr>
                <w:rFonts w:ascii="Segoe UI Black" w:hAnsi="Segoe UI Black" w:eastAsia="Segoe UI Black" w:cs="Segoe UI Black"/>
                <w:color w:val="000000" w:themeColor="text1"/>
                <w:sz w:val="48"/>
                <w:szCs w:val="24"/>
              </w:rPr>
            </w:sdtPr>
            <w:sdtContent>
              <w:sdt>
                <w:sdtPr>
                  <w:alias w:val=""/>
                  <w15:appearance w15:val="boundingBox"/>
                  <w:label w:val="0"/>
                  <w:lock w:val="unlocked"/>
                  <w:tag w:val=""/>
                  <w:rPr>
                    <w:rFonts w:ascii="Segoe UI Black" w:hAnsi="Segoe UI Black" w:eastAsia="Segoe UI Black" w:cs="Segoe UI Black"/>
                    <w:color w:val="000000" w:themeColor="text1"/>
                    <w:sz w:val="48"/>
                    <w:szCs w:val="24"/>
                  </w:rPr>
                </w:sdtPr>
                <w:sdtContent>
                  <w:sdt>
                    <w:sdtPr>
                      <w:alias w:val=""/>
                      <w15:appearance w15:val="boundingBox"/>
                      <w:label w:val="0"/>
                      <w:lock w:val="unlocked"/>
                      <w:tag w:val=""/>
                      <w:rPr>
                        <w:rFonts w:ascii="Segoe UI Black" w:hAnsi="Segoe UI Black" w:eastAsia="Segoe UI Black" w:cs="Segoe UI Black"/>
                        <w:color w:val="000000" w:themeColor="text1"/>
                        <w:sz w:val="48"/>
                        <w:szCs w:val="24"/>
                      </w:rPr>
                    </w:sdtPr>
                    <w:sdtContent>
                      <w:sdt>
                        <w:sdtPr>
                          <w:alias w:val="Name company"/>
                          <w15:appearance w15:val="boundingBox"/>
                          <w:label w:val="0"/>
                          <w:lock w:val="unlocked"/>
                          <w:tag w:val=""/>
                          <w:rPr>
                            <w:rFonts w:ascii="Segoe UI Black" w:hAnsi="Segoe UI Black" w:eastAsia="Segoe UI Black" w:cs="Segoe UI Black"/>
                            <w:color w:val="000000" w:themeColor="text1"/>
                            <w:sz w:val="48"/>
                            <w:szCs w:val="24"/>
                          </w:rPr>
                        </w:sdtPr>
                        <w:sdtContent>
                          <w:r>
                            <w:rPr>
                              <w:rFonts w:ascii="Segoe UI Black" w:hAnsi="Segoe UI Black" w:eastAsia="Segoe UI Black" w:cs="Segoe UI Black"/>
                              <w:b/>
                              <w:caps/>
                              <w:color w:val="000000" w:themeColor="text1"/>
                              <w:sz w:val="48"/>
                            </w:rPr>
                            <w:t xml:space="preserve">ihr</w:t>
                          </w:r>
                        </w:sdtContent>
                      </w:sdt>
                    </w:sdtContent>
                  </w:sdt>
                </w:sdtContent>
              </w:sdt>
            </w:sdtContent>
          </w:sdt>
          <w:r>
            <w:rPr>
              <w:rFonts w:ascii="Segoe UI Black" w:hAnsi="Segoe UI Black" w:eastAsia="Segoe UI Black" w:cs="Segoe UI Black"/>
              <w:color w:val="000000" w:themeColor="text1"/>
              <w:sz w:val="28"/>
            </w:rPr>
          </w:r>
          <w:r/>
        </w:p>
        <w:p>
          <w:pPr>
            <w:ind w:right="5"/>
            <w:rPr>
              <w:rFonts w:ascii="Arial" w:hAnsi="Arial" w:cs="Arial"/>
              <w:color w:val="7030a0"/>
            </w:rPr>
          </w:pPr>
          <w:r>
            <w:rPr>
              <w:rFonts w:ascii="Segoe UI Black" w:hAnsi="Segoe UI Black" w:eastAsia="Segoe UI Black" w:cs="Segoe UI Black"/>
              <w:b/>
              <w:caps/>
              <w:color w:val="595959" w:themeColor="text1" w:themeTint="A6"/>
              <w:sz w:val="28"/>
            </w:rPr>
          </w:r>
          <w:r>
            <w:rPr>
              <w:rFonts w:ascii="Open Sans" w:hAnsi="Open Sans" w:eastAsia="Segoe UI Black" w:cs="Open Sans"/>
              <w:b w:val="0"/>
              <w:bCs w:val="0"/>
              <w:caps/>
              <w:color w:val="354369" w:themeColor="accent6" w:themeShade="BF"/>
              <w:sz w:val="22"/>
            </w:rPr>
            <w:t xml:space="preserve">unternehmen</w:t>
          </w:r>
          <w:r>
            <w:rPr>
              <w:rFonts w:ascii="Segoe UI Black" w:hAnsi="Segoe UI Black" w:eastAsia="Segoe UI Black" w:cs="Segoe UI Black"/>
              <w:b/>
              <w:caps/>
              <w:color w:val="595959" w:themeColor="text1" w:themeTint="A6"/>
              <w:sz w:val="28"/>
            </w:rPr>
          </w:r>
          <w:r/>
        </w:p>
      </w:tc>
      <w:tc>
        <w:tcPr>
          <w:tcBorders>
            <w:top w:val="none" w:color="000000" w:sz="4" w:space="0"/>
            <w:left w:val="none" w:color="000000" w:sz="4" w:space="0"/>
            <w:bottom w:val="single" w:color="4F271C" w:themeColor="text2" w:sz="4" w:space="0"/>
            <w:right w:val="none" w:color="000000" w:sz="4" w:space="0"/>
          </w:tcBorders>
          <w:tcW w:w="2129" w:type="dxa"/>
          <w:textDirection w:val="lrTb"/>
          <w:noWrap w:val="false"/>
        </w:tcPr>
        <w:p>
          <w:pPr>
            <w:pStyle w:val="1854"/>
            <w:contextualSpacing w:val="0"/>
            <w:ind w:right="5"/>
            <w:jc w:val="left"/>
            <w:spacing w:after="57"/>
            <w:rPr>
              <w:rFonts w:ascii="Open Sans" w:hAnsi="Open Sans" w:cs="Open Sans"/>
              <w:b w:val="0"/>
              <w:bCs w:val="0"/>
              <w:color w:val="344369"/>
              <w:spacing w:val="11"/>
              <w:sz w:val="20"/>
              <w:szCs w:val="24"/>
            </w:rPr>
          </w:pPr>
          <w:r>
            <w:rPr>
              <w:rFonts w:ascii="Open Sans" w:hAnsi="Open Sans" w:eastAsia="Segoe UI Black" w:cs="Open Sans"/>
              <w:b w:val="0"/>
              <w:bCs w:val="0"/>
              <w:caps/>
              <w:color w:val="404040" w:themeColor="text1" w:themeTint="BF"/>
              <w:spacing w:val="11"/>
              <w:sz w:val="18"/>
              <w:szCs w:val="24"/>
            </w:rPr>
            <w:t xml:space="preserve">addresse</w:t>
          </w:r>
          <w:r>
            <w:rPr>
              <w:rFonts w:ascii="Open Sans" w:hAnsi="Open Sans" w:cs="Open Sans"/>
              <w:b w:val="0"/>
              <w:bCs w:val="0"/>
              <w:sz w:val="24"/>
              <w:szCs w:val="24"/>
            </w:rPr>
          </w:r>
          <w:r/>
        </w:p>
      </w:tc>
      <w:tc>
        <w:tcPr>
          <w:tcBorders>
            <w:top w:val="none" w:color="000000" w:sz="4" w:space="0"/>
            <w:left w:val="none" w:color="000000" w:sz="4" w:space="0"/>
            <w:bottom w:val="single" w:color="4F271C" w:themeColor="text2" w:sz="4" w:space="0"/>
            <w:right w:val="none" w:color="000000" w:sz="4" w:space="0"/>
          </w:tcBorders>
          <w:tcW w:w="1701" w:type="dxa"/>
          <w:textDirection w:val="lrTb"/>
          <w:noWrap w:val="false"/>
        </w:tcPr>
        <w:p>
          <w:pPr>
            <w:pStyle w:val="1854"/>
            <w:contextualSpacing w:val="0"/>
            <w:ind w:left="142"/>
            <w:jc w:val="left"/>
            <w:spacing w:after="57"/>
            <w:rPr>
              <w:rFonts w:ascii="Open Sans" w:hAnsi="Open Sans" w:cs="Open Sans"/>
              <w:b w:val="0"/>
              <w:bCs w:val="0"/>
              <w:color w:val="344369"/>
              <w:sz w:val="20"/>
              <w:szCs w:val="24"/>
            </w:rPr>
          </w:pPr>
          <w:r>
            <w:rPr>
              <w:rFonts w:ascii="Open Sans" w:hAnsi="Open Sans" w:eastAsia="Segoe UI Black" w:cs="Open Sans"/>
              <w:b w:val="0"/>
              <w:bCs w:val="0"/>
              <w:color w:val="404040" w:themeColor="text1" w:themeTint="BF"/>
              <w:spacing w:val="11"/>
              <w:sz w:val="18"/>
              <w:szCs w:val="24"/>
            </w:rPr>
            <w:t xml:space="preserve">TELEFON </w:t>
          </w:r>
          <w:r>
            <w:rPr>
              <w:rFonts w:ascii="Open Sans" w:hAnsi="Open Sans" w:cs="Open Sans"/>
              <w:b w:val="0"/>
              <w:bCs w:val="0"/>
              <w:sz w:val="24"/>
              <w:szCs w:val="24"/>
            </w:rPr>
          </w:r>
          <w:r/>
        </w:p>
      </w:tc>
      <w:tc>
        <w:tcPr>
          <w:tcBorders>
            <w:top w:val="none" w:color="000000" w:sz="4" w:space="0"/>
            <w:left w:val="none" w:color="000000" w:sz="4" w:space="0"/>
            <w:bottom w:val="single" w:color="4F271C" w:themeColor="text2" w:sz="4" w:space="0"/>
            <w:right w:val="none" w:color="000000" w:sz="4" w:space="0"/>
          </w:tcBorders>
          <w:tcW w:w="1945" w:type="dxa"/>
          <w:textDirection w:val="lrTb"/>
          <w:noWrap w:val="false"/>
        </w:tcPr>
        <w:p>
          <w:pPr>
            <w:contextualSpacing w:val="0"/>
            <w:ind w:left="142"/>
            <w:jc w:val="left"/>
            <w:spacing w:after="57"/>
            <w:rPr>
              <w:rFonts w:ascii="Open Sans" w:hAnsi="Open Sans" w:cs="Open Sans"/>
              <w:b w:val="0"/>
              <w:bCs w:val="0"/>
              <w:color w:val="344369"/>
              <w:sz w:val="20"/>
              <w:szCs w:val="24"/>
            </w:rPr>
          </w:pPr>
          <w:r>
            <w:rPr>
              <w:rFonts w:ascii="Open Sans" w:hAnsi="Open Sans" w:eastAsia="Segoe UI Black" w:cs="Open Sans"/>
              <w:b w:val="0"/>
              <w:bCs w:val="0"/>
              <w:color w:val="404040" w:themeColor="text1" w:themeTint="BF"/>
              <w:spacing w:val="11"/>
              <w:sz w:val="18"/>
              <w:szCs w:val="24"/>
            </w:rPr>
            <w:t xml:space="preserve">WEB </w:t>
          </w:r>
          <w:r>
            <w:rPr>
              <w:rFonts w:ascii="Open Sans" w:hAnsi="Open Sans" w:cs="Open Sans"/>
              <w:b w:val="0"/>
              <w:bCs w:val="0"/>
              <w:sz w:val="24"/>
              <w:szCs w:val="24"/>
            </w:rPr>
          </w:r>
          <w:r/>
        </w:p>
      </w:tc>
    </w:tr>
    <w:tr>
      <w:trPr>
        <w:trHeight w:val="879"/>
      </w:trPr>
      <w:tc>
        <w:tcPr>
          <w:tcBorders>
            <w:top w:val="none" w:color="000000" w:sz="4" w:space="0"/>
            <w:left w:val="none" w:color="000000" w:sz="4" w:space="0"/>
            <w:bottom w:val="none" w:color="000000" w:sz="4" w:space="0"/>
            <w:right w:val="none" w:color="000000" w:sz="4" w:space="0"/>
          </w:tcBorders>
          <w:tcW w:w="2189" w:type="dxa"/>
          <w:vMerge w:val="continue"/>
          <w:textDirection w:val="lrTb"/>
          <w:noWrap w:val="false"/>
        </w:tcPr>
        <w:p>
          <w:r/>
          <w:r/>
        </w:p>
      </w:tc>
      <w:tc>
        <w:tcPr>
          <w:tcBorders>
            <w:top w:val="single" w:color="4F271C" w:themeColor="text2" w:sz="4" w:space="0"/>
            <w:left w:val="none" w:color="000000" w:sz="4" w:space="0"/>
            <w:bottom w:val="none" w:color="000000" w:sz="4" w:space="0"/>
            <w:right w:val="none" w:color="000000" w:sz="4" w:space="0"/>
          </w:tcBorders>
          <w:tcW w:w="2129" w:type="dxa"/>
          <w:textDirection w:val="lrTb"/>
          <w:noWrap w:val="false"/>
        </w:tcPr>
        <w:sdt>
          <w:sdtPr>
            <w:alias w:val="Address"/>
            <w15:appearance w15:val="boundingBox"/>
            <w:id w:val="858085568"/>
            <w:tag w:val=""/>
            <w:rPr>
              <w:rFonts w:ascii="Arial" w:hAnsi="Arial" w:cs="Arial"/>
            </w:rPr>
          </w:sdtPr>
          <w:sdtContent>
            <w:p>
              <w:pPr>
                <w:pStyle w:val="1854"/>
                <w:rPr>
                  <w:rFonts w:ascii="Open Sans" w:hAnsi="Open Sans" w:cs="Open Sans"/>
                  <w:b w:val="0"/>
                  <w:bCs w:val="0"/>
                  <w:color w:val="595959"/>
                  <w:sz w:val="28"/>
                  <w:szCs w:val="24"/>
                </w:rPr>
              </w:pPr>
              <w:r>
                <w:rPr>
                  <w:rFonts w:ascii="Open Sans" w:hAnsi="Open Sans" w:eastAsia="Calibri" w:cs="Open Sans"/>
                  <w:b w:val="0"/>
                  <w:bCs w:val="0"/>
                  <w:color w:val="595959" w:themeColor="text1" w:themeTint="A6"/>
                  <w:sz w:val="20"/>
                  <w:szCs w:val="24"/>
                </w:rPr>
              </w:r>
              <w:r>
                <w:rPr>
                  <w:rFonts w:ascii="Open Sans" w:hAnsi="Open Sans" w:eastAsia="Open Sans" w:cs="Open Sans"/>
                  <w:b w:val="0"/>
                  <w:bCs w:val="0"/>
                  <w:color w:val="595959" w:themeColor="text1" w:themeTint="A6"/>
                  <w:sz w:val="18"/>
                  <w:szCs w:val="24"/>
                  <w:lang w:val="de-DE"/>
                </w:rPr>
                <w:t xml:space="preserve">Hausnummer, Straße, </w:t>
              </w:r>
              <w:r>
                <w:rPr>
                  <w:rFonts w:ascii="Open Sans" w:hAnsi="Open Sans" w:eastAsia="Open Sans" w:cs="Open Sans"/>
                  <w:b w:val="0"/>
                  <w:bCs w:val="0"/>
                  <w:color w:val="595959" w:themeColor="text1" w:themeTint="A6"/>
                  <w:sz w:val="18"/>
                  <w:szCs w:val="24"/>
                  <w:lang w:val="de-DE"/>
                </w:rPr>
                <w:t xml:space="preserve">Ort</w:t>
              </w:r>
              <w:r>
                <w:rPr>
                  <w:rFonts w:ascii="Open Sans" w:hAnsi="Open Sans" w:eastAsia="Open Sans" w:cs="Open Sans"/>
                  <w:b w:val="0"/>
                  <w:bCs w:val="0"/>
                  <w:color w:val="595959" w:themeColor="text1" w:themeTint="A6"/>
                  <w:sz w:val="18"/>
                  <w:szCs w:val="24"/>
                  <w:lang w:val="de-DE"/>
                </w:rPr>
                <w:t xml:space="preserve">, PLZ, Land</w:t>
              </w:r>
              <w:r>
                <w:rPr>
                  <w:rFonts w:ascii="Open Sans" w:hAnsi="Open Sans" w:cs="Open Sans"/>
                  <w:b w:val="0"/>
                  <w:bCs w:val="0"/>
                  <w:sz w:val="24"/>
                  <w:szCs w:val="24"/>
                </w:rPr>
              </w:r>
              <w:r/>
            </w:p>
          </w:sdtContent>
        </w:sdt>
        <w:p>
          <w:pPr>
            <w:rPr>
              <w:rFonts w:ascii="Open Sans" w:hAnsi="Open Sans" w:cs="Open Sans"/>
              <w:b w:val="0"/>
              <w:bCs w:val="0"/>
              <w:color w:val="595959"/>
              <w:sz w:val="24"/>
              <w:szCs w:val="24"/>
            </w:rPr>
          </w:pPr>
          <w:r>
            <w:rPr>
              <w:rFonts w:ascii="Open Sans" w:hAnsi="Open Sans" w:cs="Open Sans"/>
              <w:b w:val="0"/>
              <w:bCs w:val="0"/>
              <w:color w:val="595959"/>
              <w:sz w:val="24"/>
              <w:szCs w:val="24"/>
            </w:rPr>
          </w:r>
          <w:r>
            <w:rPr>
              <w:rFonts w:ascii="Open Sans" w:hAnsi="Open Sans" w:cs="Open Sans"/>
              <w:b w:val="0"/>
              <w:bCs w:val="0"/>
              <w:sz w:val="24"/>
              <w:szCs w:val="24"/>
            </w:rPr>
          </w:r>
          <w:r/>
        </w:p>
      </w:tc>
      <w:tc>
        <w:tcPr>
          <w:tcBorders>
            <w:top w:val="single" w:color="4F271C" w:themeColor="text2" w:sz="4" w:space="0"/>
            <w:left w:val="none" w:color="000000" w:sz="4" w:space="0"/>
            <w:bottom w:val="none" w:color="000000" w:sz="4" w:space="0"/>
            <w:right w:val="none" w:color="000000" w:sz="4" w:space="0"/>
          </w:tcBorders>
          <w:tcW w:w="1701" w:type="dxa"/>
          <w:textDirection w:val="lrTb"/>
          <w:noWrap w:val="false"/>
        </w:tcPr>
        <w:sdt>
          <w:sdtPr>
            <w:alias w:val="Phone"/>
            <w15:appearance w15:val="boundingBox"/>
            <w:id w:val="-236870710"/>
            <w:tag w:val=""/>
            <w:rPr>
              <w:rFonts w:ascii="Arial" w:hAnsi="Arial" w:cs="Arial"/>
            </w:rPr>
          </w:sdtPr>
          <w:sdtContent>
            <w:p>
              <w:pPr>
                <w:pStyle w:val="1854"/>
                <w:ind w:left="142"/>
                <w:rPr>
                  <w:rFonts w:ascii="Open Sans" w:hAnsi="Open Sans" w:cs="Open Sans"/>
                  <w:b w:val="0"/>
                  <w:bCs w:val="0"/>
                  <w:color w:val="595959"/>
                  <w:sz w:val="28"/>
                  <w:szCs w:val="24"/>
                </w:rPr>
              </w:pPr>
              <w:r>
                <w:rPr>
                  <w:rFonts w:ascii="Open Sans" w:hAnsi="Open Sans" w:eastAsia="Calibri" w:cs="Open Sans"/>
                  <w:b w:val="0"/>
                  <w:bCs w:val="0"/>
                  <w:color w:val="595959" w:themeColor="text1" w:themeTint="A6"/>
                  <w:sz w:val="20"/>
                  <w:szCs w:val="24"/>
                </w:rPr>
                <w:t xml:space="preserve">+123 456 789</w:t>
              </w:r>
              <w:r>
                <w:rPr>
                  <w:rFonts w:ascii="Open Sans" w:hAnsi="Open Sans" w:cs="Open Sans"/>
                  <w:b w:val="0"/>
                  <w:bCs w:val="0"/>
                  <w:sz w:val="24"/>
                  <w:szCs w:val="24"/>
                </w:rPr>
              </w:r>
              <w:r/>
            </w:p>
          </w:sdtContent>
        </w:sdt>
        <w:p>
          <w:pPr>
            <w:rPr>
              <w:rFonts w:ascii="Open Sans" w:hAnsi="Open Sans" w:cs="Open Sans"/>
              <w:b w:val="0"/>
              <w:bCs w:val="0"/>
              <w:color w:val="595959"/>
              <w:sz w:val="24"/>
              <w:szCs w:val="24"/>
            </w:rPr>
          </w:pPr>
          <w:r>
            <w:rPr>
              <w:rFonts w:ascii="Open Sans" w:hAnsi="Open Sans" w:cs="Open Sans"/>
              <w:b w:val="0"/>
              <w:bCs w:val="0"/>
              <w:color w:val="595959"/>
              <w:sz w:val="24"/>
              <w:szCs w:val="24"/>
            </w:rPr>
          </w:r>
          <w:r>
            <w:rPr>
              <w:rFonts w:ascii="Open Sans" w:hAnsi="Open Sans" w:cs="Open Sans"/>
              <w:b w:val="0"/>
              <w:bCs w:val="0"/>
              <w:sz w:val="24"/>
              <w:szCs w:val="24"/>
            </w:rPr>
          </w:r>
          <w:r/>
        </w:p>
      </w:tc>
      <w:tc>
        <w:tcPr>
          <w:tcBorders>
            <w:top w:val="single" w:color="4F271C" w:themeColor="text2" w:sz="4" w:space="0"/>
            <w:left w:val="none" w:color="000000" w:sz="4" w:space="0"/>
            <w:bottom w:val="none" w:color="000000" w:sz="4" w:space="0"/>
            <w:right w:val="none" w:color="000000" w:sz="4" w:space="0"/>
          </w:tcBorders>
          <w:tcW w:w="1945" w:type="dxa"/>
          <w:textDirection w:val="lrTb"/>
          <w:noWrap w:val="false"/>
        </w:tcPr>
        <w:sdt>
          <w:sdtPr>
            <w:alias w:val="E-mail"/>
            <w15:appearance w15:val="boundingBox"/>
            <w:id w:val="-1603873951"/>
            <w:tag w:val=""/>
            <w:rPr>
              <w:rFonts w:ascii="Arial" w:hAnsi="Arial" w:cs="Arial"/>
            </w:rPr>
          </w:sdtPr>
          <w:sdtContent>
            <w:p>
              <w:pPr>
                <w:ind w:left="142"/>
                <w:rPr>
                  <w:rFonts w:ascii="Open Sans" w:hAnsi="Open Sans" w:cs="Open Sans"/>
                  <w:b w:val="0"/>
                  <w:bCs w:val="0"/>
                  <w:color w:val="595959"/>
                  <w:sz w:val="20"/>
                  <w:szCs w:val="24"/>
                </w:rPr>
              </w:pPr>
              <w:r>
                <w:rPr>
                  <w:rFonts w:ascii="Open Sans" w:hAnsi="Open Sans" w:eastAsia="Calibri" w:cs="Open Sans"/>
                  <w:b w:val="0"/>
                  <w:bCs w:val="0"/>
                  <w:color w:val="595959" w:themeColor="text1" w:themeTint="A6"/>
                  <w:sz w:val="20"/>
                  <w:szCs w:val="24"/>
                </w:rPr>
                <w:t xml:space="preserve">you@mail.com</w:t>
              </w:r>
              <w:r>
                <w:rPr>
                  <w:rFonts w:ascii="Open Sans" w:hAnsi="Open Sans" w:cs="Open Sans"/>
                  <w:b w:val="0"/>
                  <w:bCs w:val="0"/>
                  <w:sz w:val="24"/>
                  <w:szCs w:val="24"/>
                </w:rPr>
              </w:r>
              <w:r/>
            </w:p>
          </w:sdtContent>
        </w:sdt>
        <w:p>
          <w:pPr>
            <w:ind w:left="142"/>
            <w:rPr>
              <w:rFonts w:ascii="Open Sans" w:hAnsi="Open Sans" w:cs="Open Sans"/>
              <w:b w:val="0"/>
              <w:bCs w:val="0"/>
              <w:color w:val="595959"/>
              <w:sz w:val="20"/>
              <w:szCs w:val="24"/>
            </w:rPr>
          </w:pPr>
          <w:r>
            <w:rPr>
              <w:rFonts w:ascii="Open Sans" w:hAnsi="Open Sans" w:eastAsia="Calibri" w:cs="Open Sans"/>
              <w:b w:val="0"/>
              <w:bCs w:val="0"/>
              <w:sz w:val="24"/>
              <w:szCs w:val="24"/>
            </w:rPr>
          </w:r>
          <w:sdt>
            <w:sdtPr>
              <w:alias w:val="web address"/>
              <w15:appearance w15:val="boundingBox"/>
              <w:id w:val="-943537970"/>
              <w:tag w:val=""/>
              <w:rPr>
                <w:rFonts w:ascii="Open Sans" w:hAnsi="Open Sans" w:eastAsia="Open Sans" w:cs="Open Sans"/>
                <w:b w:val="0"/>
                <w:sz w:val="20"/>
                <w:szCs w:val="24"/>
              </w:rPr>
            </w:sdtPr>
            <w:sdtContent>
              <w:r>
                <w:rPr>
                  <w:rFonts w:ascii="Open Sans" w:hAnsi="Open Sans" w:eastAsia="Calibri" w:cs="Open Sans"/>
                  <w:b w:val="0"/>
                  <w:bCs w:val="0"/>
                  <w:color w:val="595959" w:themeColor="text1" w:themeTint="A6"/>
                  <w:sz w:val="20"/>
                  <w:szCs w:val="24"/>
                </w:rPr>
                <w:t xml:space="preserve">yourweb.com</w:t>
              </w:r>
            </w:sdtContent>
          </w:sdt>
          <w:r>
            <w:rPr>
              <w:rFonts w:ascii="Open Sans" w:hAnsi="Open Sans" w:cs="Open Sans"/>
              <w:b w:val="0"/>
              <w:bCs w:val="0"/>
              <w:sz w:val="24"/>
              <w:szCs w:val="24"/>
            </w:rPr>
          </w:r>
          <w:r/>
        </w:p>
      </w:tc>
    </w:tr>
  </w:tbl>
  <w:p>
    <w:pPr>
      <w:spacing w:after="0" w:afterAutospacing="0" w:line="240" w:lineRule="auto"/>
      <w:tabs>
        <w:tab w:val="left" w:pos="1976" w:leader="none"/>
      </w:tabs>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Style w:val="1858"/>
      <w:tblW w:w="0" w:type="auto"/>
      <w:tblInd w:w="-1879" w:type="dxa"/>
      <w:tblLayout w:type="fixed"/>
      <w:tblLook w:val="04A0" w:firstRow="1" w:lastRow="0" w:firstColumn="1" w:lastColumn="0" w:noHBand="0" w:noVBand="1"/>
    </w:tblPr>
    <w:tblGrid>
      <w:gridCol w:w="2651"/>
      <w:gridCol w:w="2020"/>
      <w:gridCol w:w="1662"/>
      <w:gridCol w:w="1809"/>
    </w:tblGrid>
    <w:tr>
      <w:trPr>
        <w:trHeight w:val="255"/>
      </w:trPr>
      <w:tc>
        <w:tcPr>
          <w:tcBorders>
            <w:top w:val="none" w:color="000000" w:sz="4" w:space="0"/>
            <w:left w:val="none" w:color="000000" w:sz="4" w:space="0"/>
            <w:bottom w:val="none" w:color="000000" w:sz="4" w:space="0"/>
            <w:right w:val="none" w:color="000000" w:sz="4" w:space="0"/>
          </w:tcBorders>
          <w:tcW w:w="2651" w:type="dxa"/>
          <w:vMerge w:val="restart"/>
          <w:textDirection w:val="lrTb"/>
          <w:noWrap w:val="false"/>
        </w:tcPr>
        <w:p>
          <w:pPr>
            <w:ind w:right="5"/>
            <w:rPr>
              <w:rFonts w:ascii="Open Sans Extrabold" w:hAnsi="Open Sans Extrabold" w:eastAsia="Open Sans Extrabold" w:cs="Open Sans Extrabold"/>
              <w:color w:val="004c56"/>
            </w:rPr>
          </w:pPr>
          <w:r>
            <mc:AlternateContent>
              <mc:Choice Requires="wpg">
                <w:drawing>
                  <wp:anchor xmlns:wp="http://schemas.openxmlformats.org/drawingml/2006/wordprocessingDrawing" xmlns:wp14="http://schemas.microsoft.com/office/word/2010/wordprocessingDrawing" distT="0" distB="0" distL="0" distR="0" simplePos="0" relativeHeight="251680256" behindDoc="0" locked="0" layoutInCell="1" allowOverlap="1">
                    <wp:simplePos x="0" y="0"/>
                    <wp:positionH relativeFrom="page">
                      <wp:posOffset>495486</wp:posOffset>
                    </wp:positionH>
                    <wp:positionV relativeFrom="page">
                      <wp:posOffset>1057798</wp:posOffset>
                    </wp:positionV>
                    <wp:extent cx="495486" cy="423118"/>
                    <wp:effectExtent l="6350" t="6350" r="6350" b="6350"/>
                    <wp:wrapNone/>
                    <wp:docPr id="4" name=""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chemeClr val="accent1">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ind w:left="-330"/>
                                  <w:jc w:val="center"/>
                                  <w:tabs>
                                    <w:tab w:val="left" w:pos="-283" w:leader="none"/>
                                  </w:tabs>
                                  <w:rPr>
                                    <w:color w:val="7030a0"/>
                                  </w:rPr>
                                </w:pPr>
                                <w:r>
                                  <w:rPr>
                                    <w:color w:val="7030a0"/>
                                  </w:rPr>
                                </w:r>
                                <w:r/>
                              </w:p>
                            </w:txbxContent>
                          </wps:txbx>
                          <wps:bodyPr anchor="ctr"/>
                        </wps:wsp>
                      </a:graphicData>
                    </a:graphic>
                  </wp:anchor>
                </w:drawing>
              </mc:Choice>
              <mc:Fallback>
                <w:pict>
                  <v:shape id="shape 22" o:spid="_x0000_s22" o:spt="9" type="#_x0000_t9" style="position:absolute;z-index:251680256;o:allowoverlap:true;o:allowincell:true;mso-position-horizontal-relative:page;margin-left:39.0pt;mso-position-horizontal:absolute;mso-position-vertical-relative:page;margin-top:83.3pt;mso-position-vertical:absolute;width:39.0pt;height:33.3pt;mso-wrap-distance-left:0.0pt;mso-wrap-distance-top:0.0pt;mso-wrap-distance-right:0.0pt;mso-wrap-distance-bottom:0.0pt;v-text-anchor:middle;visibility:visible;" fillcolor="#3891A7" stroked="f" strokeweight="1.00pt">
                    <v:fill opacity="-32539f"/>
                    <v:textbox inset="0,0,0,0">
                      <w:txbxContent>
                        <w:p>
                          <w:pPr>
                            <w:ind w:left="-330"/>
                            <w:jc w:val="center"/>
                            <w:tabs>
                              <w:tab w:val="left" w:pos="-283" w:leader="none"/>
                            </w:tabs>
                            <w:rPr>
                              <w:color w:val="7030a0"/>
                            </w:rPr>
                          </w:pPr>
                          <w:r>
                            <w:rPr>
                              <w:color w:val="7030a0"/>
                            </w:r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78208" behindDoc="0" locked="0" layoutInCell="1" allowOverlap="1">
                    <wp:simplePos x="0" y="0"/>
                    <wp:positionH relativeFrom="page">
                      <wp:posOffset>0</wp:posOffset>
                    </wp:positionH>
                    <wp:positionV relativeFrom="page">
                      <wp:posOffset>634678</wp:posOffset>
                    </wp:positionV>
                    <wp:extent cx="495486" cy="423118"/>
                    <wp:effectExtent l="6350" t="6350" r="6350" b="6350"/>
                    <wp:wrapNone/>
                    <wp:docPr id="5" name=""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chemeClr val="accent2">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23" o:spid="_x0000_s23" o:spt="9" type="#_x0000_t9" style="position:absolute;z-index:251678208;o:allowoverlap:true;o:allowincell:true;mso-position-horizontal-relative:page;margin-left:0.0pt;mso-position-horizontal:absolute;mso-position-vertical-relative:page;margin-top:50.0pt;mso-position-vertical:absolute;width:39.0pt;height:33.3pt;mso-wrap-distance-left:0.0pt;mso-wrap-distance-top:0.0pt;mso-wrap-distance-right:0.0pt;mso-wrap-distance-bottom:0.0pt;v-text-anchor:middle;visibility:visible;" fillcolor="#FEB80A" stroked="f" strokeweight="1.00pt">
                    <v:fill opacity="-32539f"/>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76160" behindDoc="0" locked="0" layoutInCell="1" allowOverlap="1">
                    <wp:simplePos x="0" y="0"/>
                    <wp:positionH relativeFrom="page">
                      <wp:posOffset>383220</wp:posOffset>
                    </wp:positionH>
                    <wp:positionV relativeFrom="page">
                      <wp:posOffset>1269358</wp:posOffset>
                    </wp:positionV>
                    <wp:extent cx="495486" cy="423118"/>
                    <wp:effectExtent l="6350" t="6350" r="6350" b="6350"/>
                    <wp:wrapNone/>
                    <wp:docPr id="6" name=""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chemeClr val="tx2">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24" o:spid="_x0000_s24" o:spt="9" type="#_x0000_t9" style="position:absolute;z-index:251676160;o:allowoverlap:true;o:allowincell:true;mso-position-horizontal-relative:page;margin-left:30.2pt;mso-position-horizontal:absolute;mso-position-vertical-relative:page;margin-top:99.9pt;mso-position-vertical:absolute;width:39.0pt;height:33.3pt;mso-wrap-distance-left:0.0pt;mso-wrap-distance-top:0.0pt;mso-wrap-distance-right:0.0pt;mso-wrap-distance-bottom:0.0pt;v-text-anchor:middle;visibility:visible;" fillcolor="#4F271C" stroked="f" strokeweight="1.00pt">
                    <v:fill opacity="-32539f"/>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74112" behindDoc="0" locked="0" layoutInCell="1" allowOverlap="1">
                    <wp:simplePos x="0" y="0"/>
                    <wp:positionH relativeFrom="page">
                      <wp:posOffset>773973</wp:posOffset>
                    </wp:positionH>
                    <wp:positionV relativeFrom="page">
                      <wp:posOffset>634678</wp:posOffset>
                    </wp:positionV>
                    <wp:extent cx="495486" cy="423118"/>
                    <wp:effectExtent l="6350" t="6350" r="6350" b="6350"/>
                    <wp:wrapNone/>
                    <wp:docPr id="7" name=""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chemeClr val="accent3">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25" o:spid="_x0000_s25" o:spt="9" type="#_x0000_t9" style="position:absolute;z-index:251674112;o:allowoverlap:true;o:allowincell:true;mso-position-horizontal-relative:page;margin-left:60.9pt;mso-position-horizontal:absolute;mso-position-vertical-relative:page;margin-top:50.0pt;mso-position-vertical:absolute;width:39.0pt;height:33.3pt;mso-wrap-distance-left:0.0pt;mso-wrap-distance-top:0.0pt;mso-wrap-distance-right:0.0pt;mso-wrap-distance-bottom:0.0pt;v-text-anchor:middle;visibility:visible;" fillcolor="#C32D2E" stroked="f" strokeweight="1.00pt">
                    <v:fill opacity="-32539f"/>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72064" behindDoc="0" locked="0" layoutInCell="1" allowOverlap="1">
                    <wp:simplePos x="0" y="0"/>
                    <wp:positionH relativeFrom="page">
                      <wp:posOffset>1149981</wp:posOffset>
                    </wp:positionH>
                    <wp:positionV relativeFrom="page">
                      <wp:posOffset>846238</wp:posOffset>
                    </wp:positionV>
                    <wp:extent cx="495486" cy="423118"/>
                    <wp:effectExtent l="6350" t="6350" r="6350" b="6350"/>
                    <wp:wrapNone/>
                    <wp:docPr id="8" name=""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chemeClr val="tx2">
                                <a:lumMod val="74901"/>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26" o:spid="_x0000_s26" o:spt="9" type="#_x0000_t9" style="position:absolute;z-index:251672064;o:allowoverlap:true;o:allowincell:true;mso-position-horizontal-relative:page;margin-left:90.5pt;mso-position-horizontal:absolute;mso-position-vertical-relative:page;margin-top:66.6pt;mso-position-vertical:absolute;width:39.0pt;height:33.3pt;mso-wrap-distance-left:0.0pt;mso-wrap-distance-top:0.0pt;mso-wrap-distance-right:0.0pt;mso-wrap-distance-bottom:0.0pt;v-text-anchor:middle;visibility:visible;" fillcolor="#391C14" stroked="f" strokeweight="1.00pt">
                    <v:fill opacity="-32539f"/>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70016" behindDoc="0" locked="0" layoutInCell="1" allowOverlap="1">
                    <wp:simplePos x="0" y="0"/>
                    <wp:positionH relativeFrom="page">
                      <wp:posOffset>383220</wp:posOffset>
                    </wp:positionH>
                    <wp:positionV relativeFrom="page">
                      <wp:posOffset>846238</wp:posOffset>
                    </wp:positionV>
                    <wp:extent cx="495486" cy="423118"/>
                    <wp:effectExtent l="6350" t="6350" r="6350" b="6350"/>
                    <wp:wrapNone/>
                    <wp:docPr id="9" name=""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chemeClr val="accent4">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27" o:spid="_x0000_s27" o:spt="9" type="#_x0000_t9" style="position:absolute;z-index:251670016;o:allowoverlap:true;o:allowincell:true;mso-position-horizontal-relative:page;margin-left:30.2pt;mso-position-horizontal:absolute;mso-position-vertical-relative:page;margin-top:66.6pt;mso-position-vertical:absolute;width:39.0pt;height:33.3pt;mso-wrap-distance-left:0.0pt;mso-wrap-distance-top:0.0pt;mso-wrap-distance-right:0.0pt;mso-wrap-distance-bottom:0.0pt;v-text-anchor:middle;visibility:visible;" fillcolor="#84AA33" stroked="f" strokeweight="1.00pt">
                    <v:fill opacity="-32539f"/>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67968" behindDoc="0" locked="0" layoutInCell="1" allowOverlap="1">
                    <wp:simplePos x="0" y="0"/>
                    <wp:positionH relativeFrom="page">
                      <wp:posOffset>1269458</wp:posOffset>
                    </wp:positionH>
                    <wp:positionV relativeFrom="page">
                      <wp:posOffset>634678</wp:posOffset>
                    </wp:positionV>
                    <wp:extent cx="495486" cy="423118"/>
                    <wp:effectExtent l="6350" t="6350" r="6350" b="6350"/>
                    <wp:wrapNone/>
                    <wp:docPr id="10" name=""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chemeClr val="accent6">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28" o:spid="_x0000_s28" o:spt="9" type="#_x0000_t9" style="position:absolute;z-index:251667968;o:allowoverlap:true;o:allowincell:true;mso-position-horizontal-relative:page;margin-left:100.0pt;mso-position-horizontal:absolute;mso-position-vertical-relative:page;margin-top:50.0pt;mso-position-vertical:absolute;width:39.0pt;height:33.3pt;mso-wrap-distance-left:0.0pt;mso-wrap-distance-top:0.0pt;mso-wrap-distance-right:0.0pt;mso-wrap-distance-bottom:0.0pt;v-text-anchor:middle;visibility:visible;" fillcolor="#475A8D" stroked="f" strokeweight="1.00pt">
                    <v:fill opacity="-32539f"/>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65920" behindDoc="0" locked="0" layoutInCell="1" allowOverlap="1">
                    <wp:simplePos x="0" y="0"/>
                    <wp:positionH relativeFrom="page">
                      <wp:posOffset>1149981</wp:posOffset>
                    </wp:positionH>
                    <wp:positionV relativeFrom="page">
                      <wp:posOffset>423118</wp:posOffset>
                    </wp:positionV>
                    <wp:extent cx="495486" cy="423118"/>
                    <wp:effectExtent l="6350" t="6350" r="6350" b="6350"/>
                    <wp:wrapNone/>
                    <wp:docPr id="11" name=""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chemeClr val="accent3">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29" o:spid="_x0000_s29" o:spt="9" type="#_x0000_t9" style="position:absolute;z-index:251665920;o:allowoverlap:true;o:allowincell:true;mso-position-horizontal-relative:page;margin-left:90.5pt;mso-position-horizontal:absolute;mso-position-vertical-relative:page;margin-top:33.3pt;mso-position-vertical:absolute;width:39.0pt;height:33.3pt;mso-wrap-distance-left:0.0pt;mso-wrap-distance-top:0.0pt;mso-wrap-distance-right:0.0pt;mso-wrap-distance-bottom:0.0pt;v-text-anchor:middle;visibility:visible;" fillcolor="#C32D2E" stroked="f" strokeweight="1.00pt">
                    <v:fill opacity="-32539f"/>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63872" behindDoc="0" locked="0" layoutInCell="1" allowOverlap="1">
                    <wp:simplePos x="0" y="0"/>
                    <wp:positionH relativeFrom="page">
                      <wp:posOffset>878706</wp:posOffset>
                    </wp:positionH>
                    <wp:positionV relativeFrom="page">
                      <wp:posOffset>423118</wp:posOffset>
                    </wp:positionV>
                    <wp:extent cx="495486" cy="423118"/>
                    <wp:effectExtent l="6350" t="6350" r="6350" b="6350"/>
                    <wp:wrapNone/>
                    <wp:docPr id="12" name=""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rgbClr val="222830">
                                <a:alpha val="49999"/>
                              </a:srgb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30" o:spid="_x0000_s30" o:spt="9" type="#_x0000_t9" style="position:absolute;z-index:251663872;o:allowoverlap:true;o:allowincell:true;mso-position-horizontal-relative:page;margin-left:69.2pt;mso-position-horizontal:absolute;mso-position-vertical-relative:page;margin-top:33.3pt;mso-position-vertical:absolute;width:39.0pt;height:33.3pt;mso-wrap-distance-left:0.0pt;mso-wrap-distance-top:0.0pt;mso-wrap-distance-right:0.0pt;mso-wrap-distance-bottom:0.0pt;v-text-anchor:middle;visibility:visible;" fillcolor="#222830" stroked="f" strokeweight="1.00pt">
                    <v:fill opacity="-32539f"/>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61824" behindDoc="0" locked="0" layoutInCell="1" allowOverlap="1">
                    <wp:simplePos x="0" y="0"/>
                    <wp:positionH relativeFrom="page">
                      <wp:posOffset>773973</wp:posOffset>
                    </wp:positionH>
                    <wp:positionV relativeFrom="page">
                      <wp:posOffset>211558</wp:posOffset>
                    </wp:positionV>
                    <wp:extent cx="495486" cy="423118"/>
                    <wp:effectExtent l="6350" t="6350" r="6350" b="6350"/>
                    <wp:wrapNone/>
                    <wp:docPr id="13" name=""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chemeClr val="accent4">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31" o:spid="_x0000_s31" o:spt="9" type="#_x0000_t9" style="position:absolute;z-index:251661824;o:allowoverlap:true;o:allowincell:true;mso-position-horizontal-relative:page;margin-left:60.9pt;mso-position-horizontal:absolute;mso-position-vertical-relative:page;margin-top:16.7pt;mso-position-vertical:absolute;width:39.0pt;height:33.3pt;mso-wrap-distance-left:0.0pt;mso-wrap-distance-top:0.0pt;mso-wrap-distance-right:0.0pt;mso-wrap-distance-bottom:0.0pt;v-text-anchor:middle;visibility:visible;" fillcolor="#84AA33" stroked="f" strokeweight="1.00pt">
                    <v:fill opacity="-32539f"/>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59776" behindDoc="0" locked="0" layoutInCell="1" allowOverlap="1">
                    <wp:simplePos x="0" y="0"/>
                    <wp:positionH relativeFrom="page">
                      <wp:posOffset>878706</wp:posOffset>
                    </wp:positionH>
                    <wp:positionV relativeFrom="page">
                      <wp:posOffset>0</wp:posOffset>
                    </wp:positionV>
                    <wp:extent cx="495486" cy="423118"/>
                    <wp:effectExtent l="6350" t="6350" r="6350" b="6350"/>
                    <wp:wrapNone/>
                    <wp:docPr id="14" name=""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chemeClr val="accent2">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32" o:spid="_x0000_s32" o:spt="9" type="#_x0000_t9" style="position:absolute;z-index:251659776;o:allowoverlap:true;o:allowincell:true;mso-position-horizontal-relative:page;margin-left:69.2pt;mso-position-horizontal:absolute;mso-position-vertical-relative:page;margin-top:0.0pt;mso-position-vertical:absolute;width:39.0pt;height:33.3pt;mso-wrap-distance-left:0.0pt;mso-wrap-distance-top:0.0pt;mso-wrap-distance-right:0.0pt;mso-wrap-distance-bottom:0.0pt;v-text-anchor:middle;visibility:visible;" fillcolor="#FEB80A" stroked="f" strokeweight="1.00pt">
                    <v:fill opacity="-32539f"/>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57728" behindDoc="0" locked="0" layoutInCell="1" allowOverlap="1">
                    <wp:simplePos x="0" y="0"/>
                    <wp:positionH relativeFrom="page">
                      <wp:posOffset>0</wp:posOffset>
                    </wp:positionH>
                    <wp:positionV relativeFrom="page">
                      <wp:posOffset>1480918</wp:posOffset>
                    </wp:positionV>
                    <wp:extent cx="495486" cy="423119"/>
                    <wp:effectExtent l="6350" t="6350" r="6350" b="6350"/>
                    <wp:wrapNone/>
                    <wp:docPr id="15" name="" hidden="0"/>
                    <wp:cNvGraphicFramePr/>
                    <a:graphic xmlns:a="http://schemas.openxmlformats.org/drawingml/2006/main">
                      <a:graphicData uri="http://schemas.microsoft.com/office/word/2010/wordprocessingShape">
                        <wps:wsp>
                          <wps:cNvPr id="0" name=""/>
                          <wps:cNvSpPr/>
                          <wps:spPr bwMode="auto">
                            <a:xfrm>
                              <a:off x="0" y="0"/>
                              <a:ext cx="495486" cy="423118"/>
                            </a:xfrm>
                            <a:prstGeom prst="hexagon">
                              <a:avLst>
                                <a:gd name="adj" fmla="val 25000"/>
                                <a:gd name="vf" fmla="val 115470"/>
                              </a:avLst>
                            </a:prstGeom>
                            <a:solidFill>
                              <a:schemeClr val="accent6">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33" o:spid="_x0000_s33" o:spt="9" type="#_x0000_t9" style="position:absolute;z-index:251657728;o:allowoverlap:true;o:allowincell:true;mso-position-horizontal-relative:page;margin-left:0.0pt;mso-position-horizontal:absolute;mso-position-vertical-relative:page;margin-top:116.6pt;mso-position-vertical:absolute;width:39.0pt;height:33.3pt;mso-wrap-distance-left:0.0pt;mso-wrap-distance-top:0.0pt;mso-wrap-distance-right:0.0pt;mso-wrap-distance-bottom:0.0pt;v-text-anchor:middle;visibility:visible;" fillcolor="#475A8D" stroked="f" strokeweight="1.00pt">
                    <v:fill opacity="-32539f"/>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55680" behindDoc="0" locked="0" layoutInCell="1" allowOverlap="1">
                    <wp:simplePos x="0" y="0"/>
                    <wp:positionH relativeFrom="page">
                      <wp:posOffset>0</wp:posOffset>
                    </wp:positionH>
                    <wp:positionV relativeFrom="page">
                      <wp:posOffset>1057798</wp:posOffset>
                    </wp:positionV>
                    <wp:extent cx="495486" cy="423118"/>
                    <wp:effectExtent l="6350" t="6350" r="6350" b="6350"/>
                    <wp:wrapNone/>
                    <wp:docPr id="16" name=""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chemeClr val="accent3">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34" o:spid="_x0000_s34" o:spt="9" type="#_x0000_t9" style="position:absolute;z-index:251655680;o:allowoverlap:true;o:allowincell:true;mso-position-horizontal-relative:page;margin-left:0.0pt;mso-position-horizontal:absolute;mso-position-vertical-relative:page;margin-top:83.3pt;mso-position-vertical:absolute;width:39.0pt;height:33.3pt;mso-wrap-distance-left:0.0pt;mso-wrap-distance-top:0.0pt;mso-wrap-distance-right:0.0pt;mso-wrap-distance-bottom:0.0pt;v-text-anchor:middle;visibility:visible;" fillcolor="#C32D2E" stroked="f" strokeweight="1.00pt">
                    <v:fill opacity="-32539f"/>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1636224" behindDoc="1" locked="0" layoutInCell="1" allowOverlap="1">
                    <wp:simplePos x="0" y="0"/>
                    <wp:positionH relativeFrom="column">
                      <wp:posOffset>-2012005</wp:posOffset>
                    </wp:positionH>
                    <wp:positionV relativeFrom="paragraph">
                      <wp:posOffset>-336837</wp:posOffset>
                    </wp:positionV>
                    <wp:extent cx="7572375" cy="1298391"/>
                    <wp:effectExtent l="6350" t="6350" r="6350" b="6350"/>
                    <wp:wrapNone/>
                    <wp:docPr id="17" name="" hidden="0"/>
                    <wp:cNvGraphicFramePr/>
                    <a:graphic xmlns:a="http://schemas.openxmlformats.org/drawingml/2006/main">
                      <a:graphicData uri="http://schemas.microsoft.com/office/word/2010/wordprocessingShape">
                        <wps:wsp>
                          <wps:cNvPr id="0" name=""/>
                          <wps:cNvSpPr/>
                          <wps:spPr bwMode="auto">
                            <a:xfrm>
                              <a:off x="0" y="0"/>
                              <a:ext cx="7572375" cy="1298390"/>
                            </a:xfrm>
                            <a:prstGeom prst="rect">
                              <a:avLst/>
                            </a:prstGeom>
                            <a:solidFill>
                              <a:schemeClr val="bg2">
                                <a:alpha val="10000"/>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35" o:spid="_x0000_s35" o:spt="1" type="#_x0000_t1" style="position:absolute;z-index:-251636224;o:allowoverlap:true;o:allowincell:true;mso-position-horizontal-relative:text;margin-left:-158.4pt;mso-position-horizontal:absolute;mso-position-vertical-relative:text;margin-top:-26.5pt;mso-position-vertical:absolute;width:596.2pt;height:102.2pt;mso-wrap-distance-left:9.1pt;mso-wrap-distance-top:0.0pt;mso-wrap-distance-right:9.1pt;mso-wrap-distance-bottom:0.0pt;v-text-anchor:middle;visibility:visible;" fillcolor="#E7DEC9" stroked="f" strokeweight="1.00pt">
                    <v:fill opacity="-6325f"/>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53632" behindDoc="0" locked="0" layoutInCell="1" allowOverlap="1">
                    <wp:simplePos x="0" y="0"/>
                    <wp:positionH relativeFrom="page">
                      <wp:posOffset>773970</wp:posOffset>
                    </wp:positionH>
                    <wp:positionV relativeFrom="page">
                      <wp:posOffset>1057798</wp:posOffset>
                    </wp:positionV>
                    <wp:extent cx="495486" cy="423118"/>
                    <wp:effectExtent l="6350" t="6350" r="6350" b="6350"/>
                    <wp:wrapNone/>
                    <wp:docPr id="18" name=""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chemeClr val="tx2">
                                <a:lumMod val="74901"/>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6" o:spid="_x0000_s36" o:spt="9" type="#_x0000_t9" style="position:absolute;z-index:251653632;o:allowoverlap:true;o:allowincell:true;mso-position-horizontal-relative:page;margin-left:60.9pt;mso-position-horizontal:absolute;mso-position-vertical-relative:page;margin-top:83.3pt;mso-position-vertical:absolute;width:39.0pt;height:33.3pt;mso-wrap-distance-left:0.0pt;mso-wrap-distance-top:0.0pt;mso-wrap-distance-right:0.0pt;mso-wrap-distance-bottom:0.0pt;visibility:visible;" fillcolor="#391C14" stroked="f" strokeweight="1.00pt">
                    <v:fill opacity="-32539f"/>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51584" behindDoc="0" locked="0" layoutInCell="1" allowOverlap="1">
                    <wp:simplePos x="0" y="0"/>
                    <wp:positionH relativeFrom="page">
                      <wp:posOffset>111661</wp:posOffset>
                    </wp:positionH>
                    <wp:positionV relativeFrom="page">
                      <wp:posOffset>838103</wp:posOffset>
                    </wp:positionV>
                    <wp:extent cx="495486" cy="423118"/>
                    <wp:effectExtent l="6350" t="6350" r="6350" b="6350"/>
                    <wp:wrapNone/>
                    <wp:docPr id="19" name=""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rgbClr val="222830">
                                <a:alpha val="49999"/>
                              </a:srgb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7" o:spid="_x0000_s37" o:spt="9" type="#_x0000_t9" style="position:absolute;z-index:251651584;o:allowoverlap:true;o:allowincell:true;mso-position-horizontal-relative:page;margin-left:8.8pt;mso-position-horizontal:absolute;mso-position-vertical-relative:page;margin-top:66.0pt;mso-position-vertical:absolute;width:39.0pt;height:33.3pt;mso-wrap-distance-left:0.0pt;mso-wrap-distance-top:0.0pt;mso-wrap-distance-right:0.0pt;mso-wrap-distance-bottom:0.0pt;visibility:visible;" fillcolor="#222830" stroked="f" strokeweight="1.00pt">
                    <v:fill opacity="-32539f"/>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49536" behindDoc="0" locked="0" layoutInCell="1" allowOverlap="1">
                    <wp:simplePos x="0" y="0"/>
                    <wp:positionH relativeFrom="page">
                      <wp:posOffset>878706</wp:posOffset>
                    </wp:positionH>
                    <wp:positionV relativeFrom="page">
                      <wp:posOffset>846238</wp:posOffset>
                    </wp:positionV>
                    <wp:extent cx="495486" cy="423118"/>
                    <wp:effectExtent l="6350" t="6350" r="6350" b="6350"/>
                    <wp:wrapNone/>
                    <wp:docPr id="20" name=""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rgbClr val="004C56">
                                <a:alpha val="49999"/>
                              </a:srgb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8" o:spid="_x0000_s38" o:spt="9" type="#_x0000_t9" style="position:absolute;z-index:251649536;o:allowoverlap:true;o:allowincell:true;mso-position-horizontal-relative:page;margin-left:69.2pt;mso-position-horizontal:absolute;mso-position-vertical-relative:page;margin-top:66.6pt;mso-position-vertical:absolute;width:39.0pt;height:33.3pt;mso-wrap-distance-left:0.0pt;mso-wrap-distance-top:0.0pt;mso-wrap-distance-right:0.0pt;mso-wrap-distance-bottom:0.0pt;visibility:visible;" fillcolor="#004C56" stroked="f" strokeweight="1.00pt">
                    <v:fill opacity="-32539f"/>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47488" behindDoc="0" locked="0" layoutInCell="1" allowOverlap="1">
                    <wp:simplePos x="0" y="0"/>
                    <wp:positionH relativeFrom="page">
                      <wp:posOffset>111661</wp:posOffset>
                    </wp:positionH>
                    <wp:positionV relativeFrom="page">
                      <wp:posOffset>1269358</wp:posOffset>
                    </wp:positionV>
                    <wp:extent cx="495486" cy="423118"/>
                    <wp:effectExtent l="6350" t="6350" r="6350" b="6350"/>
                    <wp:wrapNone/>
                    <wp:docPr id="21" name=""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rgbClr val="004C56">
                                <a:alpha val="49999"/>
                              </a:srgb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9" o:spid="_x0000_s39" o:spt="9" type="#_x0000_t9" style="position:absolute;z-index:251647488;o:allowoverlap:true;o:allowincell:true;mso-position-horizontal-relative:page;margin-left:8.8pt;mso-position-horizontal:absolute;mso-position-vertical-relative:page;margin-top:99.9pt;mso-position-vertical:absolute;width:39.0pt;height:33.3pt;mso-wrap-distance-left:0.0pt;mso-wrap-distance-top:0.0pt;mso-wrap-distance-right:0.0pt;mso-wrap-distance-bottom:0.0pt;visibility:visible;" fillcolor="#004C56" stroked="f" strokeweight="1.00pt">
                    <v:fill opacity="-32539f"/>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1642368" behindDoc="0" locked="0" layoutInCell="1" allowOverlap="1">
                    <wp:simplePos x="0" y="0"/>
                    <wp:positionH relativeFrom="column">
                      <wp:posOffset>-2017655</wp:posOffset>
                    </wp:positionH>
                    <wp:positionV relativeFrom="paragraph">
                      <wp:posOffset>-445557</wp:posOffset>
                    </wp:positionV>
                    <wp:extent cx="7591425" cy="104775"/>
                    <wp:effectExtent l="6350" t="6350" r="6350" b="6350"/>
                    <wp:wrapNone/>
                    <wp:docPr id="22" name="" hidden="0"/>
                    <wp:cNvGraphicFramePr/>
                    <a:graphic xmlns:a="http://schemas.openxmlformats.org/drawingml/2006/main">
                      <a:graphicData uri="http://schemas.microsoft.com/office/word/2010/wordprocessingShape">
                        <wps:wsp>
                          <wps:cNvPr id="0" name=""/>
                          <wps:cNvSpPr/>
                          <wps:spPr bwMode="auto">
                            <a:xfrm>
                              <a:off x="0" y="0"/>
                              <a:ext cx="7591421" cy="104771"/>
                            </a:xfrm>
                            <a:prstGeom prst="rect">
                              <a:avLst/>
                            </a:prstGeom>
                            <a:solidFill>
                              <a:schemeClr val="tx2"/>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40" o:spid="_x0000_s40" o:spt="1" type="#_x0000_t1" style="position:absolute;z-index:251642368;o:allowoverlap:true;o:allowincell:true;mso-position-horizontal-relative:text;margin-left:-158.9pt;mso-position-horizontal:absolute;mso-position-vertical-relative:text;margin-top:-35.1pt;mso-position-vertical:absolute;width:597.8pt;height:8.2pt;mso-wrap-distance-left:9.1pt;mso-wrap-distance-top:0.0pt;mso-wrap-distance-right:9.1pt;mso-wrap-distance-bottom:0.0pt;v-text-anchor:middle;visibility:visible;" fillcolor="#4F271C" stroked="f" strokeweight="1.00pt">
                    <v:textbox inset="0,0,0,0">
                      <w:txbxContent>
                        <w:p>
                          <w:pPr>
                            <w:jc w:val="center"/>
                          </w:pPr>
                          <w:r/>
                          <w:r/>
                        </w:p>
                      </w:txbxContent>
                    </v:textbox>
                  </v:shape>
                </w:pict>
              </mc:Fallback>
            </mc:AlternateContent>
          </w:r>
          <w:sdt>
            <w:sdtPr>
              <w:alias w:val="Name company"/>
              <w15:appearance w15:val="boundingBox"/>
              <w:id w:val="-1014220657"/>
              <w:tag w:val=""/>
              <w:rPr/>
            </w:sdtPr>
            <w:sdtContent>
              <w:r>
                <w:rPr>
                  <w:rFonts w:ascii="Open Sans Extrabold" w:hAnsi="Open Sans Extrabold" w:eastAsia="Open Sans Extrabold" w:cs="Open Sans Extrabold"/>
                  <w:b/>
                  <w:caps/>
                  <w:color w:val="4f271c" w:themeColor="text2"/>
                  <w:sz w:val="44"/>
                </w:rPr>
                <w:t xml:space="preserve">Your</w:t>
              </w:r>
            </w:sdtContent>
          </w:sdt>
          <w:r/>
          <w:r/>
        </w:p>
        <w:p>
          <w:pPr>
            <w:ind w:right="5"/>
            <w:rPr>
              <w:color w:val="7030a0"/>
            </w:rPr>
          </w:pPr>
          <w:r>
            <mc:AlternateContent>
              <mc:Choice Requires="wpg">
                <w:drawing>
                  <wp:anchor xmlns:wp="http://schemas.openxmlformats.org/drawingml/2006/wordprocessingDrawing" xmlns:wp14="http://schemas.microsoft.com/office/word/2010/wordprocessingDrawing" distT="0" distB="0" distL="115200" distR="115200" simplePos="0" relativeHeight="251639296" behindDoc="0" locked="0" layoutInCell="1" allowOverlap="1">
                    <wp:simplePos x="0" y="0"/>
                    <wp:positionH relativeFrom="column">
                      <wp:posOffset>-516144</wp:posOffset>
                    </wp:positionH>
                    <wp:positionV relativeFrom="paragraph">
                      <wp:posOffset>563409</wp:posOffset>
                    </wp:positionV>
                    <wp:extent cx="6059363" cy="0"/>
                    <wp:effectExtent l="6349" t="6349" r="6349" b="6349"/>
                    <wp:wrapNone/>
                    <wp:docPr id="23" name="" hidden="0"/>
                    <wp:cNvGraphicFramePr/>
                    <a:graphic xmlns:a="http://schemas.openxmlformats.org/drawingml/2006/main">
                      <a:graphicData uri="http://schemas.microsoft.com/office/word/2010/wordprocessingShape">
                        <wps:wsp>
                          <wps:cNvPr id="0" name=""/>
                          <wps:cNvSpPr/>
                          <wps:spPr bwMode="auto">
                            <a:xfrm>
                              <a:off x="0" y="0"/>
                              <a:ext cx="6059361" cy="0"/>
                            </a:xfrm>
                            <a:prstGeom prst="line">
                              <a:avLst/>
                            </a:prstGeom>
                            <a:ln w="19049" cap="flat" cmpd="sng" algn="ctr">
                              <a:solidFill>
                                <a:schemeClr val="bg2"/>
                              </a:solidFill>
                              <a:prstDash val="solid"/>
                              <a:roun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41" o:spid="_x0000_s41" style="position:absolute;left:0;text-align:left;z-index:251639296;mso-wrap-distance-left:9.1pt;mso-wrap-distance-top:0.0pt;mso-wrap-distance-right:9.1pt;mso-wrap-distance-bottom:0.0pt;visibility:visible;" from="-40.6pt,44.4pt" to="436.5pt,44.4pt" filled="f" strokecolor="#E7DEC9" strokeweight="1.50pt">
                    <v:stroke dashstyle="solid"/>
                  </v:line>
                </w:pict>
              </mc:Fallback>
            </mc:AlternateContent>
          </w:r>
          <w:r>
            <w:rPr>
              <w:rFonts w:ascii="Open Sans Extrabold" w:hAnsi="Open Sans Extrabold" w:eastAsia="Open Sans Extrabold" w:cs="Open Sans Extrabold"/>
              <w:b/>
              <w:caps/>
              <w:color w:val="4f271c" w:themeColor="text2"/>
              <w:sz w:val="30"/>
            </w:rPr>
            <w:t xml:space="preserve">company</w:t>
          </w:r>
          <w:r/>
        </w:p>
      </w:tc>
      <w:tc>
        <w:tcPr>
          <w:tcBorders>
            <w:top w:val="none" w:color="000000" w:sz="4" w:space="0"/>
            <w:left w:val="none" w:color="000000" w:sz="4" w:space="0"/>
            <w:bottom w:val="single" w:color="4F271C" w:themeColor="text2" w:sz="4" w:space="0"/>
            <w:right w:val="none" w:color="000000" w:sz="4" w:space="0"/>
          </w:tcBorders>
          <w:tcW w:w="2020" w:type="dxa"/>
          <w:textDirection w:val="lrTb"/>
          <w:noWrap w:val="false"/>
        </w:tcPr>
        <w:p>
          <w:pPr>
            <w:pStyle w:val="1854"/>
            <w:ind w:right="5"/>
            <w:rPr>
              <w:rFonts w:ascii="Open Sans" w:hAnsi="Open Sans" w:eastAsia="Open Sans" w:cs="Open Sans"/>
              <w:color w:val="c32d2e"/>
            </w:rPr>
          </w:pPr>
          <w:r>
            <w:rPr>
              <w:rFonts w:ascii="Open Sans" w:hAnsi="Open Sans" w:eastAsia="Open Sans" w:cs="Open Sans"/>
              <w:b/>
              <w:caps/>
              <w:color w:val="c32d2e" w:themeColor="accent3"/>
              <w:sz w:val="18"/>
            </w:rPr>
            <w:t xml:space="preserve">address</w:t>
          </w:r>
          <w:r/>
        </w:p>
      </w:tc>
      <w:tc>
        <w:tcPr>
          <w:tcBorders>
            <w:top w:val="none" w:color="000000" w:sz="4" w:space="0"/>
            <w:left w:val="none" w:color="000000" w:sz="4" w:space="0"/>
            <w:bottom w:val="single" w:color="4F271C" w:themeColor="text2" w:sz="4" w:space="0"/>
            <w:right w:val="none" w:color="000000" w:sz="4" w:space="0"/>
          </w:tcBorders>
          <w:tcW w:w="1662" w:type="dxa"/>
          <w:textDirection w:val="lrTb"/>
          <w:noWrap w:val="false"/>
        </w:tcPr>
        <w:p>
          <w:pPr>
            <w:pStyle w:val="1854"/>
            <w:ind w:left="283"/>
            <w:rPr>
              <w:rFonts w:ascii="Open Sans" w:hAnsi="Open Sans" w:eastAsia="Open Sans" w:cs="Open Sans"/>
              <w:color w:val="c32d2e"/>
            </w:rPr>
          </w:pPr>
          <w:r>
            <w:rPr>
              <w:rFonts w:ascii="Open Sans" w:hAnsi="Open Sans" w:eastAsia="Open Sans" w:cs="Open Sans"/>
              <w:b/>
              <w:color w:val="c32d2e" w:themeColor="accent3"/>
              <w:sz w:val="18"/>
            </w:rPr>
            <w:t xml:space="preserve">PHONE </w:t>
          </w:r>
          <w:r/>
        </w:p>
      </w:tc>
      <w:tc>
        <w:tcPr>
          <w:tcBorders>
            <w:top w:val="none" w:color="000000" w:sz="4" w:space="0"/>
            <w:left w:val="none" w:color="000000" w:sz="4" w:space="0"/>
            <w:bottom w:val="single" w:color="4F271C" w:themeColor="text2" w:sz="4" w:space="0"/>
            <w:right w:val="none" w:color="000000" w:sz="4" w:space="0"/>
          </w:tcBorders>
          <w:tcW w:w="1809" w:type="dxa"/>
          <w:textDirection w:val="lrTb"/>
          <w:noWrap w:val="false"/>
        </w:tcPr>
        <w:p>
          <w:pPr>
            <w:ind w:left="142"/>
            <w:rPr>
              <w:rFonts w:ascii="Open Sans" w:hAnsi="Open Sans" w:eastAsia="Open Sans" w:cs="Open Sans"/>
              <w:color w:val="c32d2e"/>
            </w:rPr>
          </w:pPr>
          <w:r>
            <w:rPr>
              <w:rFonts w:ascii="Open Sans" w:hAnsi="Open Sans" w:eastAsia="Open Sans" w:cs="Open Sans"/>
              <w:b/>
              <w:color w:val="c32d2e" w:themeColor="accent3"/>
              <w:sz w:val="18"/>
            </w:rPr>
            <w:t xml:space="preserve">WEB </w:t>
          </w:r>
          <w:r/>
        </w:p>
      </w:tc>
    </w:tr>
    <w:tr>
      <w:trPr>
        <w:trHeight w:val="879"/>
      </w:trPr>
      <w:tc>
        <w:tcPr>
          <w:tcBorders>
            <w:top w:val="none" w:color="000000" w:sz="4" w:space="0"/>
            <w:left w:val="none" w:color="000000" w:sz="4" w:space="0"/>
            <w:bottom w:val="none" w:color="000000" w:sz="4" w:space="0"/>
            <w:right w:val="none" w:color="000000" w:sz="4" w:space="0"/>
          </w:tcBorders>
          <w:tcW w:w="2651" w:type="dxa"/>
          <w:vMerge w:val="continue"/>
          <w:textDirection w:val="lrTb"/>
          <w:noWrap w:val="false"/>
        </w:tcPr>
        <w:p>
          <w:r/>
          <w:r/>
        </w:p>
      </w:tc>
      <w:tc>
        <w:tcPr>
          <w:tcBorders>
            <w:top w:val="single" w:color="4F271C" w:themeColor="text2" w:sz="4" w:space="0"/>
            <w:left w:val="none" w:color="000000" w:sz="4" w:space="0"/>
            <w:bottom w:val="none" w:color="000000" w:sz="4" w:space="0"/>
            <w:right w:val="none" w:color="000000" w:sz="4" w:space="0"/>
          </w:tcBorders>
          <w:tcW w:w="2020" w:type="dxa"/>
          <w:textDirection w:val="lrTb"/>
          <w:noWrap w:val="false"/>
        </w:tcPr>
        <w:sdt>
          <w:sdtPr>
            <w:alias w:val="Address"/>
            <w15:appearance w15:val="boundingBox"/>
            <w:id w:val="148260626"/>
            <w:tag w:val=""/>
            <w:rPr/>
          </w:sdtPr>
          <w:sdtContent>
            <w:p>
              <w:pPr>
                <w:pStyle w:val="1854"/>
                <w:rPr>
                  <w:rFonts w:ascii="Open Sans" w:hAnsi="Open Sans" w:eastAsia="Open Sans" w:cs="Open Sans"/>
                  <w:color w:val="000000"/>
                </w:rPr>
              </w:pPr>
              <w:r>
                <w:rPr>
                  <w:rFonts w:ascii="Open Sans" w:hAnsi="Open Sans" w:eastAsia="Open Sans" w:cs="Open Sans"/>
                  <w:b/>
                  <w:color w:val="000000" w:themeColor="text1"/>
                  <w:sz w:val="18"/>
                </w:rPr>
                <w:t xml:space="preserve">Petersbogen</w:t>
              </w:r>
              <w:r>
                <w:rPr>
                  <w:rFonts w:ascii="Open Sans" w:hAnsi="Open Sans" w:eastAsia="Open Sans" w:cs="Open Sans"/>
                  <w:b/>
                  <w:color w:val="000000" w:themeColor="text1"/>
                  <w:sz w:val="18"/>
                </w:rPr>
                <w:t xml:space="preserve">, </w:t>
              </w:r>
              <w:r/>
            </w:p>
            <w:p>
              <w:pPr>
                <w:pStyle w:val="1854"/>
                <w:ind w:right="34"/>
                <w:rPr>
                  <w:rFonts w:ascii="Open Sans" w:hAnsi="Open Sans" w:eastAsia="Open Sans" w:cs="Open Sans"/>
                  <w:color w:val="000000"/>
                </w:rPr>
              </w:pPr>
              <w:r>
                <w:rPr>
                  <w:rFonts w:ascii="Open Sans" w:hAnsi="Open Sans" w:eastAsia="Open Sans" w:cs="Open Sans"/>
                  <w:b/>
                  <w:color w:val="000000" w:themeColor="text1"/>
                  <w:sz w:val="18"/>
                </w:rPr>
                <w:t xml:space="preserve">Petersstrabe</w:t>
              </w:r>
              <w:r>
                <w:rPr>
                  <w:rFonts w:ascii="Open Sans" w:hAnsi="Open Sans" w:eastAsia="Open Sans" w:cs="Open Sans"/>
                  <w:b/>
                  <w:color w:val="000000" w:themeColor="text1"/>
                  <w:sz w:val="18"/>
                </w:rPr>
                <w:t xml:space="preserve"> 36,</w:t>
              </w:r>
              <w:r/>
            </w:p>
            <w:p>
              <w:pPr>
                <w:pStyle w:val="1854"/>
                <w:rPr>
                  <w:rFonts w:ascii="Open Sans" w:hAnsi="Open Sans" w:eastAsia="Open Sans" w:cs="Open Sans"/>
                  <w:color w:val="000000"/>
                </w:rPr>
              </w:pPr>
              <w:r>
                <w:rPr>
                  <w:rFonts w:ascii="Open Sans" w:hAnsi="Open Sans" w:eastAsia="Open Sans" w:cs="Open Sans"/>
                  <w:b/>
                  <w:color w:val="000000" w:themeColor="text1"/>
                  <w:sz w:val="18"/>
                </w:rPr>
                <w:t xml:space="preserve">04109 Leipzig, Germany</w:t>
              </w:r>
              <w:r/>
            </w:p>
          </w:sdtContent>
        </w:sdt>
        <w:p>
          <w:r/>
          <w:r/>
        </w:p>
      </w:tc>
      <w:tc>
        <w:tcPr>
          <w:tcBorders>
            <w:top w:val="single" w:color="4F271C" w:themeColor="text2" w:sz="4" w:space="0"/>
            <w:left w:val="none" w:color="000000" w:sz="4" w:space="0"/>
            <w:bottom w:val="none" w:color="000000" w:sz="4" w:space="0"/>
            <w:right w:val="none" w:color="000000" w:sz="4" w:space="0"/>
          </w:tcBorders>
          <w:tcW w:w="1662" w:type="dxa"/>
          <w:textDirection w:val="lrTb"/>
          <w:noWrap w:val="false"/>
        </w:tcPr>
        <w:sdt>
          <w:sdtPr>
            <w:alias w:val="Phone"/>
            <w15:appearance w15:val="boundingBox"/>
            <w:id w:val="2050948788"/>
            <w:tag w:val=""/>
            <w:rPr/>
          </w:sdtPr>
          <w:sdtContent>
            <w:p>
              <w:pPr>
                <w:pStyle w:val="1854"/>
                <w:ind w:left="283"/>
                <w:rPr>
                  <w:rFonts w:ascii="Open Sans" w:hAnsi="Open Sans" w:eastAsia="Open Sans" w:cs="Open Sans"/>
                  <w:color w:val="000000"/>
                </w:rPr>
              </w:pPr>
              <w:r>
                <w:rPr>
                  <w:rFonts w:ascii="Open Sans" w:hAnsi="Open Sans" w:eastAsia="Open Sans" w:cs="Open Sans"/>
                  <w:b/>
                  <w:color w:val="000000" w:themeColor="text1"/>
                  <w:sz w:val="18"/>
                </w:rPr>
                <w:t xml:space="preserve">+123 456 789</w:t>
              </w:r>
              <w:r/>
            </w:p>
          </w:sdtContent>
        </w:sdt>
        <w:p>
          <w:r/>
          <w:r/>
        </w:p>
      </w:tc>
      <w:tc>
        <w:tcPr>
          <w:tcBorders>
            <w:top w:val="single" w:color="4F271C" w:themeColor="text2" w:sz="4" w:space="0"/>
            <w:left w:val="none" w:color="000000" w:sz="4" w:space="0"/>
            <w:bottom w:val="none" w:color="000000" w:sz="4" w:space="0"/>
            <w:right w:val="none" w:color="000000" w:sz="4" w:space="0"/>
          </w:tcBorders>
          <w:tcW w:w="1809" w:type="dxa"/>
          <w:textDirection w:val="lrTb"/>
          <w:noWrap w:val="false"/>
        </w:tcPr>
        <w:sdt>
          <w:sdtPr>
            <w:alias w:val="E-mail"/>
            <w15:appearance w15:val="boundingBox"/>
            <w:id w:val="-691839441"/>
            <w:tag w:val=""/>
            <w:rPr/>
          </w:sdtPr>
          <w:sdtContent>
            <w:p>
              <w:pPr>
                <w:ind w:left="142"/>
                <w:rPr>
                  <w:rFonts w:ascii="Open Sans" w:hAnsi="Open Sans" w:eastAsia="Open Sans" w:cs="Open Sans"/>
                  <w:color w:val="000000"/>
                </w:rPr>
              </w:pPr>
              <w:r>
                <w:rPr>
                  <w:rFonts w:ascii="Open Sans" w:hAnsi="Open Sans" w:eastAsia="Open Sans" w:cs="Open Sans"/>
                  <w:b/>
                  <w:color w:val="000000" w:themeColor="text1"/>
                  <w:sz w:val="18"/>
                </w:rPr>
                <w:t xml:space="preserve">you@mail.com</w:t>
              </w:r>
              <w:r/>
            </w:p>
          </w:sdtContent>
        </w:sdt>
        <w:p>
          <w:pPr>
            <w:ind w:left="142"/>
            <w:rPr>
              <w:rFonts w:ascii="Open Sans" w:hAnsi="Open Sans" w:eastAsia="Open Sans" w:cs="Open Sans"/>
              <w:color w:val="000000"/>
            </w:rPr>
          </w:pPr>
          <w:r/>
          <w:sdt>
            <w:sdtPr>
              <w:alias w:val="web address"/>
              <w15:appearance w15:val="boundingBox"/>
              <w:id w:val="-1724511395"/>
              <w:tag w:val=""/>
              <w:rPr/>
            </w:sdtPr>
            <w:sdtContent>
              <w:r>
                <w:rPr>
                  <w:rFonts w:ascii="Open Sans" w:hAnsi="Open Sans" w:eastAsia="Open Sans" w:cs="Open Sans"/>
                  <w:b/>
                  <w:color w:val="000000" w:themeColor="text1"/>
                  <w:sz w:val="18"/>
                </w:rPr>
                <w:t xml:space="preserve">youweb.com</w:t>
              </w:r>
            </w:sdtContent>
          </w:sdt>
          <w:r/>
          <w:r/>
        </w:p>
      </w:tc>
    </w:tr>
  </w:tbl>
  <w:p>
    <w:r/>
    <w:r/>
  </w:p>
  <w:p>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4677" w:hanging="360"/>
      </w:pPr>
      <w:rPr>
        <w:rFonts w:ascii="Symbol" w:hAnsi="Symbol" w:eastAsia="Symbol" w:cs="Symbol"/>
      </w:rPr>
    </w:lvl>
    <w:lvl w:ilvl="1">
      <w:start w:val="1"/>
      <w:numFmt w:val="bullet"/>
      <w:isLgl w:val="false"/>
      <w:suff w:val="tab"/>
      <w:lvlText w:val="o"/>
      <w:lvlJc w:val="left"/>
      <w:pPr>
        <w:ind w:left="5397" w:hanging="360"/>
      </w:pPr>
      <w:rPr>
        <w:rFonts w:ascii="Courier New" w:hAnsi="Courier New" w:eastAsia="Courier New" w:cs="Courier New"/>
      </w:rPr>
    </w:lvl>
    <w:lvl w:ilvl="2">
      <w:start w:val="1"/>
      <w:numFmt w:val="bullet"/>
      <w:isLgl w:val="false"/>
      <w:suff w:val="tab"/>
      <w:lvlText w:val="§"/>
      <w:lvlJc w:val="left"/>
      <w:pPr>
        <w:ind w:left="6117" w:hanging="360"/>
      </w:pPr>
      <w:rPr>
        <w:rFonts w:ascii="Wingdings" w:hAnsi="Wingdings" w:eastAsia="Wingdings" w:cs="Wingdings"/>
      </w:rPr>
    </w:lvl>
    <w:lvl w:ilvl="3">
      <w:start w:val="1"/>
      <w:numFmt w:val="bullet"/>
      <w:isLgl w:val="false"/>
      <w:suff w:val="tab"/>
      <w:lvlText w:val="·"/>
      <w:lvlJc w:val="left"/>
      <w:pPr>
        <w:ind w:left="6837" w:hanging="360"/>
      </w:pPr>
      <w:rPr>
        <w:rFonts w:ascii="Symbol" w:hAnsi="Symbol" w:eastAsia="Symbol" w:cs="Symbol"/>
      </w:rPr>
    </w:lvl>
    <w:lvl w:ilvl="4">
      <w:start w:val="1"/>
      <w:numFmt w:val="bullet"/>
      <w:isLgl w:val="false"/>
      <w:suff w:val="tab"/>
      <w:lvlText w:val="o"/>
      <w:lvlJc w:val="left"/>
      <w:pPr>
        <w:ind w:left="7557" w:hanging="360"/>
      </w:pPr>
      <w:rPr>
        <w:rFonts w:ascii="Courier New" w:hAnsi="Courier New" w:eastAsia="Courier New" w:cs="Courier New"/>
      </w:rPr>
    </w:lvl>
    <w:lvl w:ilvl="5">
      <w:start w:val="1"/>
      <w:numFmt w:val="bullet"/>
      <w:isLgl w:val="false"/>
      <w:suff w:val="tab"/>
      <w:lvlText w:val="§"/>
      <w:lvlJc w:val="left"/>
      <w:pPr>
        <w:ind w:left="8277" w:hanging="360"/>
      </w:pPr>
      <w:rPr>
        <w:rFonts w:ascii="Wingdings" w:hAnsi="Wingdings" w:eastAsia="Wingdings" w:cs="Wingdings"/>
      </w:rPr>
    </w:lvl>
    <w:lvl w:ilvl="6">
      <w:start w:val="1"/>
      <w:numFmt w:val="bullet"/>
      <w:isLgl w:val="false"/>
      <w:suff w:val="tab"/>
      <w:lvlText w:val="·"/>
      <w:lvlJc w:val="left"/>
      <w:pPr>
        <w:ind w:left="8997" w:hanging="360"/>
      </w:pPr>
      <w:rPr>
        <w:rFonts w:ascii="Symbol" w:hAnsi="Symbol" w:eastAsia="Symbol" w:cs="Symbol"/>
      </w:rPr>
    </w:lvl>
    <w:lvl w:ilvl="7">
      <w:start w:val="1"/>
      <w:numFmt w:val="bullet"/>
      <w:isLgl w:val="false"/>
      <w:suff w:val="tab"/>
      <w:lvlText w:val="o"/>
      <w:lvlJc w:val="left"/>
      <w:pPr>
        <w:ind w:left="9717" w:hanging="360"/>
      </w:pPr>
      <w:rPr>
        <w:rFonts w:ascii="Courier New" w:hAnsi="Courier New" w:eastAsia="Courier New" w:cs="Courier New"/>
      </w:rPr>
    </w:lvl>
    <w:lvl w:ilvl="8">
      <w:start w:val="1"/>
      <w:numFmt w:val="bullet"/>
      <w:isLgl w:val="false"/>
      <w:suff w:val="tab"/>
      <w:lvlText w:val="§"/>
      <w:lvlJc w:val="left"/>
      <w:pPr>
        <w:ind w:left="10437" w:hanging="360"/>
      </w:pPr>
      <w:rPr>
        <w:rFonts w:ascii="Wingdings" w:hAnsi="Wingdings" w:eastAsia="Wingdings" w:cs="Wingdings"/>
      </w:r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bullet"/>
      <w:isLgl w:val="false"/>
      <w:suff w:val="tab"/>
      <w:lvlText w:val="·"/>
      <w:lvlJc w:val="left"/>
      <w:pPr>
        <w:ind w:left="720" w:hanging="356"/>
      </w:pPr>
      <w:rPr>
        <w:rFonts w:ascii="Symbol" w:hAnsi="Symbol" w:eastAsia="Symbol" w:cs="Symbol"/>
      </w:rPr>
    </w:lvl>
    <w:lvl w:ilvl="1">
      <w:start w:val="1"/>
      <w:numFmt w:val="bullet"/>
      <w:isLgl w:val="false"/>
      <w:suff w:val="tab"/>
      <w:lvlText w:val="o"/>
      <w:lvlJc w:val="left"/>
      <w:pPr>
        <w:ind w:left="1440" w:hanging="356"/>
      </w:pPr>
      <w:rPr>
        <w:rFonts w:hint="default" w:ascii="Courier New" w:hAnsi="Courier New" w:cs="Courier New"/>
      </w:rPr>
    </w:lvl>
    <w:lvl w:ilvl="2">
      <w:start w:val="1"/>
      <w:numFmt w:val="bullet"/>
      <w:isLgl w:val="false"/>
      <w:suff w:val="tab"/>
      <w:lvlText w:val=""/>
      <w:lvlJc w:val="left"/>
      <w:pPr>
        <w:ind w:left="2160" w:hanging="356"/>
      </w:pPr>
      <w:rPr>
        <w:rFonts w:hint="default" w:ascii="Wingdings" w:hAnsi="Wingdings"/>
      </w:rPr>
    </w:lvl>
    <w:lvl w:ilvl="3">
      <w:start w:val="1"/>
      <w:numFmt w:val="bullet"/>
      <w:isLgl w:val="false"/>
      <w:suff w:val="tab"/>
      <w:lvlText w:val=""/>
      <w:lvlJc w:val="left"/>
      <w:pPr>
        <w:ind w:left="2880" w:hanging="356"/>
      </w:pPr>
      <w:rPr>
        <w:rFonts w:hint="default" w:ascii="Symbol" w:hAnsi="Symbol"/>
      </w:rPr>
    </w:lvl>
    <w:lvl w:ilvl="4">
      <w:start w:val="1"/>
      <w:numFmt w:val="bullet"/>
      <w:isLgl w:val="false"/>
      <w:suff w:val="tab"/>
      <w:lvlText w:val="o"/>
      <w:lvlJc w:val="left"/>
      <w:pPr>
        <w:ind w:left="3600" w:hanging="356"/>
      </w:pPr>
      <w:rPr>
        <w:rFonts w:hint="default" w:ascii="Courier New" w:hAnsi="Courier New" w:cs="Courier New"/>
      </w:rPr>
    </w:lvl>
    <w:lvl w:ilvl="5">
      <w:start w:val="1"/>
      <w:numFmt w:val="bullet"/>
      <w:isLgl w:val="false"/>
      <w:suff w:val="tab"/>
      <w:lvlText w:val=""/>
      <w:lvlJc w:val="left"/>
      <w:pPr>
        <w:ind w:left="4320" w:hanging="356"/>
      </w:pPr>
      <w:rPr>
        <w:rFonts w:hint="default" w:ascii="Wingdings" w:hAnsi="Wingdings"/>
      </w:rPr>
    </w:lvl>
    <w:lvl w:ilvl="6">
      <w:start w:val="1"/>
      <w:numFmt w:val="bullet"/>
      <w:isLgl w:val="false"/>
      <w:suff w:val="tab"/>
      <w:lvlText w:val=""/>
      <w:lvlJc w:val="left"/>
      <w:pPr>
        <w:ind w:left="5040" w:hanging="356"/>
      </w:pPr>
      <w:rPr>
        <w:rFonts w:hint="default" w:ascii="Symbol" w:hAnsi="Symbol"/>
      </w:rPr>
    </w:lvl>
    <w:lvl w:ilvl="7">
      <w:start w:val="1"/>
      <w:numFmt w:val="bullet"/>
      <w:isLgl w:val="false"/>
      <w:suff w:val="tab"/>
      <w:lvlText w:val="o"/>
      <w:lvlJc w:val="left"/>
      <w:pPr>
        <w:ind w:left="5760" w:hanging="356"/>
      </w:pPr>
      <w:rPr>
        <w:rFonts w:hint="default" w:ascii="Courier New" w:hAnsi="Courier New" w:cs="Courier New"/>
      </w:rPr>
    </w:lvl>
    <w:lvl w:ilvl="8">
      <w:start w:val="1"/>
      <w:numFmt w:val="bullet"/>
      <w:isLgl w:val="false"/>
      <w:suff w:val="tab"/>
      <w:lvlText w:val=""/>
      <w:lvlJc w:val="left"/>
      <w:pPr>
        <w:ind w:left="6480" w:hanging="356"/>
      </w:pPr>
      <w:rPr>
        <w:rFonts w:hint="default" w:ascii="Wingdings" w:hAnsi="Wingdings"/>
      </w:rPr>
    </w:lvl>
  </w:abstractNum>
  <w:abstractNum w:abstractNumId="3">
    <w:multiLevelType w:val="hybridMultilevel"/>
    <w:lvl w:ilvl="0">
      <w:start w:val="1"/>
      <w:numFmt w:val="bullet"/>
      <w:isLgl w:val="false"/>
      <w:suff w:val="tab"/>
      <w:lvlText w:val="·"/>
      <w:lvlJc w:val="left"/>
      <w:pPr>
        <w:ind w:left="720" w:hanging="360"/>
      </w:pPr>
      <w:rPr>
        <w:rFonts w:ascii="Symbol" w:hAnsi="Symbol" w:eastAsia="Symbol" w:cs="Symbol"/>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Wingdings" w:hAnsi="Wingdings" w:eastAsia="Wingdings" w:cs="Wingdings"/>
      </w:rPr>
    </w:lvl>
    <w:lvl w:ilvl="3">
      <w:start w:val="1"/>
      <w:numFmt w:val="bullet"/>
      <w:isLgl w:val="false"/>
      <w:suff w:val="tab"/>
      <w:lvlText w:val="·"/>
      <w:lvlJc w:val="left"/>
      <w:pPr>
        <w:ind w:left="2880" w:hanging="360"/>
      </w:pPr>
      <w:rPr>
        <w:rFonts w:ascii="Symbol" w:hAnsi="Symbol" w:eastAsia="Symbol" w:cs="Symbol"/>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Wingdings" w:hAnsi="Wingdings" w:eastAsia="Wingdings" w:cs="Wingdings"/>
      </w:rPr>
    </w:lvl>
    <w:lvl w:ilvl="6">
      <w:start w:val="1"/>
      <w:numFmt w:val="bullet"/>
      <w:isLgl w:val="false"/>
      <w:suff w:val="tab"/>
      <w:lvlText w:val="·"/>
      <w:lvlJc w:val="left"/>
      <w:pPr>
        <w:ind w:left="5040" w:hanging="360"/>
      </w:pPr>
      <w:rPr>
        <w:rFonts w:ascii="Symbol" w:hAnsi="Symbol" w:eastAsia="Symbol" w:cs="Symbol"/>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Wingdings" w:hAnsi="Wingdings" w:eastAsia="Wingdings" w:cs="Wingdings"/>
      </w:rPr>
    </w:lvl>
  </w:abstractNum>
  <w:abstractNum w:abstractNumId="4">
    <w:multiLevelType w:val="hybridMultilevel"/>
    <w:lvl w:ilvl="0">
      <w:start w:val="1"/>
      <w:numFmt w:val="bullet"/>
      <w:isLgl w:val="false"/>
      <w:suff w:val="tab"/>
      <w:lvlText w:val="¨"/>
      <w:lvlJc w:val="left"/>
      <w:pPr>
        <w:ind w:left="2525" w:hanging="338"/>
      </w:pPr>
      <w:rPr>
        <w:rFonts w:ascii="Symbol" w:hAnsi="Symbol" w:eastAsia="Symbol" w:cs="Symbol"/>
      </w:rPr>
    </w:lvl>
    <w:lvl w:ilvl="1">
      <w:start w:val="1"/>
      <w:numFmt w:val="bullet"/>
      <w:isLgl w:val="false"/>
      <w:suff w:val="tab"/>
      <w:lvlText w:val="o"/>
      <w:lvlJc w:val="left"/>
      <w:pPr>
        <w:ind w:left="3245" w:hanging="338"/>
      </w:pPr>
      <w:rPr>
        <w:rFonts w:hint="default" w:ascii="Courier New" w:hAnsi="Courier New" w:eastAsia="Courier New" w:cs="Courier New"/>
      </w:rPr>
    </w:lvl>
    <w:lvl w:ilvl="2">
      <w:start w:val="1"/>
      <w:numFmt w:val="bullet"/>
      <w:isLgl w:val="false"/>
      <w:suff w:val="tab"/>
      <w:lvlText w:val="§"/>
      <w:lvlJc w:val="left"/>
      <w:pPr>
        <w:ind w:left="3965" w:hanging="338"/>
      </w:pPr>
      <w:rPr>
        <w:rFonts w:hint="default" w:ascii="Wingdings" w:hAnsi="Wingdings" w:eastAsia="Wingdings" w:cs="Wingdings"/>
      </w:rPr>
    </w:lvl>
    <w:lvl w:ilvl="3">
      <w:start w:val="1"/>
      <w:numFmt w:val="bullet"/>
      <w:isLgl w:val="false"/>
      <w:suff w:val="tab"/>
      <w:lvlText w:val="·"/>
      <w:lvlJc w:val="left"/>
      <w:pPr>
        <w:ind w:left="4685" w:hanging="338"/>
      </w:pPr>
      <w:rPr>
        <w:rFonts w:hint="default" w:ascii="Symbol" w:hAnsi="Symbol" w:eastAsia="Symbol" w:cs="Symbol"/>
      </w:rPr>
    </w:lvl>
    <w:lvl w:ilvl="4">
      <w:start w:val="1"/>
      <w:numFmt w:val="bullet"/>
      <w:isLgl w:val="false"/>
      <w:suff w:val="tab"/>
      <w:lvlText w:val="o"/>
      <w:lvlJc w:val="left"/>
      <w:pPr>
        <w:ind w:left="5405" w:hanging="338"/>
      </w:pPr>
      <w:rPr>
        <w:rFonts w:hint="default" w:ascii="Courier New" w:hAnsi="Courier New" w:eastAsia="Courier New" w:cs="Courier New"/>
      </w:rPr>
    </w:lvl>
    <w:lvl w:ilvl="5">
      <w:start w:val="1"/>
      <w:numFmt w:val="bullet"/>
      <w:isLgl w:val="false"/>
      <w:suff w:val="tab"/>
      <w:lvlText w:val="§"/>
      <w:lvlJc w:val="left"/>
      <w:pPr>
        <w:ind w:left="6125" w:hanging="338"/>
      </w:pPr>
      <w:rPr>
        <w:rFonts w:hint="default" w:ascii="Wingdings" w:hAnsi="Wingdings" w:eastAsia="Wingdings" w:cs="Wingdings"/>
      </w:rPr>
    </w:lvl>
    <w:lvl w:ilvl="6">
      <w:start w:val="1"/>
      <w:numFmt w:val="bullet"/>
      <w:isLgl w:val="false"/>
      <w:suff w:val="tab"/>
      <w:lvlText w:val="·"/>
      <w:lvlJc w:val="left"/>
      <w:pPr>
        <w:ind w:left="6845" w:hanging="338"/>
      </w:pPr>
      <w:rPr>
        <w:rFonts w:hint="default" w:ascii="Symbol" w:hAnsi="Symbol" w:eastAsia="Symbol" w:cs="Symbol"/>
      </w:rPr>
    </w:lvl>
    <w:lvl w:ilvl="7">
      <w:start w:val="1"/>
      <w:numFmt w:val="bullet"/>
      <w:isLgl w:val="false"/>
      <w:suff w:val="tab"/>
      <w:lvlText w:val="o"/>
      <w:lvlJc w:val="left"/>
      <w:pPr>
        <w:ind w:left="7565" w:hanging="338"/>
      </w:pPr>
      <w:rPr>
        <w:rFonts w:hint="default" w:ascii="Courier New" w:hAnsi="Courier New" w:eastAsia="Courier New" w:cs="Courier New"/>
      </w:rPr>
    </w:lvl>
    <w:lvl w:ilvl="8">
      <w:start w:val="1"/>
      <w:numFmt w:val="bullet"/>
      <w:isLgl w:val="false"/>
      <w:suff w:val="tab"/>
      <w:lvlText w:val="§"/>
      <w:lvlJc w:val="left"/>
      <w:pPr>
        <w:ind w:left="8285" w:hanging="338"/>
      </w:pPr>
      <w:rPr>
        <w:rFonts w:hint="default" w:ascii="Wingdings" w:hAnsi="Wingdings" w:eastAsia="Wingdings" w:cs="Wingdings"/>
      </w:rPr>
    </w:lvl>
  </w:abstractNum>
  <w:abstractNum w:abstractNumId="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bullet"/>
      <w:isLgl w:val="false"/>
      <w:suff w:val="tab"/>
      <w:lvlText w:val="ü"/>
      <w:lvlJc w:val="left"/>
      <w:pPr>
        <w:ind w:left="720" w:hanging="360"/>
      </w:pPr>
      <w:rPr>
        <w:rFonts w:ascii="Wingdings" w:hAnsi="Wingdings" w:eastAsia="Wingdings" w:cs="Wingdings"/>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Wingdings" w:hAnsi="Wingdings" w:eastAsia="Wingdings" w:cs="Wingdings"/>
      </w:rPr>
    </w:lvl>
    <w:lvl w:ilvl="3">
      <w:start w:val="1"/>
      <w:numFmt w:val="bullet"/>
      <w:isLgl w:val="false"/>
      <w:suff w:val="tab"/>
      <w:lvlText w:val="·"/>
      <w:lvlJc w:val="left"/>
      <w:pPr>
        <w:ind w:left="2880" w:hanging="360"/>
      </w:pPr>
      <w:rPr>
        <w:rFonts w:ascii="Symbol" w:hAnsi="Symbol" w:eastAsia="Symbol" w:cs="Symbol"/>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Wingdings" w:hAnsi="Wingdings" w:eastAsia="Wingdings" w:cs="Wingdings"/>
      </w:rPr>
    </w:lvl>
    <w:lvl w:ilvl="6">
      <w:start w:val="1"/>
      <w:numFmt w:val="bullet"/>
      <w:isLgl w:val="false"/>
      <w:suff w:val="tab"/>
      <w:lvlText w:val="·"/>
      <w:lvlJc w:val="left"/>
      <w:pPr>
        <w:ind w:left="5040" w:hanging="360"/>
      </w:pPr>
      <w:rPr>
        <w:rFonts w:ascii="Symbol" w:hAnsi="Symbol" w:eastAsia="Symbol" w:cs="Symbol"/>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Wingdings" w:hAnsi="Wingdings" w:eastAsia="Wingdings" w:cs="Wingdings"/>
      </w:rPr>
    </w:lvl>
  </w:abstractNum>
  <w:num w:numId="1">
    <w:abstractNumId w:val="2"/>
  </w:num>
  <w:num w:numId="2">
    <w:abstractNumId w:val="4"/>
  </w:num>
  <w:num w:numId="3">
    <w:abstractNumId w:val="6"/>
  </w:num>
  <w:num w:numId="4">
    <w:abstractNumId w:val="3"/>
  </w:num>
  <w:num w:numId="5">
    <w:abstractNumId w:val="0"/>
  </w:num>
  <w:num w:numId="6">
    <w:abstractNumId w:val="1"/>
  </w:num>
  <w:num w:numId="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tz Kraus">
    <w15:presenceInfo w15:providerId="Teamlab" w15:userId="5b90712f-b7b3-4a44-a5ff-7ef13ef05790"/>
  </w15:person>
  <w15:person w15:author="Karin Li">
    <w15:presenceInfo w15:providerId="Teamlab" w15:userId="8c33d551-8201-4ecd-937b-83216c57d7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851"/>
  <w:characterSpacingControl w:val="doNotCompress"/>
  <w:footnotePr>
    <w:pos w:val="beneathText"/>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lang w:val="de-DE"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735">
    <w:name w:val="table of figures"/>
    <w:basedOn w:val="1822"/>
    <w:next w:val="1822"/>
    <w:uiPriority w:val="99"/>
    <w:unhideWhenUsed/>
    <w:pPr>
      <w:spacing w:after="0" w:afterAutospacing="0"/>
    </w:pPr>
  </w:style>
  <w:style w:type="paragraph" w:styleId="1736">
    <w:name w:val="endnote text"/>
    <w:basedOn w:val="1822"/>
    <w:link w:val="1737"/>
    <w:uiPriority w:val="99"/>
    <w:semiHidden/>
    <w:unhideWhenUsed/>
    <w:pPr>
      <w:spacing w:after="0" w:line="240" w:lineRule="auto"/>
    </w:pPr>
    <w:rPr>
      <w:sz w:val="20"/>
    </w:rPr>
  </w:style>
  <w:style w:type="character" w:styleId="1737">
    <w:name w:val="Endnote Text Char"/>
    <w:link w:val="1736"/>
    <w:uiPriority w:val="99"/>
    <w:rPr>
      <w:sz w:val="20"/>
    </w:rPr>
  </w:style>
  <w:style w:type="character" w:styleId="1738">
    <w:name w:val="endnote reference"/>
    <w:basedOn w:val="1832"/>
    <w:uiPriority w:val="99"/>
    <w:semiHidden/>
    <w:unhideWhenUsed/>
    <w:rPr>
      <w:vertAlign w:val="superscript"/>
    </w:rPr>
  </w:style>
  <w:style w:type="table" w:styleId="1739">
    <w:name w:val="Table Grid Light"/>
    <w:basedOn w:val="183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740">
    <w:name w:val="Grid Table 1 Light - Accent 1"/>
    <w:basedOn w:val="183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741">
    <w:name w:val="Grid Table 1 Light - Accent 2"/>
    <w:basedOn w:val="183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742">
    <w:name w:val="Grid Table 1 Light - Accent 3"/>
    <w:basedOn w:val="183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743">
    <w:name w:val="Grid Table 1 Light - Accent 4"/>
    <w:basedOn w:val="183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744">
    <w:name w:val="Grid Table 1 Light - Accent 5"/>
    <w:basedOn w:val="183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745">
    <w:name w:val="Grid Table 1 Light - Accent 6"/>
    <w:basedOn w:val="183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746">
    <w:name w:val="Grid Table 2 - Accent 1"/>
    <w:basedOn w:val="183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fill="ffffff" w:themeFill="accent1" w:themeFillTint="34"/>
      </w:tcPr>
    </w:tblStylePr>
    <w:tblStylePr w:type="band1Vert">
      <w:rPr>
        <w:rFonts w:ascii="Arial" w:hAnsi="Arial"/>
        <w:color w:val="404040"/>
        <w:sz w:val="22"/>
      </w:rPr>
      <w:tcPr>
        <w:shd w:val="clear" w:color="ffffff" w:fill="ffffff" w:themeFill="accent1" w:themeFillTint="34"/>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747">
    <w:name w:val="Grid Table 2 - Accent 2"/>
    <w:basedOn w:val="183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fill="ffffff" w:themeFill="accent2" w:themeFillTint="32"/>
      </w:tcPr>
    </w:tblStylePr>
    <w:tblStylePr w:type="band1Vert">
      <w:rPr>
        <w:rFonts w:ascii="Arial" w:hAnsi="Arial"/>
        <w:color w:val="404040"/>
        <w:sz w:val="22"/>
      </w:rPr>
      <w:tcPr>
        <w:shd w:val="clear" w:color="ffffff" w:fill="ffffff" w:themeFill="accent2" w:themeFillTint="32"/>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748">
    <w:name w:val="Grid Table 2 - Accent 3"/>
    <w:basedOn w:val="183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fill="ffffff" w:themeFill="accent3" w:themeFillTint="34"/>
      </w:tcPr>
    </w:tblStylePr>
    <w:tblStylePr w:type="band1Vert">
      <w:rPr>
        <w:rFonts w:ascii="Arial" w:hAnsi="Arial"/>
        <w:color w:val="404040"/>
        <w:sz w:val="22"/>
      </w:rPr>
      <w:tcPr>
        <w:shd w:val="clear" w:color="ffffff" w:fill="ffffff" w:themeFill="accent3" w:themeFillTint="34"/>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749">
    <w:name w:val="Grid Table 2 - Accent 4"/>
    <w:basedOn w:val="183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fill="ffffff" w:themeFill="accent4" w:themeFillTint="34"/>
      </w:tcPr>
    </w:tblStylePr>
    <w:tblStylePr w:type="band1Vert">
      <w:rPr>
        <w:rFonts w:ascii="Arial" w:hAnsi="Arial"/>
        <w:color w:val="404040"/>
        <w:sz w:val="22"/>
      </w:rPr>
      <w:tcPr>
        <w:shd w:val="clear" w:color="ffffff" w:fill="ffffff" w:themeFill="accent4" w:themeFillTint="34"/>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750">
    <w:name w:val="Grid Table 2 - Accent 5"/>
    <w:basedOn w:val="183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fill="ffffff" w:themeFill="accent5" w:themeFillTint="34"/>
      </w:tcPr>
    </w:tblStylePr>
    <w:tblStylePr w:type="band1Vert">
      <w:rPr>
        <w:rFonts w:ascii="Arial" w:hAnsi="Arial"/>
        <w:color w:val="404040"/>
        <w:sz w:val="22"/>
      </w:rPr>
      <w:tcPr>
        <w:shd w:val="clear" w:color="ffffff" w:fill="ffffff" w:themeFill="accent5" w:themeFillTint="34"/>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5" w:sz="4" w:space="0"/>
          <w:left w:val="none" w:color="000000" w:sz="4" w:space="0"/>
          <w:bottom w:val="none" w:color="000000" w:sz="4" w:space="0"/>
          <w:right w:val="none" w:color="000000" w:sz="4" w:space="0"/>
        </w:tcBorders>
      </w:tcPr>
    </w:tblStylePr>
  </w:style>
  <w:style w:type="table" w:styleId="1751">
    <w:name w:val="Grid Table 2 - Accent 6"/>
    <w:basedOn w:val="183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fill="ffffff" w:themeFill="accent6" w:themeFillTint="34"/>
      </w:tcPr>
    </w:tblStylePr>
    <w:tblStylePr w:type="band1Vert">
      <w:rPr>
        <w:rFonts w:ascii="Arial" w:hAnsi="Arial"/>
        <w:color w:val="404040"/>
        <w:sz w:val="22"/>
      </w:rPr>
      <w:tcPr>
        <w:shd w:val="clear" w:color="ffffff" w:fill="ffffff" w:themeFill="accent6" w:themeFillTint="34"/>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6" w:sz="4" w:space="0"/>
          <w:left w:val="none" w:color="000000" w:sz="4" w:space="0"/>
          <w:bottom w:val="none" w:color="000000" w:sz="4" w:space="0"/>
          <w:right w:val="none" w:color="000000" w:sz="4" w:space="0"/>
        </w:tcBorders>
      </w:tcPr>
    </w:tblStylePr>
  </w:style>
  <w:style w:type="table" w:styleId="1752">
    <w:name w:val="Grid Table 3 - Accent 1"/>
    <w:basedOn w:val="183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fill="ffffff" w:themeFill="accent1" w:themeFillTint="34"/>
      </w:tcPr>
    </w:tblStylePr>
    <w:tblStylePr w:type="band1Vert">
      <w:rPr>
        <w:rFonts w:ascii="Arial" w:hAnsi="Arial"/>
        <w:color w:val="404040"/>
        <w:sz w:val="22"/>
      </w:rPr>
      <w:tcPr>
        <w:shd w:val="clear" w:color="ffffff" w:fill="ffffff" w:themeFill="accent1" w:themeFillTint="34"/>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753">
    <w:name w:val="Grid Table 3 - Accent 2"/>
    <w:basedOn w:val="183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fill="ffffff" w:themeFill="accent2" w:themeFillTint="32"/>
      </w:tcPr>
    </w:tblStylePr>
    <w:tblStylePr w:type="band1Vert">
      <w:rPr>
        <w:rFonts w:ascii="Arial" w:hAnsi="Arial"/>
        <w:color w:val="404040"/>
        <w:sz w:val="22"/>
      </w:rPr>
      <w:tcPr>
        <w:shd w:val="clear" w:color="ffffff" w:fill="ffffff" w:themeFill="accent2" w:themeFillTint="32"/>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754">
    <w:name w:val="Grid Table 3 - Accent 3"/>
    <w:basedOn w:val="183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fill="ffffff" w:themeFill="accent3" w:themeFillTint="34"/>
      </w:tcPr>
    </w:tblStylePr>
    <w:tblStylePr w:type="band1Vert">
      <w:rPr>
        <w:rFonts w:ascii="Arial" w:hAnsi="Arial"/>
        <w:color w:val="404040"/>
        <w:sz w:val="22"/>
      </w:rPr>
      <w:tcPr>
        <w:shd w:val="clear" w:color="ffffff" w:fill="ffffff" w:themeFill="accent3" w:themeFillTint="34"/>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755">
    <w:name w:val="Grid Table 3 - Accent 4"/>
    <w:basedOn w:val="183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fill="ffffff" w:themeFill="accent4" w:themeFillTint="34"/>
      </w:tcPr>
    </w:tblStylePr>
    <w:tblStylePr w:type="band1Vert">
      <w:rPr>
        <w:rFonts w:ascii="Arial" w:hAnsi="Arial"/>
        <w:color w:val="404040"/>
        <w:sz w:val="22"/>
      </w:rPr>
      <w:tcPr>
        <w:shd w:val="clear" w:color="ffffff" w:fill="ffffff" w:themeFill="accent4" w:themeFillTint="34"/>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756">
    <w:name w:val="Grid Table 3 - Accent 5"/>
    <w:basedOn w:val="183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fill="ffffff" w:themeFill="accent5" w:themeFillTint="34"/>
      </w:tcPr>
    </w:tblStylePr>
    <w:tblStylePr w:type="band1Vert">
      <w:rPr>
        <w:rFonts w:ascii="Arial" w:hAnsi="Arial"/>
        <w:color w:val="404040"/>
        <w:sz w:val="22"/>
      </w:rPr>
      <w:tcPr>
        <w:shd w:val="clear" w:color="ffffff" w:fill="ffffff" w:themeFill="accent5" w:themeFillTint="34"/>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757">
    <w:name w:val="Grid Table 3 - Accent 6"/>
    <w:basedOn w:val="183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fill="ffffff" w:themeFill="accent6" w:themeFillTint="34"/>
      </w:tcPr>
    </w:tblStylePr>
    <w:tblStylePr w:type="band1Vert">
      <w:rPr>
        <w:rFonts w:ascii="Arial" w:hAnsi="Arial"/>
        <w:color w:val="404040"/>
        <w:sz w:val="22"/>
      </w:rPr>
      <w:tcPr>
        <w:shd w:val="clear" w:color="ffffff" w:fill="ffffff" w:themeFill="accent6" w:themeFillTint="34"/>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758">
    <w:name w:val="Grid Table 4 - Accent 1"/>
    <w:basedOn w:val="183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fill="ffffff" w:themeFill="accent1" w:themeFillTint="32"/>
      </w:tcPr>
    </w:tblStylePr>
    <w:tblStylePr w:type="band1Vert">
      <w:rPr>
        <w:rFonts w:ascii="Arial" w:hAnsi="Arial"/>
        <w:color w:val="404040"/>
        <w:sz w:val="22"/>
      </w:rPr>
      <w:tcPr>
        <w:shd w:val="clear" w:color="ffffff" w:fill="ffffff" w:themeFill="accent1" w:themeFillTint="32"/>
      </w:tcPr>
    </w:tblStylePr>
    <w:tblStylePr w:type="firstCol">
      <w:rPr>
        <w:b/>
        <w:color w:val="404040"/>
      </w:rPr>
    </w:tblStylePr>
    <w:tblStylePr w:type="firstRow">
      <w:rPr>
        <w:rFonts w:ascii="Arial" w:hAnsi="Arial"/>
        <w:b/>
        <w:color w:val="ffffff"/>
        <w:sz w:val="22"/>
      </w:rPr>
      <w:tcPr>
        <w:shd w:val="clear" w:color="ffffff" w:fill="ffffff"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759">
    <w:name w:val="Grid Table 4 - Accent 2"/>
    <w:basedOn w:val="183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fill="ffffff" w:themeFill="accent2" w:themeFillTint="32"/>
      </w:tcPr>
    </w:tblStylePr>
    <w:tblStylePr w:type="band1Vert">
      <w:rPr>
        <w:rFonts w:ascii="Arial" w:hAnsi="Arial"/>
        <w:color w:val="404040"/>
        <w:sz w:val="22"/>
      </w:rPr>
      <w:tcPr>
        <w:shd w:val="clear" w:color="ffffff" w:fill="ffffff" w:themeFill="accent2" w:themeFillTint="32"/>
      </w:tcPr>
    </w:tblStylePr>
    <w:tblStylePr w:type="firstCol">
      <w:rPr>
        <w:b/>
        <w:color w:val="404040"/>
      </w:rPr>
    </w:tblStylePr>
    <w:tblStylePr w:type="firstRow">
      <w:rPr>
        <w:rFonts w:ascii="Arial" w:hAnsi="Arial"/>
        <w:b/>
        <w:color w:val="ffffff"/>
        <w:sz w:val="22"/>
      </w:rPr>
      <w:tcPr>
        <w:shd w:val="clear" w:color="ffffff" w:fill="ffffff"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760">
    <w:name w:val="Grid Table 4 - Accent 3"/>
    <w:basedOn w:val="183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fill="ffffff" w:themeFill="accent3" w:themeFillTint="34"/>
      </w:tcPr>
    </w:tblStylePr>
    <w:tblStylePr w:type="band1Vert">
      <w:rPr>
        <w:rFonts w:ascii="Arial" w:hAnsi="Arial"/>
        <w:color w:val="404040"/>
        <w:sz w:val="22"/>
      </w:rPr>
      <w:tcPr>
        <w:shd w:val="clear" w:color="ffffff" w:fill="ffffff" w:themeFill="accent3" w:themeFillTint="34"/>
      </w:tcPr>
    </w:tblStylePr>
    <w:tblStylePr w:type="firstCol">
      <w:rPr>
        <w:b/>
        <w:color w:val="404040"/>
      </w:rPr>
    </w:tblStylePr>
    <w:tblStylePr w:type="firstRow">
      <w:rPr>
        <w:rFonts w:ascii="Arial" w:hAnsi="Arial"/>
        <w:b/>
        <w:color w:val="ffffff"/>
        <w:sz w:val="22"/>
      </w:rPr>
      <w:tcPr>
        <w:shd w:val="clear" w:color="ffffff" w:fill="ffffff"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761">
    <w:name w:val="Grid Table 4 - Accent 4"/>
    <w:basedOn w:val="183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fill="ffffff" w:themeFill="accent4" w:themeFillTint="34"/>
      </w:tcPr>
    </w:tblStylePr>
    <w:tblStylePr w:type="band1Vert">
      <w:rPr>
        <w:rFonts w:ascii="Arial" w:hAnsi="Arial"/>
        <w:color w:val="404040"/>
        <w:sz w:val="22"/>
      </w:rPr>
      <w:tcPr>
        <w:shd w:val="clear" w:color="ffffff" w:fill="ffffff" w:themeFill="accent4" w:themeFillTint="34"/>
      </w:tcPr>
    </w:tblStylePr>
    <w:tblStylePr w:type="firstCol">
      <w:rPr>
        <w:b/>
        <w:color w:val="404040"/>
      </w:rPr>
    </w:tblStylePr>
    <w:tblStylePr w:type="firstRow">
      <w:rPr>
        <w:rFonts w:ascii="Arial" w:hAnsi="Arial"/>
        <w:b/>
        <w:color w:val="ffffff"/>
        <w:sz w:val="22"/>
      </w:rPr>
      <w:tcPr>
        <w:shd w:val="clear" w:color="ffffff" w:fill="ffffff"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762">
    <w:name w:val="Grid Table 4 - Accent 5"/>
    <w:basedOn w:val="183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fill="ffffff" w:themeFill="accent5" w:themeFillTint="34"/>
      </w:tcPr>
    </w:tblStylePr>
    <w:tblStylePr w:type="band1Vert">
      <w:rPr>
        <w:rFonts w:ascii="Arial" w:hAnsi="Arial"/>
        <w:color w:val="404040"/>
        <w:sz w:val="22"/>
      </w:rPr>
      <w:tcPr>
        <w:shd w:val="clear" w:color="ffffff" w:fill="ffffff" w:themeFill="accent5" w:themeFillTint="34"/>
      </w:tcPr>
    </w:tblStylePr>
    <w:tblStylePr w:type="firstCol">
      <w:rPr>
        <w:b/>
        <w:color w:val="404040"/>
      </w:rPr>
    </w:tblStylePr>
    <w:tblStylePr w:type="firstRow">
      <w:rPr>
        <w:rFonts w:ascii="Arial" w:hAnsi="Arial"/>
        <w:b/>
        <w:color w:val="ffffff"/>
        <w:sz w:val="22"/>
      </w:rPr>
      <w:tcPr>
        <w:shd w:val="clear" w:color="ffffff" w:fill="ffffff"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763">
    <w:name w:val="Grid Table 4 - Accent 6"/>
    <w:basedOn w:val="183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fill="ffffff" w:themeFill="accent6" w:themeFillTint="34"/>
      </w:tcPr>
    </w:tblStylePr>
    <w:tblStylePr w:type="band1Vert">
      <w:rPr>
        <w:rFonts w:ascii="Arial" w:hAnsi="Arial"/>
        <w:color w:val="404040"/>
        <w:sz w:val="22"/>
      </w:rPr>
      <w:tcPr>
        <w:shd w:val="clear" w:color="ffffff" w:fill="ffffff" w:themeFill="accent6" w:themeFillTint="34"/>
      </w:tcPr>
    </w:tblStylePr>
    <w:tblStylePr w:type="firstCol">
      <w:rPr>
        <w:b/>
        <w:color w:val="404040"/>
      </w:rPr>
    </w:tblStylePr>
    <w:tblStylePr w:type="firstRow">
      <w:rPr>
        <w:rFonts w:ascii="Arial" w:hAnsi="Arial"/>
        <w:b/>
        <w:color w:val="ffffff"/>
        <w:sz w:val="22"/>
      </w:rPr>
      <w:tcPr>
        <w:shd w:val="clear" w:color="ffffff" w:fill="ffffff"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764">
    <w:name w:val="Grid Table 5 Dark - Accent 2"/>
    <w:basedOn w:val="1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hemeFill="accent2" w:themeFillTint="32"/>
    </w:tblPr>
    <w:tblStylePr w:type="band1Horz">
      <w:tcPr>
        <w:shd w:val="clear" w:color="ffffff" w:fill="ffffff" w:themeFill="accent2" w:themeFillTint="75"/>
      </w:tcPr>
    </w:tblStylePr>
    <w:tblStylePr w:type="band1Vert">
      <w:tcPr>
        <w:shd w:val="clear" w:color="ffffff" w:fill="ffffff" w:themeFill="accent2" w:themeFillTint="75"/>
      </w:tcPr>
    </w:tblStylePr>
    <w:tblStylePr w:type="firstCol">
      <w:rPr>
        <w:rFonts w:ascii="Arial" w:hAnsi="Arial"/>
        <w:b/>
        <w:color w:val="ffffff"/>
        <w:sz w:val="22"/>
      </w:rPr>
      <w:tcPr>
        <w:shd w:val="clear" w:color="ffffff" w:fill="ffffff" w:themeFill="accent2"/>
      </w:tcPr>
    </w:tblStylePr>
    <w:tblStylePr w:type="firstRow">
      <w:rPr>
        <w:rFonts w:ascii="Arial" w:hAnsi="Arial"/>
        <w:b/>
        <w:color w:val="ffffff"/>
        <w:sz w:val="22"/>
      </w:rPr>
      <w:tcPr>
        <w:shd w:val="clear" w:color="ffffff" w:fill="ffffff" w:themeFill="accent2"/>
      </w:tcPr>
    </w:tblStylePr>
    <w:tblStylePr w:type="lastCol">
      <w:rPr>
        <w:rFonts w:ascii="Arial" w:hAnsi="Arial"/>
        <w:b/>
        <w:color w:val="ffffff"/>
        <w:sz w:val="22"/>
      </w:rPr>
      <w:tcPr>
        <w:shd w:val="clear" w:color="ffffff" w:fill="ffffff" w:themeFill="accent2"/>
      </w:tcPr>
    </w:tblStylePr>
    <w:tblStylePr w:type="lastRow">
      <w:rPr>
        <w:rFonts w:ascii="Arial" w:hAnsi="Arial"/>
        <w:b/>
        <w:color w:val="ffffff"/>
        <w:sz w:val="22"/>
      </w:rPr>
      <w:tcPr>
        <w:shd w:val="clear" w:color="ffffff" w:fill="ffffff" w:themeFill="accent2"/>
        <w:tcBorders>
          <w:top w:val="single" w:color="000000" w:themeColor="light1" w:sz="4" w:space="0"/>
        </w:tcBorders>
      </w:tcPr>
    </w:tblStylePr>
  </w:style>
  <w:style w:type="table" w:styleId="1765">
    <w:name w:val="Grid Table 5 Dark - Accent 3"/>
    <w:basedOn w:val="1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hemeFill="accent3" w:themeFillTint="34"/>
    </w:tblPr>
    <w:tblStylePr w:type="band1Horz">
      <w:tcPr>
        <w:shd w:val="clear" w:color="ffffff" w:fill="ffffff" w:themeFill="accent3" w:themeFillTint="75"/>
      </w:tcPr>
    </w:tblStylePr>
    <w:tblStylePr w:type="band1Vert">
      <w:tcPr>
        <w:shd w:val="clear" w:color="ffffff" w:fill="ffffff" w:themeFill="accent3" w:themeFillTint="75"/>
      </w:tcPr>
    </w:tblStylePr>
    <w:tblStylePr w:type="firstCol">
      <w:rPr>
        <w:rFonts w:ascii="Arial" w:hAnsi="Arial"/>
        <w:b/>
        <w:color w:val="ffffff"/>
        <w:sz w:val="22"/>
      </w:rPr>
      <w:tcPr>
        <w:shd w:val="clear" w:color="ffffff" w:fill="ffffff" w:themeFill="accent3"/>
      </w:tcPr>
    </w:tblStylePr>
    <w:tblStylePr w:type="firstRow">
      <w:rPr>
        <w:rFonts w:ascii="Arial" w:hAnsi="Arial"/>
        <w:b/>
        <w:color w:val="ffffff"/>
        <w:sz w:val="22"/>
      </w:rPr>
      <w:tcPr>
        <w:shd w:val="clear" w:color="ffffff" w:fill="ffffff" w:themeFill="accent3"/>
      </w:tcPr>
    </w:tblStylePr>
    <w:tblStylePr w:type="lastCol">
      <w:rPr>
        <w:rFonts w:ascii="Arial" w:hAnsi="Arial"/>
        <w:b/>
        <w:color w:val="ffffff"/>
        <w:sz w:val="22"/>
      </w:rPr>
      <w:tcPr>
        <w:shd w:val="clear" w:color="ffffff" w:fill="ffffff" w:themeFill="accent3"/>
      </w:tcPr>
    </w:tblStylePr>
    <w:tblStylePr w:type="lastRow">
      <w:rPr>
        <w:rFonts w:ascii="Arial" w:hAnsi="Arial"/>
        <w:b/>
        <w:color w:val="ffffff"/>
        <w:sz w:val="22"/>
      </w:rPr>
      <w:tcPr>
        <w:shd w:val="clear" w:color="ffffff" w:fill="ffffff" w:themeFill="accent3"/>
        <w:tcBorders>
          <w:top w:val="single" w:color="000000" w:themeColor="light1" w:sz="4" w:space="0"/>
        </w:tcBorders>
      </w:tcPr>
    </w:tblStylePr>
  </w:style>
  <w:style w:type="table" w:styleId="1766">
    <w:name w:val="Grid Table 5 Dark - Accent 5"/>
    <w:basedOn w:val="1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hemeFill="accent5" w:themeFillTint="34"/>
    </w:tblPr>
    <w:tblStylePr w:type="band1Horz">
      <w:tcPr>
        <w:shd w:val="clear" w:color="ffffff" w:fill="ffffff" w:themeFill="accent5" w:themeFillTint="75"/>
      </w:tcPr>
    </w:tblStylePr>
    <w:tblStylePr w:type="band1Vert">
      <w:tcPr>
        <w:shd w:val="clear" w:color="ffffff" w:fill="ffffff" w:themeFill="accent5" w:themeFillTint="75"/>
      </w:tcPr>
    </w:tblStylePr>
    <w:tblStylePr w:type="firstCol">
      <w:rPr>
        <w:rFonts w:ascii="Arial" w:hAnsi="Arial"/>
        <w:b/>
        <w:color w:val="ffffff"/>
        <w:sz w:val="22"/>
      </w:rPr>
      <w:tcPr>
        <w:shd w:val="clear" w:color="ffffff" w:fill="ffffff" w:themeFill="accent5"/>
      </w:tcPr>
    </w:tblStylePr>
    <w:tblStylePr w:type="firstRow">
      <w:rPr>
        <w:rFonts w:ascii="Arial" w:hAnsi="Arial"/>
        <w:b/>
        <w:color w:val="ffffff"/>
        <w:sz w:val="22"/>
      </w:rPr>
      <w:tcPr>
        <w:shd w:val="clear" w:color="ffffff" w:fill="ffffff" w:themeFill="accent5"/>
      </w:tcPr>
    </w:tblStylePr>
    <w:tblStylePr w:type="lastCol">
      <w:rPr>
        <w:rFonts w:ascii="Arial" w:hAnsi="Arial"/>
        <w:b/>
        <w:color w:val="ffffff"/>
        <w:sz w:val="22"/>
      </w:rPr>
      <w:tcPr>
        <w:shd w:val="clear" w:color="ffffff" w:fill="ffffff" w:themeFill="accent5"/>
      </w:tcPr>
    </w:tblStylePr>
    <w:tblStylePr w:type="lastRow">
      <w:rPr>
        <w:rFonts w:ascii="Arial" w:hAnsi="Arial"/>
        <w:b/>
        <w:color w:val="ffffff"/>
        <w:sz w:val="22"/>
      </w:rPr>
      <w:tcPr>
        <w:shd w:val="clear" w:color="ffffff" w:fill="ffffff" w:themeFill="accent5"/>
        <w:tcBorders>
          <w:top w:val="single" w:color="000000" w:themeColor="light1" w:sz="4" w:space="0"/>
        </w:tcBorders>
      </w:tcPr>
    </w:tblStylePr>
  </w:style>
  <w:style w:type="table" w:styleId="1767">
    <w:name w:val="Grid Table 5 Dark - Accent 6"/>
    <w:basedOn w:val="1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hemeFill="accent6" w:themeFillTint="34"/>
    </w:tblPr>
    <w:tblStylePr w:type="band1Horz">
      <w:tcPr>
        <w:shd w:val="clear" w:color="ffffff" w:fill="ffffff" w:themeFill="accent6" w:themeFillTint="75"/>
      </w:tcPr>
    </w:tblStylePr>
    <w:tblStylePr w:type="band1Vert">
      <w:tcPr>
        <w:shd w:val="clear" w:color="ffffff" w:fill="ffffff" w:themeFill="accent6" w:themeFillTint="75"/>
      </w:tcPr>
    </w:tblStylePr>
    <w:tblStylePr w:type="firstCol">
      <w:rPr>
        <w:rFonts w:ascii="Arial" w:hAnsi="Arial"/>
        <w:b/>
        <w:color w:val="ffffff"/>
        <w:sz w:val="22"/>
      </w:rPr>
      <w:tcPr>
        <w:shd w:val="clear" w:color="ffffff" w:fill="ffffff" w:themeFill="accent6"/>
      </w:tcPr>
    </w:tblStylePr>
    <w:tblStylePr w:type="firstRow">
      <w:rPr>
        <w:rFonts w:ascii="Arial" w:hAnsi="Arial"/>
        <w:b/>
        <w:color w:val="ffffff"/>
        <w:sz w:val="22"/>
      </w:rPr>
      <w:tcPr>
        <w:shd w:val="clear" w:color="ffffff" w:fill="ffffff" w:themeFill="accent6"/>
      </w:tcPr>
    </w:tblStylePr>
    <w:tblStylePr w:type="lastCol">
      <w:rPr>
        <w:rFonts w:ascii="Arial" w:hAnsi="Arial"/>
        <w:b/>
        <w:color w:val="ffffff"/>
        <w:sz w:val="22"/>
      </w:rPr>
      <w:tcPr>
        <w:shd w:val="clear" w:color="ffffff" w:fill="ffffff" w:themeFill="accent6"/>
      </w:tcPr>
    </w:tblStylePr>
    <w:tblStylePr w:type="lastRow">
      <w:rPr>
        <w:rFonts w:ascii="Arial" w:hAnsi="Arial"/>
        <w:b/>
        <w:color w:val="ffffff"/>
        <w:sz w:val="22"/>
      </w:rPr>
      <w:tcPr>
        <w:shd w:val="clear" w:color="ffffff" w:fill="ffffff" w:themeFill="accent6"/>
        <w:tcBorders>
          <w:top w:val="single" w:color="000000" w:themeColor="light1" w:sz="4" w:space="0"/>
        </w:tcBorders>
      </w:tcPr>
    </w:tblStylePr>
  </w:style>
  <w:style w:type="table" w:styleId="1768">
    <w:name w:val="Grid Table 6 Colorful - Accent 1"/>
    <w:basedOn w:val="183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fill="ffffff" w:themeFill="accent1" w:themeFillTint="34"/>
      </w:tcPr>
    </w:tblStylePr>
    <w:tblStylePr w:type="band1Vert">
      <w:tcPr>
        <w:shd w:val="clear" w:color="ffffff" w:fill="ffffff" w:themeFill="accent1" w:themeFillTint="34"/>
      </w:tcPr>
    </w:tblStylePr>
    <w:tblStylePr w:type="band2Horz">
      <w:rPr>
        <w:rFonts w:ascii="Arial" w:hAnsi="Arial"/>
        <w:color w:val="404040" w:themeColor="accent1" w:themeTint="80" w:themeShade="95"/>
        <w:sz w:val="22"/>
      </w:rPr>
    </w:tblStylePr>
    <w:tblStylePr w:type="firstCol">
      <w:rPr>
        <w:b/>
        <w:color w:val="368d9d" w:themeColor="accent1" w:themeTint="80" w:themeShade="95"/>
      </w:rPr>
    </w:tblStylePr>
    <w:tblStylePr w:type="firstRow">
      <w:rPr>
        <w:b/>
        <w:color w:val="368d9d" w:themeColor="accent1" w:themeTint="80" w:themeShade="95"/>
      </w:rPr>
      <w:tcPr>
        <w:tcBorders>
          <w:bottom w:val="single" w:color="000000" w:themeColor="accent1" w:themeTint="80" w:sz="12" w:space="0"/>
        </w:tcBorders>
      </w:tcPr>
    </w:tblStylePr>
    <w:tblStylePr w:type="lastCol">
      <w:rPr>
        <w:b/>
        <w:color w:val="368d9d" w:themeColor="accent1" w:themeTint="80" w:themeShade="95"/>
      </w:rPr>
    </w:tblStylePr>
    <w:tblStylePr w:type="lastRow">
      <w:rPr>
        <w:b/>
        <w:color w:val="368d9d" w:themeColor="accent1" w:themeTint="80" w:themeShade="95"/>
      </w:rPr>
    </w:tblStylePr>
    <w:tblStylePr w:type="wholeTable">
      <w:rPr>
        <w:rFonts w:ascii="Arial" w:hAnsi="Arial"/>
        <w:color w:val="404040" w:themeColor="accent1" w:themeTint="80" w:themeShade="95"/>
        <w:sz w:val="22"/>
      </w:rPr>
    </w:tblStylePr>
  </w:style>
  <w:style w:type="table" w:styleId="1769">
    <w:name w:val="Grid Table 6 Colorful - Accent 2"/>
    <w:basedOn w:val="183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fill="ffffff" w:themeFill="accent2" w:themeFillTint="32"/>
      </w:tcPr>
    </w:tblStylePr>
    <w:tblStylePr w:type="band1Vert">
      <w:tcPr>
        <w:shd w:val="clear" w:color="ffffff" w:fill="ffffff" w:themeFill="accent2" w:themeFillTint="32"/>
      </w:tcPr>
    </w:tblStylePr>
    <w:tblStylePr w:type="band2Horz">
      <w:rPr>
        <w:rFonts w:ascii="Arial" w:hAnsi="Arial"/>
        <w:color w:val="404040" w:themeColor="accent2" w:themeTint="97" w:themeShade="95"/>
        <w:sz w:val="22"/>
      </w:rPr>
    </w:tblStylePr>
    <w:tblStylePr w:type="firstCol">
      <w:rPr>
        <w:b/>
        <w:color w:val="d29001" w:themeColor="accent2" w:themeTint="97" w:themeShade="95"/>
      </w:rPr>
    </w:tblStylePr>
    <w:tblStylePr w:type="firstRow">
      <w:rPr>
        <w:b/>
        <w:color w:val="d29001" w:themeColor="accent2" w:themeTint="97" w:themeShade="95"/>
      </w:rPr>
      <w:tcPr>
        <w:tcBorders>
          <w:bottom w:val="single" w:color="000000" w:themeColor="accent2" w:themeTint="97" w:sz="12" w:space="0"/>
        </w:tcBorders>
      </w:tcPr>
    </w:tblStylePr>
    <w:tblStylePr w:type="lastCol">
      <w:rPr>
        <w:b/>
        <w:color w:val="d29001" w:themeColor="accent2" w:themeTint="97" w:themeShade="95"/>
      </w:rPr>
    </w:tblStylePr>
    <w:tblStylePr w:type="lastRow">
      <w:rPr>
        <w:b/>
        <w:color w:val="d29001" w:themeColor="accent2" w:themeTint="97" w:themeShade="95"/>
      </w:rPr>
    </w:tblStylePr>
    <w:tblStylePr w:type="wholeTable">
      <w:rPr>
        <w:rFonts w:ascii="Arial" w:hAnsi="Arial"/>
        <w:color w:val="404040" w:themeColor="accent2" w:themeTint="97" w:themeShade="95"/>
        <w:sz w:val="22"/>
      </w:rPr>
    </w:tblStylePr>
  </w:style>
  <w:style w:type="table" w:styleId="1770">
    <w:name w:val="Grid Table 6 Colorful - Accent 3"/>
    <w:basedOn w:val="183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fill="ffffff" w:themeFill="accent3" w:themeFillTint="34"/>
      </w:tcPr>
    </w:tblStylePr>
    <w:tblStylePr w:type="band1Vert">
      <w:tcPr>
        <w:shd w:val="clear" w:color="ffffff" w:fill="ffffff" w:themeFill="accent3" w:themeFillTint="34"/>
      </w:tcPr>
    </w:tblStylePr>
    <w:tblStylePr w:type="band2Horz">
      <w:rPr>
        <w:rFonts w:ascii="Arial" w:hAnsi="Arial"/>
        <w:color w:val="404040" w:themeColor="accent3" w:themeTint="FE" w:themeShade="95"/>
        <w:sz w:val="22"/>
      </w:rPr>
    </w:tblStylePr>
    <w:tblStylePr w:type="firstCol">
      <w:rPr>
        <w:b/>
        <w:color w:val="711a1e" w:themeColor="accent3" w:themeTint="FE" w:themeShade="95"/>
      </w:rPr>
    </w:tblStylePr>
    <w:tblStylePr w:type="firstRow">
      <w:rPr>
        <w:b/>
        <w:color w:val="711a1e" w:themeColor="accent3" w:themeTint="FE" w:themeShade="95"/>
      </w:rPr>
      <w:tcPr>
        <w:tcBorders>
          <w:bottom w:val="single" w:color="000000" w:themeColor="accent3" w:themeTint="FE" w:sz="12" w:space="0"/>
        </w:tcBorders>
      </w:tcPr>
    </w:tblStylePr>
    <w:tblStylePr w:type="lastCol">
      <w:rPr>
        <w:b/>
        <w:color w:val="711a1e" w:themeColor="accent3" w:themeTint="FE" w:themeShade="95"/>
      </w:rPr>
    </w:tblStylePr>
    <w:tblStylePr w:type="lastRow">
      <w:rPr>
        <w:b/>
        <w:color w:val="711a1e" w:themeColor="accent3" w:themeTint="FE" w:themeShade="95"/>
      </w:rPr>
    </w:tblStylePr>
    <w:tblStylePr w:type="wholeTable">
      <w:rPr>
        <w:rFonts w:ascii="Arial" w:hAnsi="Arial"/>
        <w:color w:val="404040" w:themeColor="accent3" w:themeTint="FE" w:themeShade="95"/>
        <w:sz w:val="22"/>
      </w:rPr>
    </w:tblStylePr>
  </w:style>
  <w:style w:type="table" w:styleId="1771">
    <w:name w:val="Grid Table 6 Colorful - Accent 4"/>
    <w:basedOn w:val="183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fill="ffffff" w:themeFill="accent4" w:themeFillTint="34"/>
      </w:tcPr>
    </w:tblStylePr>
    <w:tblStylePr w:type="band1Vert">
      <w:tcPr>
        <w:shd w:val="clear" w:color="ffffff" w:fill="ffffff" w:themeFill="accent4" w:themeFillTint="34"/>
      </w:tcPr>
    </w:tblStylePr>
    <w:tblStylePr w:type="band2Horz">
      <w:rPr>
        <w:rFonts w:ascii="Arial" w:hAnsi="Arial"/>
        <w:color w:val="404040" w:themeColor="accent4" w:themeTint="9A" w:themeShade="95"/>
        <w:sz w:val="22"/>
      </w:rPr>
    </w:tblStylePr>
    <w:tblStylePr w:type="firstCol">
      <w:rPr>
        <w:b/>
        <w:color w:val="76942d" w:themeColor="accent4" w:themeTint="9A" w:themeShade="95"/>
      </w:rPr>
    </w:tblStylePr>
    <w:tblStylePr w:type="firstRow">
      <w:rPr>
        <w:b/>
        <w:color w:val="76942d" w:themeColor="accent4" w:themeTint="9A" w:themeShade="95"/>
      </w:rPr>
      <w:tcPr>
        <w:tcBorders>
          <w:bottom w:val="single" w:color="000000" w:themeColor="accent4" w:themeTint="9A" w:sz="12" w:space="0"/>
        </w:tcBorders>
      </w:tcPr>
    </w:tblStylePr>
    <w:tblStylePr w:type="lastCol">
      <w:rPr>
        <w:b/>
        <w:color w:val="76942d" w:themeColor="accent4" w:themeTint="9A" w:themeShade="95"/>
      </w:rPr>
    </w:tblStylePr>
    <w:tblStylePr w:type="lastRow">
      <w:rPr>
        <w:b/>
        <w:color w:val="76942d" w:themeColor="accent4" w:themeTint="9A" w:themeShade="95"/>
      </w:rPr>
    </w:tblStylePr>
    <w:tblStylePr w:type="wholeTable">
      <w:rPr>
        <w:rFonts w:ascii="Arial" w:hAnsi="Arial"/>
        <w:color w:val="404040" w:themeColor="accent4" w:themeTint="9A" w:themeShade="95"/>
        <w:sz w:val="22"/>
      </w:rPr>
    </w:tblStylePr>
  </w:style>
  <w:style w:type="table" w:styleId="1772">
    <w:name w:val="Grid Table 6 Colorful - Accent 5"/>
    <w:basedOn w:val="183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fill="ffffff" w:themeFill="accent5" w:themeFillTint="34"/>
      </w:tcPr>
    </w:tblStylePr>
    <w:tblStylePr w:type="band1Vert">
      <w:tcPr>
        <w:shd w:val="clear" w:color="ffffff" w:fill="ffffff" w:themeFill="accent5" w:themeFillTint="34"/>
      </w:tcPr>
    </w:tblStylePr>
    <w:tblStylePr w:type="band2Horz">
      <w:rPr>
        <w:rFonts w:ascii="Arial" w:hAnsi="Arial"/>
        <w:color w:val="404040" w:themeColor="accent5" w:themeShade="95"/>
        <w:sz w:val="22"/>
      </w:rPr>
    </w:tblStylePr>
    <w:tblStylePr w:type="firstCol">
      <w:rPr>
        <w:b/>
        <w:color w:val="572603" w:themeColor="accent5" w:themeShade="95"/>
      </w:rPr>
    </w:tblStylePr>
    <w:tblStylePr w:type="firstRow">
      <w:rPr>
        <w:b/>
        <w:color w:val="572603" w:themeColor="accent5" w:themeShade="95"/>
      </w:rPr>
      <w:tcPr>
        <w:tcBorders>
          <w:bottom w:val="single" w:color="000000" w:themeColor="accent5" w:sz="12" w:space="0"/>
        </w:tcBorders>
      </w:tcPr>
    </w:tblStylePr>
    <w:tblStylePr w:type="lastCol">
      <w:rPr>
        <w:b/>
        <w:color w:val="572603" w:themeColor="accent5" w:themeShade="95"/>
      </w:rPr>
    </w:tblStylePr>
    <w:tblStylePr w:type="lastRow">
      <w:rPr>
        <w:b/>
        <w:color w:val="572603" w:themeColor="accent5" w:themeShade="95"/>
      </w:rPr>
    </w:tblStylePr>
    <w:tblStylePr w:type="wholeTable">
      <w:rPr>
        <w:rFonts w:ascii="Arial" w:hAnsi="Arial"/>
        <w:color w:val="404040" w:themeColor="accent5" w:themeShade="95"/>
        <w:sz w:val="22"/>
      </w:rPr>
    </w:tblStylePr>
  </w:style>
  <w:style w:type="table" w:styleId="1773">
    <w:name w:val="Grid Table 6 Colorful - Accent 6"/>
    <w:basedOn w:val="183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fill="ffffff" w:themeFill="accent6" w:themeFillTint="34"/>
      </w:tcPr>
    </w:tblStylePr>
    <w:tblStylePr w:type="band1Vert">
      <w:tcPr>
        <w:shd w:val="clear" w:color="ffffff" w:fill="ffffff" w:themeFill="accent6" w:themeFillTint="34"/>
      </w:tcPr>
    </w:tblStylePr>
    <w:tblStylePr w:type="band2Horz">
      <w:rPr>
        <w:rFonts w:ascii="Arial" w:hAnsi="Arial"/>
        <w:color w:val="404040" w:themeColor="accent5" w:themeShade="95"/>
        <w:sz w:val="22"/>
      </w:rPr>
    </w:tblStylePr>
    <w:tblStylePr w:type="firstCol">
      <w:rPr>
        <w:b/>
        <w:color w:val="572603" w:themeColor="accent5" w:themeShade="95"/>
      </w:rPr>
    </w:tblStylePr>
    <w:tblStylePr w:type="firstRow">
      <w:rPr>
        <w:b/>
        <w:color w:val="572603" w:themeColor="accent5" w:themeShade="95"/>
      </w:rPr>
      <w:tcPr>
        <w:tcBorders>
          <w:bottom w:val="single" w:color="000000" w:themeColor="accent6" w:sz="12" w:space="0"/>
        </w:tcBorders>
      </w:tcPr>
    </w:tblStylePr>
    <w:tblStylePr w:type="lastCol">
      <w:rPr>
        <w:b/>
        <w:color w:val="572603" w:themeColor="accent5" w:themeShade="95"/>
      </w:rPr>
    </w:tblStylePr>
    <w:tblStylePr w:type="lastRow">
      <w:rPr>
        <w:b/>
        <w:color w:val="572603" w:themeColor="accent5" w:themeShade="95"/>
      </w:rPr>
    </w:tblStylePr>
    <w:tblStylePr w:type="wholeTable">
      <w:rPr>
        <w:rFonts w:ascii="Arial" w:hAnsi="Arial"/>
        <w:color w:val="404040" w:themeColor="accent5" w:themeShade="95"/>
        <w:sz w:val="22"/>
      </w:rPr>
    </w:tblStylePr>
  </w:style>
  <w:style w:type="table" w:styleId="1774">
    <w:name w:val="Grid Table 7 Colorful - Accent 1"/>
    <w:basedOn w:val="183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8d9d" w:themeColor="accent1" w:themeTint="80" w:themeShade="95"/>
        <w:sz w:val="22"/>
      </w:rPr>
      <w:tcPr>
        <w:shd w:val="clear" w:color="ffffff" w:fill="ffffff" w:themeFill="accent1" w:themeFillTint="34"/>
      </w:tcPr>
    </w:tblStylePr>
    <w:tblStylePr w:type="band1Vert">
      <w:tcPr>
        <w:shd w:val="clear" w:color="ffffff" w:fill="ffffff" w:themeFill="accent1" w:themeFillTint="34"/>
      </w:tcPr>
    </w:tblStylePr>
    <w:tblStylePr w:type="band2Horz">
      <w:rPr>
        <w:rFonts w:ascii="Arial" w:hAnsi="Arial"/>
        <w:color w:val="368d9d" w:themeColor="accent1" w:themeTint="80" w:themeShade="95"/>
        <w:sz w:val="22"/>
      </w:rPr>
    </w:tblStylePr>
    <w:tblStylePr w:type="firstCol">
      <w:rPr>
        <w:rFonts w:ascii="Arial" w:hAnsi="Arial"/>
        <w:i/>
        <w:color w:val="368d9d"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8d9d" w:themeColor="accent1" w:themeTint="80" w:themeShade="95"/>
        <w:sz w:val="22"/>
      </w:rPr>
      <w:tcPr>
        <w:shd w:val="clear" w:color="ffffff"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8d9d" w:themeColor="accent1" w:themeTint="80" w:themeShade="95"/>
        <w:sz w:val="22"/>
      </w:rPr>
      <w:tcPr>
        <w:shd w:val="clear" w:color="ffffff" w:fill="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8d9d" w:themeColor="accent1" w:themeTint="80" w:themeShade="95"/>
        <w:sz w:val="22"/>
      </w:rPr>
      <w:tcPr>
        <w:shd w:val="clear" w:color="ffffff"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775">
    <w:name w:val="Grid Table 7 Colorful - Accent 2"/>
    <w:basedOn w:val="183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d29001" w:themeColor="accent2" w:themeTint="97" w:themeShade="95"/>
        <w:sz w:val="22"/>
      </w:rPr>
      <w:tcPr>
        <w:shd w:val="clear" w:color="ffffff" w:fill="ffffff" w:themeFill="accent2" w:themeFillTint="32"/>
      </w:tcPr>
    </w:tblStylePr>
    <w:tblStylePr w:type="band1Vert">
      <w:tcPr>
        <w:shd w:val="clear" w:color="ffffff" w:fill="ffffff" w:themeFill="accent2" w:themeFillTint="32"/>
      </w:tcPr>
    </w:tblStylePr>
    <w:tblStylePr w:type="band2Horz">
      <w:rPr>
        <w:rFonts w:ascii="Arial" w:hAnsi="Arial"/>
        <w:color w:val="d29001" w:themeColor="accent2" w:themeTint="97" w:themeShade="95"/>
        <w:sz w:val="22"/>
      </w:rPr>
    </w:tblStylePr>
    <w:tblStylePr w:type="firstCol">
      <w:rPr>
        <w:rFonts w:ascii="Arial" w:hAnsi="Arial"/>
        <w:i/>
        <w:color w:val="d29001"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d29001" w:themeColor="accent2" w:themeTint="97" w:themeShade="95"/>
        <w:sz w:val="22"/>
      </w:rPr>
      <w:tcPr>
        <w:shd w:val="clear" w:color="ffffff"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d29001" w:themeColor="accent2" w:themeTint="97" w:themeShade="95"/>
        <w:sz w:val="22"/>
      </w:rPr>
      <w:tcPr>
        <w:shd w:val="clear" w:color="ffffff" w:fill="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d29001" w:themeColor="accent2" w:themeTint="97" w:themeShade="95"/>
        <w:sz w:val="22"/>
      </w:rPr>
      <w:tcPr>
        <w:shd w:val="clear" w:color="ffffff"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776">
    <w:name w:val="Grid Table 7 Colorful - Accent 3"/>
    <w:basedOn w:val="183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711a1e" w:themeColor="accent3" w:themeTint="FE" w:themeShade="95"/>
        <w:sz w:val="22"/>
      </w:rPr>
      <w:tcPr>
        <w:shd w:val="clear" w:color="ffffff" w:fill="ffffff" w:themeFill="accent3" w:themeFillTint="34"/>
      </w:tcPr>
    </w:tblStylePr>
    <w:tblStylePr w:type="band1Vert">
      <w:tcPr>
        <w:shd w:val="clear" w:color="ffffff" w:fill="ffffff" w:themeFill="accent3" w:themeFillTint="34"/>
      </w:tcPr>
    </w:tblStylePr>
    <w:tblStylePr w:type="band2Horz">
      <w:rPr>
        <w:rFonts w:ascii="Arial" w:hAnsi="Arial"/>
        <w:color w:val="711a1e" w:themeColor="accent3" w:themeTint="FE" w:themeShade="95"/>
        <w:sz w:val="22"/>
      </w:rPr>
    </w:tblStylePr>
    <w:tblStylePr w:type="firstCol">
      <w:rPr>
        <w:rFonts w:ascii="Arial" w:hAnsi="Arial"/>
        <w:i/>
        <w:color w:val="711a1e"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711a1e" w:themeColor="accent3" w:themeTint="FE" w:themeShade="95"/>
        <w:sz w:val="22"/>
      </w:rPr>
      <w:tcPr>
        <w:shd w:val="clear" w:color="ffffff"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711a1e" w:themeColor="accent3" w:themeTint="FE" w:themeShade="95"/>
        <w:sz w:val="22"/>
      </w:rPr>
      <w:tcPr>
        <w:shd w:val="clear" w:color="ffffff" w:fill="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711a1e" w:themeColor="accent3" w:themeTint="FE" w:themeShade="95"/>
        <w:sz w:val="22"/>
      </w:rPr>
      <w:tcPr>
        <w:shd w:val="clear" w:color="ffffff"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777">
    <w:name w:val="Grid Table 7 Colorful - Accent 4"/>
    <w:basedOn w:val="183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76942d" w:themeColor="accent4" w:themeTint="9A" w:themeShade="95"/>
        <w:sz w:val="22"/>
      </w:rPr>
      <w:tcPr>
        <w:shd w:val="clear" w:color="ffffff" w:fill="ffffff" w:themeFill="accent4" w:themeFillTint="34"/>
      </w:tcPr>
    </w:tblStylePr>
    <w:tblStylePr w:type="band1Vert">
      <w:tcPr>
        <w:shd w:val="clear" w:color="ffffff" w:fill="ffffff" w:themeFill="accent4" w:themeFillTint="34"/>
      </w:tcPr>
    </w:tblStylePr>
    <w:tblStylePr w:type="band2Horz">
      <w:rPr>
        <w:rFonts w:ascii="Arial" w:hAnsi="Arial"/>
        <w:color w:val="76942d" w:themeColor="accent4" w:themeTint="9A" w:themeShade="95"/>
        <w:sz w:val="22"/>
      </w:rPr>
    </w:tblStylePr>
    <w:tblStylePr w:type="firstCol">
      <w:rPr>
        <w:rFonts w:ascii="Arial" w:hAnsi="Arial"/>
        <w:i/>
        <w:color w:val="76942d"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76942d" w:themeColor="accent4" w:themeTint="9A" w:themeShade="95"/>
        <w:sz w:val="22"/>
      </w:rPr>
      <w:tcPr>
        <w:shd w:val="clear" w:color="ffffff"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76942d" w:themeColor="accent4" w:themeTint="9A" w:themeShade="95"/>
        <w:sz w:val="22"/>
      </w:rPr>
      <w:tcPr>
        <w:shd w:val="clear" w:color="ffffff" w:fill="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76942d" w:themeColor="accent4" w:themeTint="9A" w:themeShade="95"/>
        <w:sz w:val="22"/>
      </w:rPr>
      <w:tcPr>
        <w:shd w:val="clear" w:color="ffffff"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778">
    <w:name w:val="Grid Table 7 Colorful - Accent 5"/>
    <w:basedOn w:val="183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572603" w:themeColor="accent5" w:themeShade="95"/>
        <w:sz w:val="22"/>
      </w:rPr>
      <w:tcPr>
        <w:shd w:val="clear" w:color="ffffff" w:fill="ffffff" w:themeFill="accent5" w:themeFillTint="34"/>
      </w:tcPr>
    </w:tblStylePr>
    <w:tblStylePr w:type="band1Vert">
      <w:tcPr>
        <w:shd w:val="clear" w:color="ffffff" w:fill="ffffff" w:themeFill="accent5" w:themeFillTint="34"/>
      </w:tcPr>
    </w:tblStylePr>
    <w:tblStylePr w:type="band2Horz">
      <w:rPr>
        <w:rFonts w:ascii="Arial" w:hAnsi="Arial"/>
        <w:color w:val="572603" w:themeColor="accent5" w:themeShade="95"/>
        <w:sz w:val="22"/>
      </w:rPr>
    </w:tblStylePr>
    <w:tblStylePr w:type="firstCol">
      <w:rPr>
        <w:rFonts w:ascii="Arial" w:hAnsi="Arial"/>
        <w:i/>
        <w:color w:val="572603" w:themeColor="accent5"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572603" w:themeColor="accent5" w:themeShade="95"/>
        <w:sz w:val="22"/>
      </w:rPr>
      <w:tcPr>
        <w:shd w:val="clear" w:color="ffffff"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572603" w:themeColor="accent5" w:themeShade="95"/>
        <w:sz w:val="22"/>
      </w:rPr>
      <w:tcPr>
        <w:shd w:val="clear" w:color="ffffff" w:fill="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572603" w:themeColor="accent5" w:themeShade="95"/>
        <w:sz w:val="22"/>
      </w:rPr>
      <w:tcPr>
        <w:shd w:val="clear" w:color="ffffff"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779">
    <w:name w:val="Grid Table 7 Colorful - Accent 6"/>
    <w:basedOn w:val="183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293552" w:themeColor="accent6" w:themeShade="95"/>
        <w:sz w:val="22"/>
      </w:rPr>
      <w:tcPr>
        <w:shd w:val="clear" w:color="ffffff" w:fill="ffffff" w:themeFill="accent6" w:themeFillTint="34"/>
      </w:tcPr>
    </w:tblStylePr>
    <w:tblStylePr w:type="band1Vert">
      <w:tcPr>
        <w:shd w:val="clear" w:color="ffffff" w:fill="ffffff" w:themeFill="accent6" w:themeFillTint="34"/>
      </w:tcPr>
    </w:tblStylePr>
    <w:tblStylePr w:type="band2Horz">
      <w:rPr>
        <w:rFonts w:ascii="Arial" w:hAnsi="Arial"/>
        <w:color w:val="293552" w:themeColor="accent6" w:themeShade="95"/>
        <w:sz w:val="22"/>
      </w:rPr>
    </w:tblStylePr>
    <w:tblStylePr w:type="firstCol">
      <w:rPr>
        <w:rFonts w:ascii="Arial" w:hAnsi="Arial"/>
        <w:i/>
        <w:color w:val="293552" w:themeColor="accent6"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293552" w:themeColor="accent6" w:themeShade="95"/>
        <w:sz w:val="22"/>
      </w:rPr>
      <w:tcPr>
        <w:shd w:val="clear" w:color="ffffff"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293552" w:themeColor="accent6" w:themeShade="95"/>
        <w:sz w:val="22"/>
      </w:rPr>
      <w:tcPr>
        <w:shd w:val="clear" w:color="ffffff" w:fill="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293552" w:themeColor="accent6" w:themeShade="95"/>
        <w:sz w:val="22"/>
      </w:rPr>
      <w:tcPr>
        <w:shd w:val="clear" w:color="ffffff"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780">
    <w:name w:val="List Table 1 Light - Accent 1"/>
    <w:basedOn w:val="1833"/>
    <w:uiPriority w:val="99"/>
    <w:pPr>
      <w:spacing w:after="0" w:line="240" w:lineRule="auto"/>
    </w:pPr>
    <w:tblPr>
      <w:tblStyleRowBandSize w:val="1"/>
      <w:tblStyleColBandSize w:val="1"/>
      <w:tblInd w:w="0" w:type="dxa"/>
    </w:tblPr>
    <w:tblStylePr w:type="band1Horz">
      <w:tcPr>
        <w:shd w:val="clear" w:color="ffffff" w:fill="ffffff" w:themeFill="accent1" w:themeFillTint="40"/>
      </w:tcPr>
    </w:tblStylePr>
    <w:tblStylePr w:type="band1Vert">
      <w:tcPr>
        <w:shd w:val="clear" w:color="ffffff" w:fill="ffffff"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781">
    <w:name w:val="List Table 1 Light - Accent 2"/>
    <w:basedOn w:val="1833"/>
    <w:uiPriority w:val="99"/>
    <w:pPr>
      <w:spacing w:after="0" w:line="240" w:lineRule="auto"/>
    </w:pPr>
    <w:tblPr>
      <w:tblStyleRowBandSize w:val="1"/>
      <w:tblStyleColBandSize w:val="1"/>
      <w:tblInd w:w="0" w:type="dxa"/>
    </w:tblPr>
    <w:tblStylePr w:type="band1Horz">
      <w:tcPr>
        <w:shd w:val="clear" w:color="ffffff" w:fill="ffffff" w:themeFill="accent2" w:themeFillTint="40"/>
      </w:tcPr>
    </w:tblStylePr>
    <w:tblStylePr w:type="band1Vert">
      <w:tcPr>
        <w:shd w:val="clear" w:color="ffffff" w:fill="ffffff"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782">
    <w:name w:val="List Table 1 Light - Accent 3"/>
    <w:basedOn w:val="1833"/>
    <w:uiPriority w:val="99"/>
    <w:pPr>
      <w:spacing w:after="0" w:line="240" w:lineRule="auto"/>
    </w:pPr>
    <w:tblPr>
      <w:tblStyleRowBandSize w:val="1"/>
      <w:tblStyleColBandSize w:val="1"/>
      <w:tblInd w:w="0" w:type="dxa"/>
    </w:tblPr>
    <w:tblStylePr w:type="band1Horz">
      <w:tcPr>
        <w:shd w:val="clear" w:color="ffffff" w:fill="ffffff" w:themeFill="accent3" w:themeFillTint="40"/>
      </w:tcPr>
    </w:tblStylePr>
    <w:tblStylePr w:type="band1Vert">
      <w:tcPr>
        <w:shd w:val="clear" w:color="ffffff" w:fill="ffffff"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783">
    <w:name w:val="List Table 1 Light - Accent 4"/>
    <w:basedOn w:val="1833"/>
    <w:uiPriority w:val="99"/>
    <w:pPr>
      <w:spacing w:after="0" w:line="240" w:lineRule="auto"/>
    </w:pPr>
    <w:tblPr>
      <w:tblStyleRowBandSize w:val="1"/>
      <w:tblStyleColBandSize w:val="1"/>
      <w:tblInd w:w="0" w:type="dxa"/>
    </w:tblPr>
    <w:tblStylePr w:type="band1Horz">
      <w:tcPr>
        <w:shd w:val="clear" w:color="ffffff" w:fill="ffffff" w:themeFill="accent4" w:themeFillTint="40"/>
      </w:tcPr>
    </w:tblStylePr>
    <w:tblStylePr w:type="band1Vert">
      <w:tcPr>
        <w:shd w:val="clear" w:color="ffffff" w:fill="fffff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784">
    <w:name w:val="List Table 1 Light - Accent 5"/>
    <w:basedOn w:val="1833"/>
    <w:uiPriority w:val="99"/>
    <w:pPr>
      <w:spacing w:after="0" w:line="240" w:lineRule="auto"/>
    </w:pPr>
    <w:tblPr>
      <w:tblStyleRowBandSize w:val="1"/>
      <w:tblStyleColBandSize w:val="1"/>
      <w:tblInd w:w="0" w:type="dxa"/>
    </w:tblPr>
    <w:tblStylePr w:type="band1Horz">
      <w:tcPr>
        <w:shd w:val="clear" w:color="ffffff" w:fill="ffffff" w:themeFill="accent5" w:themeFillTint="40"/>
      </w:tcPr>
    </w:tblStylePr>
    <w:tblStylePr w:type="band1Vert">
      <w:tcPr>
        <w:shd w:val="clear" w:color="ffffff" w:fill="ffffff"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785">
    <w:name w:val="List Table 1 Light - Accent 6"/>
    <w:basedOn w:val="1833"/>
    <w:uiPriority w:val="99"/>
    <w:pPr>
      <w:spacing w:after="0" w:line="240" w:lineRule="auto"/>
    </w:pPr>
    <w:tblPr>
      <w:tblStyleRowBandSize w:val="1"/>
      <w:tblStyleColBandSize w:val="1"/>
      <w:tblInd w:w="0" w:type="dxa"/>
    </w:tblPr>
    <w:tblStylePr w:type="band1Horz">
      <w:tcPr>
        <w:shd w:val="clear" w:color="ffffff" w:fill="ffffff" w:themeFill="accent6" w:themeFillTint="40"/>
      </w:tcPr>
    </w:tblStylePr>
    <w:tblStylePr w:type="band1Vert">
      <w:tcPr>
        <w:shd w:val="clear" w:color="ffffff" w:fill="fffff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786">
    <w:name w:val="List Table 2 - Accent 1"/>
    <w:basedOn w:val="183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fill="ffffff" w:themeFill="accent1" w:themeFillTint="40"/>
      </w:tcPr>
    </w:tblStylePr>
    <w:tblStylePr w:type="band1Vert">
      <w:rPr>
        <w:rFonts w:ascii="Arial" w:hAnsi="Arial"/>
        <w:color w:val="404040"/>
        <w:sz w:val="22"/>
      </w:rPr>
      <w:tcPr>
        <w:shd w:val="clear" w:color="ffffff"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787">
    <w:name w:val="List Table 2 - Accent 2"/>
    <w:basedOn w:val="183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fill="ffffff" w:themeFill="accent2" w:themeFillTint="40"/>
      </w:tcPr>
    </w:tblStylePr>
    <w:tblStylePr w:type="band1Vert">
      <w:rPr>
        <w:rFonts w:ascii="Arial" w:hAnsi="Arial"/>
        <w:color w:val="404040"/>
        <w:sz w:val="22"/>
      </w:rPr>
      <w:tcPr>
        <w:shd w:val="clear" w:color="ffffff"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788">
    <w:name w:val="List Table 2 - Accent 3"/>
    <w:basedOn w:val="183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fill="ffffff" w:themeFill="accent3" w:themeFillTint="40"/>
      </w:tcPr>
    </w:tblStylePr>
    <w:tblStylePr w:type="band1Vert">
      <w:rPr>
        <w:rFonts w:ascii="Arial" w:hAnsi="Arial"/>
        <w:color w:val="404040"/>
        <w:sz w:val="22"/>
      </w:rPr>
      <w:tcPr>
        <w:shd w:val="clear" w:color="ffffff"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789">
    <w:name w:val="List Table 2 - Accent 4"/>
    <w:basedOn w:val="183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fill="ffffff" w:themeFill="accent4" w:themeFillTint="40"/>
      </w:tcPr>
    </w:tblStylePr>
    <w:tblStylePr w:type="band1Vert">
      <w:rPr>
        <w:rFonts w:ascii="Arial" w:hAnsi="Arial"/>
        <w:color w:val="404040"/>
        <w:sz w:val="22"/>
      </w:rPr>
      <w:tcPr>
        <w:shd w:val="clear" w:color="ffffff"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790">
    <w:name w:val="List Table 2 - Accent 5"/>
    <w:basedOn w:val="183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fill="ffffff" w:themeFill="accent5" w:themeFillTint="40"/>
      </w:tcPr>
    </w:tblStylePr>
    <w:tblStylePr w:type="band1Vert">
      <w:rPr>
        <w:rFonts w:ascii="Arial" w:hAnsi="Arial"/>
        <w:color w:val="404040"/>
        <w:sz w:val="22"/>
      </w:rPr>
      <w:tcPr>
        <w:shd w:val="clear" w:color="ffffff"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791">
    <w:name w:val="List Table 2 - Accent 6"/>
    <w:basedOn w:val="183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fill="ffffff" w:themeFill="accent6" w:themeFillTint="40"/>
      </w:tcPr>
    </w:tblStylePr>
    <w:tblStylePr w:type="band1Vert">
      <w:rPr>
        <w:rFonts w:ascii="Arial" w:hAnsi="Arial"/>
        <w:color w:val="404040"/>
        <w:sz w:val="22"/>
      </w:rPr>
      <w:tcPr>
        <w:shd w:val="clear" w:color="ffffff"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792">
    <w:name w:val="List Table 3 - Accent 1"/>
    <w:basedOn w:val="183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fill="ffffff" w:themeFill="accent1"/>
      </w:tcPr>
    </w:tblStylePr>
    <w:tblStylePr w:type="lastCol">
      <w:rPr>
        <w:b/>
        <w:color w:val="404040"/>
      </w:rPr>
    </w:tblStylePr>
    <w:tblStylePr w:type="lastRow">
      <w:rPr>
        <w:b/>
        <w:color w:val="404040"/>
      </w:rPr>
    </w:tblStylePr>
  </w:style>
  <w:style w:type="table" w:styleId="1793">
    <w:name w:val="List Table 3 - Accent 2"/>
    <w:basedOn w:val="183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fill="ffffff" w:themeFill="accent2" w:themeFillTint="97"/>
      </w:tcPr>
    </w:tblStylePr>
    <w:tblStylePr w:type="lastCol">
      <w:rPr>
        <w:b/>
        <w:color w:val="404040"/>
      </w:rPr>
    </w:tblStylePr>
    <w:tblStylePr w:type="lastRow">
      <w:rPr>
        <w:b/>
        <w:color w:val="404040"/>
      </w:rPr>
    </w:tblStylePr>
  </w:style>
  <w:style w:type="table" w:styleId="1794">
    <w:name w:val="List Table 3 - Accent 3"/>
    <w:basedOn w:val="183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fill="ffffff" w:themeFill="accent3" w:themeFillTint="98"/>
      </w:tcPr>
    </w:tblStylePr>
    <w:tblStylePr w:type="lastCol">
      <w:rPr>
        <w:b/>
        <w:color w:val="404040"/>
      </w:rPr>
    </w:tblStylePr>
    <w:tblStylePr w:type="lastRow">
      <w:rPr>
        <w:b/>
        <w:color w:val="404040"/>
      </w:rPr>
    </w:tblStylePr>
  </w:style>
  <w:style w:type="table" w:styleId="1795">
    <w:name w:val="List Table 3 - Accent 4"/>
    <w:basedOn w:val="183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fill="ffffff" w:themeFill="accent4" w:themeFillTint="9A"/>
      </w:tcPr>
    </w:tblStylePr>
    <w:tblStylePr w:type="lastCol">
      <w:rPr>
        <w:b/>
        <w:color w:val="404040"/>
      </w:rPr>
    </w:tblStylePr>
    <w:tblStylePr w:type="lastRow">
      <w:rPr>
        <w:b/>
        <w:color w:val="404040"/>
      </w:rPr>
    </w:tblStylePr>
  </w:style>
  <w:style w:type="table" w:styleId="1796">
    <w:name w:val="List Table 3 - Accent 5"/>
    <w:basedOn w:val="183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fill="ffffff" w:themeFill="accent5" w:themeFillTint="9A"/>
      </w:tcPr>
    </w:tblStylePr>
    <w:tblStylePr w:type="lastCol">
      <w:rPr>
        <w:b/>
        <w:color w:val="404040"/>
      </w:rPr>
    </w:tblStylePr>
    <w:tblStylePr w:type="lastRow">
      <w:rPr>
        <w:b/>
        <w:color w:val="404040"/>
      </w:rPr>
    </w:tblStylePr>
  </w:style>
  <w:style w:type="table" w:styleId="1797">
    <w:name w:val="List Table 3 - Accent 6"/>
    <w:basedOn w:val="183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fill="ffffff" w:themeFill="accent6" w:themeFillTint="98"/>
      </w:tcPr>
    </w:tblStylePr>
    <w:tblStylePr w:type="lastCol">
      <w:rPr>
        <w:b/>
        <w:color w:val="404040"/>
      </w:rPr>
    </w:tblStylePr>
    <w:tblStylePr w:type="lastRow">
      <w:rPr>
        <w:b/>
        <w:color w:val="404040"/>
      </w:rPr>
    </w:tblStylePr>
  </w:style>
  <w:style w:type="table" w:styleId="1798">
    <w:name w:val="List Table 4 - Accent 1"/>
    <w:basedOn w:val="183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fill="ffffff" w:themeFill="accent1" w:themeFillTint="40"/>
      </w:tcPr>
    </w:tblStylePr>
    <w:tblStylePr w:type="band1Vert">
      <w:rPr>
        <w:rFonts w:ascii="Arial" w:hAnsi="Arial"/>
        <w:color w:val="404040"/>
        <w:sz w:val="22"/>
      </w:rPr>
      <w:tcPr>
        <w:shd w:val="clear" w:color="ffffff" w:fill="ffffff" w:themeFill="accent1" w:themeFillTint="40"/>
      </w:tcPr>
    </w:tblStylePr>
    <w:tblStylePr w:type="firstCol">
      <w:rPr>
        <w:b/>
        <w:color w:val="404040"/>
      </w:rPr>
    </w:tblStylePr>
    <w:tblStylePr w:type="firstRow">
      <w:rPr>
        <w:rFonts w:ascii="Arial" w:hAnsi="Arial"/>
        <w:b/>
        <w:color w:val="ffffff"/>
        <w:sz w:val="22"/>
      </w:rPr>
      <w:tcPr>
        <w:shd w:val="clear" w:color="ffffff" w:fill="ffffff" w:themeFill="accent1"/>
      </w:tcPr>
    </w:tblStylePr>
    <w:tblStylePr w:type="lastCol">
      <w:rPr>
        <w:b/>
        <w:color w:val="404040"/>
      </w:rPr>
    </w:tblStylePr>
    <w:tblStylePr w:type="lastRow">
      <w:rPr>
        <w:b/>
        <w:color w:val="404040"/>
      </w:rPr>
    </w:tblStylePr>
  </w:style>
  <w:style w:type="table" w:styleId="1799">
    <w:name w:val="List Table 4 - Accent 2"/>
    <w:basedOn w:val="183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fill="ffffff" w:themeFill="accent2" w:themeFillTint="40"/>
      </w:tcPr>
    </w:tblStylePr>
    <w:tblStylePr w:type="band1Vert">
      <w:rPr>
        <w:rFonts w:ascii="Arial" w:hAnsi="Arial"/>
        <w:color w:val="404040"/>
        <w:sz w:val="22"/>
      </w:rPr>
      <w:tcPr>
        <w:shd w:val="clear" w:color="ffffff" w:fill="ffffff" w:themeFill="accent2" w:themeFillTint="40"/>
      </w:tcPr>
    </w:tblStylePr>
    <w:tblStylePr w:type="firstCol">
      <w:rPr>
        <w:b/>
        <w:color w:val="404040"/>
      </w:rPr>
    </w:tblStylePr>
    <w:tblStylePr w:type="firstRow">
      <w:rPr>
        <w:rFonts w:ascii="Arial" w:hAnsi="Arial"/>
        <w:b/>
        <w:color w:val="ffffff"/>
        <w:sz w:val="22"/>
      </w:rPr>
      <w:tcPr>
        <w:shd w:val="clear" w:color="ffffff" w:fill="ffffff" w:themeFill="accent2"/>
      </w:tcPr>
    </w:tblStylePr>
    <w:tblStylePr w:type="lastCol">
      <w:rPr>
        <w:b/>
        <w:color w:val="404040"/>
      </w:rPr>
    </w:tblStylePr>
    <w:tblStylePr w:type="lastRow">
      <w:rPr>
        <w:b/>
        <w:color w:val="404040"/>
      </w:rPr>
    </w:tblStylePr>
  </w:style>
  <w:style w:type="table" w:styleId="1800">
    <w:name w:val="List Table 4 - Accent 3"/>
    <w:basedOn w:val="183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fill="ffffff" w:themeFill="accent3" w:themeFillTint="40"/>
      </w:tcPr>
    </w:tblStylePr>
    <w:tblStylePr w:type="band1Vert">
      <w:rPr>
        <w:rFonts w:ascii="Arial" w:hAnsi="Arial"/>
        <w:color w:val="404040"/>
        <w:sz w:val="22"/>
      </w:rPr>
      <w:tcPr>
        <w:shd w:val="clear" w:color="ffffff" w:fill="ffffff" w:themeFill="accent3" w:themeFillTint="40"/>
      </w:tcPr>
    </w:tblStylePr>
    <w:tblStylePr w:type="firstCol">
      <w:rPr>
        <w:b/>
        <w:color w:val="404040"/>
      </w:rPr>
    </w:tblStylePr>
    <w:tblStylePr w:type="firstRow">
      <w:rPr>
        <w:rFonts w:ascii="Arial" w:hAnsi="Arial"/>
        <w:b/>
        <w:color w:val="ffffff"/>
        <w:sz w:val="22"/>
      </w:rPr>
      <w:tcPr>
        <w:shd w:val="clear" w:color="ffffff" w:fill="ffffff" w:themeFill="accent3"/>
      </w:tcPr>
    </w:tblStylePr>
    <w:tblStylePr w:type="lastCol">
      <w:rPr>
        <w:b/>
        <w:color w:val="404040"/>
      </w:rPr>
    </w:tblStylePr>
    <w:tblStylePr w:type="lastRow">
      <w:rPr>
        <w:b/>
        <w:color w:val="404040"/>
      </w:rPr>
    </w:tblStylePr>
  </w:style>
  <w:style w:type="table" w:styleId="1801">
    <w:name w:val="List Table 4 - Accent 4"/>
    <w:basedOn w:val="183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fill="ffffff" w:themeFill="accent4" w:themeFillTint="40"/>
      </w:tcPr>
    </w:tblStylePr>
    <w:tblStylePr w:type="band1Vert">
      <w:rPr>
        <w:rFonts w:ascii="Arial" w:hAnsi="Arial"/>
        <w:color w:val="404040"/>
        <w:sz w:val="22"/>
      </w:rPr>
      <w:tcPr>
        <w:shd w:val="clear" w:color="ffffff" w:fill="ffffff" w:themeFill="accent4" w:themeFillTint="40"/>
      </w:tcPr>
    </w:tblStylePr>
    <w:tblStylePr w:type="firstCol">
      <w:rPr>
        <w:b/>
        <w:color w:val="404040"/>
      </w:rPr>
    </w:tblStylePr>
    <w:tblStylePr w:type="firstRow">
      <w:rPr>
        <w:rFonts w:ascii="Arial" w:hAnsi="Arial"/>
        <w:b/>
        <w:color w:val="ffffff"/>
        <w:sz w:val="22"/>
      </w:rPr>
      <w:tcPr>
        <w:shd w:val="clear" w:color="ffffff" w:fill="ffffff" w:themeFill="accent4"/>
      </w:tcPr>
    </w:tblStylePr>
    <w:tblStylePr w:type="lastCol">
      <w:rPr>
        <w:b/>
        <w:color w:val="404040"/>
      </w:rPr>
    </w:tblStylePr>
    <w:tblStylePr w:type="lastRow">
      <w:rPr>
        <w:b/>
        <w:color w:val="404040"/>
      </w:rPr>
    </w:tblStylePr>
  </w:style>
  <w:style w:type="table" w:styleId="1802">
    <w:name w:val="List Table 4 - Accent 5"/>
    <w:basedOn w:val="183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fill="ffffff" w:themeFill="accent5" w:themeFillTint="40"/>
      </w:tcPr>
    </w:tblStylePr>
    <w:tblStylePr w:type="band1Vert">
      <w:rPr>
        <w:rFonts w:ascii="Arial" w:hAnsi="Arial"/>
        <w:color w:val="404040"/>
        <w:sz w:val="22"/>
      </w:rPr>
      <w:tcPr>
        <w:shd w:val="clear" w:color="ffffff" w:fill="ffffff" w:themeFill="accent5" w:themeFillTint="40"/>
      </w:tcPr>
    </w:tblStylePr>
    <w:tblStylePr w:type="firstCol">
      <w:rPr>
        <w:b/>
        <w:color w:val="404040"/>
      </w:rPr>
    </w:tblStylePr>
    <w:tblStylePr w:type="firstRow">
      <w:rPr>
        <w:rFonts w:ascii="Arial" w:hAnsi="Arial"/>
        <w:b/>
        <w:color w:val="ffffff"/>
        <w:sz w:val="22"/>
      </w:rPr>
      <w:tcPr>
        <w:shd w:val="clear" w:color="ffffff" w:fill="ffffff" w:themeFill="accent5"/>
      </w:tcPr>
    </w:tblStylePr>
    <w:tblStylePr w:type="lastCol">
      <w:rPr>
        <w:b/>
        <w:color w:val="404040"/>
      </w:rPr>
    </w:tblStylePr>
    <w:tblStylePr w:type="lastRow">
      <w:rPr>
        <w:b/>
        <w:color w:val="404040"/>
      </w:rPr>
    </w:tblStylePr>
  </w:style>
  <w:style w:type="table" w:styleId="1803">
    <w:name w:val="List Table 4 - Accent 6"/>
    <w:basedOn w:val="183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fill="ffffff" w:themeFill="accent6" w:themeFillTint="40"/>
      </w:tcPr>
    </w:tblStylePr>
    <w:tblStylePr w:type="band1Vert">
      <w:rPr>
        <w:rFonts w:ascii="Arial" w:hAnsi="Arial"/>
        <w:color w:val="404040"/>
        <w:sz w:val="22"/>
      </w:rPr>
      <w:tcPr>
        <w:shd w:val="clear" w:color="ffffff" w:fill="ffffff" w:themeFill="accent6" w:themeFillTint="40"/>
      </w:tcPr>
    </w:tblStylePr>
    <w:tblStylePr w:type="firstCol">
      <w:rPr>
        <w:b/>
        <w:color w:val="404040"/>
      </w:rPr>
    </w:tblStylePr>
    <w:tblStylePr w:type="firstRow">
      <w:rPr>
        <w:rFonts w:ascii="Arial" w:hAnsi="Arial"/>
        <w:b/>
        <w:color w:val="ffffff"/>
        <w:sz w:val="22"/>
      </w:rPr>
      <w:tcPr>
        <w:shd w:val="clear" w:color="ffffff" w:fill="ffffff" w:themeFill="accent6"/>
      </w:tcPr>
    </w:tblStylePr>
    <w:tblStylePr w:type="lastCol">
      <w:rPr>
        <w:b/>
        <w:color w:val="404040"/>
      </w:rPr>
    </w:tblStylePr>
    <w:tblStylePr w:type="lastRow">
      <w:rPr>
        <w:b/>
        <w:color w:val="404040"/>
      </w:rPr>
    </w:tblStylePr>
  </w:style>
  <w:style w:type="table" w:styleId="1804">
    <w:name w:val="List Table 5 Dark - Accent 1"/>
    <w:basedOn w:val="183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fill="ffffff" w:themeFill="accent1"/>
    </w:tblPr>
    <w:tblStylePr w:type="band1Horz">
      <w:tcPr>
        <w:shd w:val="clear" w:color="ffffff" w:fill="ffffff" w:themeFill="accent1"/>
        <w:tcBorders>
          <w:top w:val="single" w:color="000000" w:themeColor="light1" w:sz="4" w:space="0"/>
          <w:bottom w:val="single" w:color="000000" w:themeColor="light1" w:sz="4" w:space="0"/>
        </w:tcBorders>
      </w:tcPr>
    </w:tblStylePr>
    <w:tblStylePr w:type="band1Vert">
      <w:tcPr>
        <w:shd w:val="clear" w:color="ffffff" w:fill="ffffff" w:themeFill="accent1"/>
        <w:tcBorders>
          <w:left w:val="single" w:color="000000" w:themeColor="light1" w:sz="4" w:space="0"/>
          <w:right w:val="single" w:color="000000" w:themeColor="light1" w:sz="4" w:space="0"/>
        </w:tcBorders>
      </w:tcPr>
    </w:tblStylePr>
    <w:tblStylePr w:type="band2Horz">
      <w:tcPr>
        <w:shd w:val="clear" w:color="ffffff" w:fill="ffffff"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fill="ffffff"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805">
    <w:name w:val="List Table 5 Dark - Accent 2"/>
    <w:basedOn w:val="183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fill="ffffff" w:themeFill="accent2" w:themeFillTint="97"/>
    </w:tblPr>
    <w:tblStylePr w:type="band1Horz">
      <w:tcPr>
        <w:shd w:val="clear" w:color="ffffff" w:fill="ffffff" w:themeFill="accent2" w:themeFillTint="97"/>
        <w:tcBorders>
          <w:top w:val="single" w:color="000000" w:themeColor="light1" w:sz="4" w:space="0"/>
          <w:bottom w:val="single" w:color="000000" w:themeColor="light1" w:sz="4" w:space="0"/>
        </w:tcBorders>
      </w:tcPr>
    </w:tblStylePr>
    <w:tblStylePr w:type="band1Vert">
      <w:tcPr>
        <w:shd w:val="clear" w:color="ffffff" w:fill="ffffff" w:themeFill="accent2" w:themeFillTint="97"/>
        <w:tcBorders>
          <w:left w:val="single" w:color="000000" w:themeColor="light1" w:sz="4" w:space="0"/>
          <w:right w:val="single" w:color="000000" w:themeColor="light1" w:sz="4" w:space="0"/>
        </w:tcBorders>
      </w:tcPr>
    </w:tblStylePr>
    <w:tblStylePr w:type="band2Horz">
      <w:tcPr>
        <w:shd w:val="clear" w:color="ffffff" w:fill="ffffff"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fill="ffffff"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806">
    <w:name w:val="List Table 5 Dark - Accent 3"/>
    <w:basedOn w:val="183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fill="ffffff" w:themeFill="accent3" w:themeFillTint="98"/>
    </w:tblPr>
    <w:tblStylePr w:type="band1Horz">
      <w:tcPr>
        <w:shd w:val="clear" w:color="ffffff" w:fill="ffffff" w:themeFill="accent3" w:themeFillTint="98"/>
        <w:tcBorders>
          <w:top w:val="single" w:color="000000" w:themeColor="light1" w:sz="4" w:space="0"/>
          <w:bottom w:val="single" w:color="000000" w:themeColor="light1" w:sz="4" w:space="0"/>
        </w:tcBorders>
      </w:tcPr>
    </w:tblStylePr>
    <w:tblStylePr w:type="band1Vert">
      <w:tcPr>
        <w:shd w:val="clear" w:color="ffffff" w:fill="ffffff" w:themeFill="accent3" w:themeFillTint="98"/>
        <w:tcBorders>
          <w:left w:val="single" w:color="000000" w:themeColor="light1" w:sz="4" w:space="0"/>
          <w:right w:val="single" w:color="000000" w:themeColor="light1" w:sz="4" w:space="0"/>
        </w:tcBorders>
      </w:tcPr>
    </w:tblStylePr>
    <w:tblStylePr w:type="band2Horz">
      <w:tcPr>
        <w:shd w:val="clear" w:color="ffffff" w:fill="ffffff"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fill="ffffff"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807">
    <w:name w:val="List Table 5 Dark - Accent 4"/>
    <w:basedOn w:val="183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fill="ffffff" w:themeFill="accent4" w:themeFillTint="9A"/>
    </w:tblPr>
    <w:tblStylePr w:type="band1Horz">
      <w:tcPr>
        <w:shd w:val="clear" w:color="ffffff" w:fill="ffffff" w:themeFill="accent4" w:themeFillTint="9A"/>
        <w:tcBorders>
          <w:top w:val="single" w:color="000000" w:themeColor="light1" w:sz="4" w:space="0"/>
          <w:bottom w:val="single" w:color="000000" w:themeColor="light1" w:sz="4" w:space="0"/>
        </w:tcBorders>
      </w:tcPr>
    </w:tblStylePr>
    <w:tblStylePr w:type="band1Vert">
      <w:tcPr>
        <w:shd w:val="clear" w:color="ffffff" w:fill="ffffff" w:themeFill="accent4" w:themeFillTint="9A"/>
        <w:tcBorders>
          <w:left w:val="single" w:color="000000" w:themeColor="light1" w:sz="4" w:space="0"/>
          <w:right w:val="single" w:color="000000" w:themeColor="light1" w:sz="4" w:space="0"/>
        </w:tcBorders>
      </w:tcPr>
    </w:tblStylePr>
    <w:tblStylePr w:type="band2Horz">
      <w:tcPr>
        <w:shd w:val="clear" w:color="ffffff" w:fill="ffffff"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fill="ffffff"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808">
    <w:name w:val="List Table 5 Dark - Accent 5"/>
    <w:basedOn w:val="183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fill="ffffff" w:themeFill="accent5" w:themeFillTint="9A"/>
    </w:tblPr>
    <w:tblStylePr w:type="band1Horz">
      <w:tcPr>
        <w:shd w:val="clear" w:color="ffffff" w:fill="ffffff" w:themeFill="accent5" w:themeFillTint="9A"/>
        <w:tcBorders>
          <w:top w:val="single" w:color="000000" w:themeColor="light1" w:sz="4" w:space="0"/>
          <w:bottom w:val="single" w:color="000000" w:themeColor="light1" w:sz="4" w:space="0"/>
        </w:tcBorders>
      </w:tcPr>
    </w:tblStylePr>
    <w:tblStylePr w:type="band1Vert">
      <w:tcPr>
        <w:shd w:val="clear" w:color="ffffff" w:fill="ffffff" w:themeFill="accent5" w:themeFillTint="9A"/>
        <w:tcBorders>
          <w:left w:val="single" w:color="000000" w:themeColor="light1" w:sz="4" w:space="0"/>
          <w:right w:val="single" w:color="000000" w:themeColor="light1" w:sz="4" w:space="0"/>
        </w:tcBorders>
      </w:tcPr>
    </w:tblStylePr>
    <w:tblStylePr w:type="band2Horz">
      <w:tcPr>
        <w:shd w:val="clear" w:color="ffffff" w:fill="ffffff"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fill="ffffff"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809">
    <w:name w:val="List Table 5 Dark - Accent 6"/>
    <w:basedOn w:val="183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fill="ffffff" w:themeFill="accent6" w:themeFillTint="98"/>
    </w:tblPr>
    <w:tblStylePr w:type="band1Horz">
      <w:tcPr>
        <w:shd w:val="clear" w:color="ffffff" w:fill="ffffff" w:themeFill="accent6" w:themeFillTint="98"/>
        <w:tcBorders>
          <w:top w:val="single" w:color="000000" w:themeColor="light1" w:sz="4" w:space="0"/>
          <w:bottom w:val="single" w:color="000000" w:themeColor="light1" w:sz="4" w:space="0"/>
        </w:tcBorders>
      </w:tcPr>
    </w:tblStylePr>
    <w:tblStylePr w:type="band1Vert">
      <w:tcPr>
        <w:shd w:val="clear" w:color="ffffff" w:fill="ffffff" w:themeFill="accent6" w:themeFillTint="98"/>
        <w:tcBorders>
          <w:left w:val="single" w:color="000000" w:themeColor="light1" w:sz="4" w:space="0"/>
          <w:right w:val="single" w:color="000000" w:themeColor="light1" w:sz="4" w:space="0"/>
        </w:tcBorders>
      </w:tcPr>
    </w:tblStylePr>
    <w:tblStylePr w:type="band2Horz">
      <w:tcPr>
        <w:shd w:val="clear" w:color="ffffff" w:fill="fffff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fill="fffff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810">
    <w:name w:val="List Table 6 Colorful - Accent 1"/>
    <w:basedOn w:val="183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fill="ffffff" w:themeFill="accent1" w:themeFillTint="40"/>
      </w:tcPr>
    </w:tblStylePr>
    <w:tblStylePr w:type="band1Vert">
      <w:tcPr>
        <w:shd w:val="clear" w:color="ffffff" w:fill="ffffff" w:themeFill="accent1" w:themeFillTint="40"/>
      </w:tcPr>
    </w:tblStylePr>
    <w:tblStylePr w:type="band2Horz">
      <w:rPr>
        <w:rFonts w:ascii="Arial" w:hAnsi="Arial"/>
        <w:color w:val="404040" w:themeColor="accent1" w:themeShade="95"/>
        <w:sz w:val="22"/>
      </w:rPr>
    </w:tblStylePr>
    <w:tblStylePr w:type="firstCol">
      <w:rPr>
        <w:b/>
        <w:color w:val="205561" w:themeColor="accent1" w:themeShade="95"/>
      </w:rPr>
    </w:tblStylePr>
    <w:tblStylePr w:type="firstRow">
      <w:rPr>
        <w:b/>
        <w:color w:val="205561" w:themeColor="accent1" w:themeShade="95"/>
      </w:rPr>
      <w:tcPr>
        <w:tcBorders>
          <w:bottom w:val="single" w:color="000000" w:themeColor="accent1" w:sz="4" w:space="0"/>
        </w:tcBorders>
      </w:tcPr>
    </w:tblStylePr>
    <w:tblStylePr w:type="lastCol">
      <w:rPr>
        <w:b/>
        <w:color w:val="205561" w:themeColor="accent1" w:themeShade="95"/>
      </w:rPr>
    </w:tblStylePr>
    <w:tblStylePr w:type="lastRow">
      <w:rPr>
        <w:b/>
        <w:color w:val="205561" w:themeColor="accent1" w:themeShade="95"/>
      </w:rPr>
      <w:tcPr>
        <w:tcBorders>
          <w:top w:val="single" w:color="000000" w:themeColor="accent1" w:sz="4" w:space="0"/>
        </w:tcBorders>
      </w:tcPr>
    </w:tblStylePr>
  </w:style>
  <w:style w:type="table" w:styleId="1811">
    <w:name w:val="List Table 6 Colorful - Accent 2"/>
    <w:basedOn w:val="183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fill="ffffff" w:themeFill="accent2" w:themeFillTint="40"/>
      </w:tcPr>
    </w:tblStylePr>
    <w:tblStylePr w:type="band1Vert">
      <w:tcPr>
        <w:shd w:val="clear" w:color="ffffff" w:fill="ffffff" w:themeFill="accent2" w:themeFillTint="40"/>
      </w:tcPr>
    </w:tblStylePr>
    <w:tblStylePr w:type="band2Horz">
      <w:rPr>
        <w:rFonts w:ascii="Arial" w:hAnsi="Arial"/>
        <w:color w:val="404040" w:themeColor="accent2" w:themeTint="97" w:themeShade="95"/>
        <w:sz w:val="22"/>
      </w:rPr>
    </w:tblStylePr>
    <w:tblStylePr w:type="firstCol">
      <w:rPr>
        <w:b/>
        <w:color w:val="d29001" w:themeColor="accent2" w:themeTint="97" w:themeShade="95"/>
      </w:rPr>
    </w:tblStylePr>
    <w:tblStylePr w:type="firstRow">
      <w:rPr>
        <w:b/>
        <w:color w:val="d29001" w:themeColor="accent2" w:themeTint="97" w:themeShade="95"/>
      </w:rPr>
      <w:tcPr>
        <w:tcBorders>
          <w:bottom w:val="single" w:color="000000" w:themeColor="accent2" w:themeTint="97" w:sz="4" w:space="0"/>
        </w:tcBorders>
      </w:tcPr>
    </w:tblStylePr>
    <w:tblStylePr w:type="lastCol">
      <w:rPr>
        <w:b/>
        <w:color w:val="d29001" w:themeColor="accent2" w:themeTint="97" w:themeShade="95"/>
      </w:rPr>
    </w:tblStylePr>
    <w:tblStylePr w:type="lastRow">
      <w:rPr>
        <w:b/>
        <w:color w:val="d29001" w:themeColor="accent2" w:themeTint="97" w:themeShade="95"/>
      </w:rPr>
      <w:tcPr>
        <w:tcBorders>
          <w:top w:val="single" w:color="000000" w:themeColor="accent2" w:themeTint="97" w:sz="4" w:space="0"/>
        </w:tcBorders>
      </w:tcPr>
    </w:tblStylePr>
  </w:style>
  <w:style w:type="table" w:styleId="1812">
    <w:name w:val="List Table 6 Colorful - Accent 3"/>
    <w:basedOn w:val="183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fill="ffffff" w:themeFill="accent3" w:themeFillTint="40"/>
      </w:tcPr>
    </w:tblStylePr>
    <w:tblStylePr w:type="band1Vert">
      <w:tcPr>
        <w:shd w:val="clear" w:color="ffffff" w:fill="ffffff" w:themeFill="accent3" w:themeFillTint="40"/>
      </w:tcPr>
    </w:tblStylePr>
    <w:tblStylePr w:type="band2Horz">
      <w:rPr>
        <w:rFonts w:ascii="Arial" w:hAnsi="Arial"/>
        <w:color w:val="404040" w:themeColor="accent3" w:themeTint="98" w:themeShade="95"/>
        <w:sz w:val="22"/>
      </w:rPr>
    </w:tblStylePr>
    <w:tblStylePr w:type="firstCol">
      <w:rPr>
        <w:b/>
        <w:color w:val="a4272a" w:themeColor="accent3" w:themeTint="98" w:themeShade="95"/>
      </w:rPr>
    </w:tblStylePr>
    <w:tblStylePr w:type="firstRow">
      <w:rPr>
        <w:b/>
        <w:color w:val="a4272a" w:themeColor="accent3" w:themeTint="98" w:themeShade="95"/>
      </w:rPr>
      <w:tcPr>
        <w:tcBorders>
          <w:bottom w:val="single" w:color="000000" w:themeColor="accent3" w:themeTint="98" w:sz="4" w:space="0"/>
        </w:tcBorders>
      </w:tcPr>
    </w:tblStylePr>
    <w:tblStylePr w:type="lastCol">
      <w:rPr>
        <w:b/>
        <w:color w:val="a4272a" w:themeColor="accent3" w:themeTint="98" w:themeShade="95"/>
      </w:rPr>
    </w:tblStylePr>
    <w:tblStylePr w:type="lastRow">
      <w:rPr>
        <w:b/>
        <w:color w:val="a4272a" w:themeColor="accent3" w:themeTint="98" w:themeShade="95"/>
      </w:rPr>
      <w:tcPr>
        <w:tcBorders>
          <w:top w:val="single" w:color="000000" w:themeColor="accent3" w:themeTint="98" w:sz="4" w:space="0"/>
        </w:tcBorders>
      </w:tcPr>
    </w:tblStylePr>
  </w:style>
  <w:style w:type="table" w:styleId="1813">
    <w:name w:val="List Table 6 Colorful - Accent 4"/>
    <w:basedOn w:val="183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fill="ffffff" w:themeFill="accent4" w:themeFillTint="40"/>
      </w:tcPr>
    </w:tblStylePr>
    <w:tblStylePr w:type="band1Vert">
      <w:tcPr>
        <w:shd w:val="clear" w:color="ffffff" w:fill="ffffff" w:themeFill="accent4" w:themeFillTint="40"/>
      </w:tcPr>
    </w:tblStylePr>
    <w:tblStylePr w:type="band2Horz">
      <w:rPr>
        <w:rFonts w:ascii="Arial" w:hAnsi="Arial"/>
        <w:color w:val="404040" w:themeColor="accent4" w:themeTint="9A" w:themeShade="95"/>
        <w:sz w:val="22"/>
      </w:rPr>
    </w:tblStylePr>
    <w:tblStylePr w:type="firstCol">
      <w:rPr>
        <w:b/>
        <w:color w:val="76942d" w:themeColor="accent4" w:themeTint="9A" w:themeShade="95"/>
      </w:rPr>
    </w:tblStylePr>
    <w:tblStylePr w:type="firstRow">
      <w:rPr>
        <w:b/>
        <w:color w:val="76942d" w:themeColor="accent4" w:themeTint="9A" w:themeShade="95"/>
      </w:rPr>
      <w:tcPr>
        <w:tcBorders>
          <w:bottom w:val="single" w:color="000000" w:themeColor="accent4" w:themeTint="9A" w:sz="4" w:space="0"/>
        </w:tcBorders>
      </w:tcPr>
    </w:tblStylePr>
    <w:tblStylePr w:type="lastCol">
      <w:rPr>
        <w:b/>
        <w:color w:val="76942d" w:themeColor="accent4" w:themeTint="9A" w:themeShade="95"/>
      </w:rPr>
    </w:tblStylePr>
    <w:tblStylePr w:type="lastRow">
      <w:rPr>
        <w:b/>
        <w:color w:val="76942d" w:themeColor="accent4" w:themeTint="9A" w:themeShade="95"/>
      </w:rPr>
      <w:tcPr>
        <w:tcBorders>
          <w:top w:val="single" w:color="000000" w:themeColor="accent4" w:themeTint="9A" w:sz="4" w:space="0"/>
        </w:tcBorders>
      </w:tcPr>
    </w:tblStylePr>
  </w:style>
  <w:style w:type="table" w:styleId="1814">
    <w:name w:val="List Table 6 Colorful - Accent 5"/>
    <w:basedOn w:val="183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fill="ffffff" w:themeFill="accent5" w:themeFillTint="40"/>
      </w:tcPr>
    </w:tblStylePr>
    <w:tblStylePr w:type="band1Vert">
      <w:tcPr>
        <w:shd w:val="clear" w:color="ffffff" w:fill="ffffff" w:themeFill="accent5" w:themeFillTint="40"/>
      </w:tcPr>
    </w:tblStylePr>
    <w:tblStylePr w:type="band2Horz">
      <w:rPr>
        <w:rFonts w:ascii="Arial" w:hAnsi="Arial"/>
        <w:color w:val="404040" w:themeColor="accent5" w:themeTint="9A" w:themeShade="95"/>
        <w:sz w:val="22"/>
      </w:rPr>
    </w:tblStylePr>
    <w:tblStylePr w:type="firstCol">
      <w:rPr>
        <w:b/>
        <w:color w:val="a54606" w:themeColor="accent5" w:themeTint="9A" w:themeShade="95"/>
      </w:rPr>
    </w:tblStylePr>
    <w:tblStylePr w:type="firstRow">
      <w:rPr>
        <w:b/>
        <w:color w:val="a54606" w:themeColor="accent5" w:themeTint="9A" w:themeShade="95"/>
      </w:rPr>
      <w:tcPr>
        <w:tcBorders>
          <w:bottom w:val="single" w:color="000000" w:themeColor="accent5" w:themeTint="9A" w:sz="4" w:space="0"/>
        </w:tcBorders>
      </w:tcPr>
    </w:tblStylePr>
    <w:tblStylePr w:type="lastCol">
      <w:rPr>
        <w:b/>
        <w:color w:val="a54606" w:themeColor="accent5" w:themeTint="9A" w:themeShade="95"/>
      </w:rPr>
    </w:tblStylePr>
    <w:tblStylePr w:type="lastRow">
      <w:rPr>
        <w:b/>
        <w:color w:val="a54606" w:themeColor="accent5" w:themeTint="9A" w:themeShade="95"/>
      </w:rPr>
      <w:tcPr>
        <w:tcBorders>
          <w:top w:val="single" w:color="000000" w:themeColor="accent5" w:themeTint="9A" w:sz="4" w:space="0"/>
        </w:tcBorders>
      </w:tcPr>
    </w:tblStylePr>
  </w:style>
  <w:style w:type="table" w:styleId="1815">
    <w:name w:val="List Table 6 Colorful - Accent 6"/>
    <w:basedOn w:val="183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fill="ffffff" w:themeFill="accent6" w:themeFillTint="40"/>
      </w:tcPr>
    </w:tblStylePr>
    <w:tblStylePr w:type="band1Vert">
      <w:tcPr>
        <w:shd w:val="clear" w:color="ffffff" w:fill="ffffff" w:themeFill="accent6" w:themeFillTint="40"/>
      </w:tcPr>
    </w:tblStylePr>
    <w:tblStylePr w:type="band2Horz">
      <w:rPr>
        <w:rFonts w:ascii="Arial" w:hAnsi="Arial"/>
        <w:color w:val="404040" w:themeColor="accent6" w:themeTint="98" w:themeShade="95"/>
        <w:sz w:val="22"/>
      </w:rPr>
    </w:tblStylePr>
    <w:tblStylePr w:type="firstCol">
      <w:rPr>
        <w:b/>
        <w:color w:val="40537f" w:themeColor="accent6" w:themeTint="98" w:themeShade="95"/>
      </w:rPr>
    </w:tblStylePr>
    <w:tblStylePr w:type="firstRow">
      <w:rPr>
        <w:b/>
        <w:color w:val="40537f" w:themeColor="accent6" w:themeTint="98" w:themeShade="95"/>
      </w:rPr>
      <w:tcPr>
        <w:tcBorders>
          <w:bottom w:val="single" w:color="000000" w:themeColor="accent6" w:themeTint="98" w:sz="4" w:space="0"/>
        </w:tcBorders>
      </w:tcPr>
    </w:tblStylePr>
    <w:tblStylePr w:type="lastCol">
      <w:rPr>
        <w:b/>
        <w:color w:val="40537f" w:themeColor="accent6" w:themeTint="98" w:themeShade="95"/>
      </w:rPr>
    </w:tblStylePr>
    <w:tblStylePr w:type="lastRow">
      <w:rPr>
        <w:b/>
        <w:color w:val="40537f" w:themeColor="accent6" w:themeTint="98" w:themeShade="95"/>
      </w:rPr>
      <w:tcPr>
        <w:tcBorders>
          <w:top w:val="single" w:color="000000" w:themeColor="accent6" w:themeTint="98" w:sz="4" w:space="0"/>
        </w:tcBorders>
      </w:tcPr>
    </w:tblStylePr>
  </w:style>
  <w:style w:type="table" w:styleId="1816">
    <w:name w:val="List Table 7 Colorful - Accent 1"/>
    <w:basedOn w:val="183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05561" w:themeColor="accent1" w:themeShade="95"/>
        <w:sz w:val="22"/>
      </w:rPr>
      <w:tcPr>
        <w:shd w:val="clear" w:color="ffffff" w:fill="ffffff" w:themeFill="accent1" w:themeFillTint="40"/>
      </w:tcPr>
    </w:tblStylePr>
    <w:tblStylePr w:type="band1Vert">
      <w:tcPr>
        <w:shd w:val="clear" w:color="ffffff" w:fill="ffffff" w:themeFill="accent1" w:themeFillTint="40"/>
      </w:tcPr>
    </w:tblStylePr>
    <w:tblStylePr w:type="band2Horz">
      <w:rPr>
        <w:rFonts w:ascii="Arial" w:hAnsi="Arial"/>
        <w:color w:val="205561" w:themeColor="accent1" w:themeShade="95"/>
        <w:sz w:val="22"/>
      </w:rPr>
    </w:tblStylePr>
    <w:tblStylePr w:type="firstCol">
      <w:rPr>
        <w:rFonts w:ascii="Arial" w:hAnsi="Arial"/>
        <w:i/>
        <w:color w:val="205561" w:themeColor="accent1"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05561" w:themeColor="accent1" w:themeShade="95"/>
        <w:sz w:val="22"/>
      </w:rPr>
      <w:tcPr>
        <w:shd w:val="clear" w:color="ffffff"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05561" w:themeColor="accent1" w:themeShade="95"/>
        <w:sz w:val="22"/>
      </w:rPr>
      <w:tcPr>
        <w:shd w:val="clear" w:color="ffffff" w:fill="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05561" w:themeColor="accent1" w:themeShade="95"/>
        <w:sz w:val="22"/>
      </w:rPr>
      <w:tcPr>
        <w:shd w:val="clear" w:color="ffffff"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05561" w:themeColor="accent1" w:themeShade="95"/>
        <w:sz w:val="22"/>
      </w:rPr>
    </w:tblStylePr>
  </w:style>
  <w:style w:type="table" w:styleId="1817">
    <w:name w:val="List Table 7 Colorful - Accent 2"/>
    <w:basedOn w:val="183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d29001" w:themeColor="accent2" w:themeTint="97" w:themeShade="95"/>
        <w:sz w:val="22"/>
      </w:rPr>
      <w:tcPr>
        <w:shd w:val="clear" w:color="ffffff" w:fill="ffffff" w:themeFill="accent2" w:themeFillTint="40"/>
      </w:tcPr>
    </w:tblStylePr>
    <w:tblStylePr w:type="band1Vert">
      <w:tcPr>
        <w:shd w:val="clear" w:color="ffffff" w:fill="ffffff" w:themeFill="accent2" w:themeFillTint="40"/>
      </w:tcPr>
    </w:tblStylePr>
    <w:tblStylePr w:type="band2Horz">
      <w:rPr>
        <w:rFonts w:ascii="Arial" w:hAnsi="Arial"/>
        <w:color w:val="d29001" w:themeColor="accent2" w:themeTint="97" w:themeShade="95"/>
        <w:sz w:val="22"/>
      </w:rPr>
    </w:tblStylePr>
    <w:tblStylePr w:type="firstCol">
      <w:rPr>
        <w:rFonts w:ascii="Arial" w:hAnsi="Arial"/>
        <w:i/>
        <w:color w:val="d29001"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d29001" w:themeColor="accent2" w:themeTint="97" w:themeShade="95"/>
        <w:sz w:val="22"/>
      </w:rPr>
      <w:tcPr>
        <w:shd w:val="clear" w:color="ffffff"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d29001" w:themeColor="accent2" w:themeTint="97" w:themeShade="95"/>
        <w:sz w:val="22"/>
      </w:rPr>
      <w:tcPr>
        <w:shd w:val="clear" w:color="ffffff" w:fill="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d29001" w:themeColor="accent2" w:themeTint="97" w:themeShade="95"/>
        <w:sz w:val="22"/>
      </w:rPr>
      <w:tcPr>
        <w:shd w:val="clear" w:color="ffffff"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d29001" w:themeColor="accent2" w:themeTint="97" w:themeShade="95"/>
        <w:sz w:val="22"/>
      </w:rPr>
    </w:tblStylePr>
  </w:style>
  <w:style w:type="table" w:styleId="1818">
    <w:name w:val="List Table 7 Colorful - Accent 3"/>
    <w:basedOn w:val="183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a4272a" w:themeColor="accent3" w:themeTint="98" w:themeShade="95"/>
        <w:sz w:val="22"/>
      </w:rPr>
      <w:tcPr>
        <w:shd w:val="clear" w:color="ffffff" w:fill="ffffff" w:themeFill="accent3" w:themeFillTint="40"/>
      </w:tcPr>
    </w:tblStylePr>
    <w:tblStylePr w:type="band1Vert">
      <w:tcPr>
        <w:shd w:val="clear" w:color="ffffff" w:fill="ffffff" w:themeFill="accent3" w:themeFillTint="40"/>
      </w:tcPr>
    </w:tblStylePr>
    <w:tblStylePr w:type="band2Horz">
      <w:rPr>
        <w:rFonts w:ascii="Arial" w:hAnsi="Arial"/>
        <w:color w:val="a4272a" w:themeColor="accent3" w:themeTint="98" w:themeShade="95"/>
        <w:sz w:val="22"/>
      </w:rPr>
    </w:tblStylePr>
    <w:tblStylePr w:type="firstCol">
      <w:rPr>
        <w:rFonts w:ascii="Arial" w:hAnsi="Arial"/>
        <w:i/>
        <w:color w:val="a4272a"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a4272a" w:themeColor="accent3" w:themeTint="98" w:themeShade="95"/>
        <w:sz w:val="22"/>
      </w:rPr>
      <w:tcPr>
        <w:shd w:val="clear" w:color="ffffff"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a4272a" w:themeColor="accent3" w:themeTint="98" w:themeShade="95"/>
        <w:sz w:val="22"/>
      </w:rPr>
      <w:tcPr>
        <w:shd w:val="clear" w:color="ffffff" w:fill="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a4272a" w:themeColor="accent3" w:themeTint="98" w:themeShade="95"/>
        <w:sz w:val="22"/>
      </w:rPr>
      <w:tcPr>
        <w:shd w:val="clear" w:color="ffffff"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a4272a" w:themeColor="accent3" w:themeTint="98" w:themeShade="95"/>
        <w:sz w:val="22"/>
      </w:rPr>
    </w:tblStylePr>
  </w:style>
  <w:style w:type="table" w:styleId="1819">
    <w:name w:val="List Table 7 Colorful - Accent 4"/>
    <w:basedOn w:val="183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76942d" w:themeColor="accent4" w:themeTint="9A" w:themeShade="95"/>
        <w:sz w:val="22"/>
      </w:rPr>
      <w:tcPr>
        <w:shd w:val="clear" w:color="ffffff" w:fill="ffffff" w:themeFill="accent4" w:themeFillTint="40"/>
      </w:tcPr>
    </w:tblStylePr>
    <w:tblStylePr w:type="band1Vert">
      <w:tcPr>
        <w:shd w:val="clear" w:color="ffffff" w:fill="ffffff" w:themeFill="accent4" w:themeFillTint="40"/>
      </w:tcPr>
    </w:tblStylePr>
    <w:tblStylePr w:type="band2Horz">
      <w:rPr>
        <w:rFonts w:ascii="Arial" w:hAnsi="Arial"/>
        <w:color w:val="76942d" w:themeColor="accent4" w:themeTint="9A" w:themeShade="95"/>
        <w:sz w:val="22"/>
      </w:rPr>
    </w:tblStylePr>
    <w:tblStylePr w:type="firstCol">
      <w:rPr>
        <w:rFonts w:ascii="Arial" w:hAnsi="Arial"/>
        <w:i/>
        <w:color w:val="76942d"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76942d" w:themeColor="accent4" w:themeTint="9A" w:themeShade="95"/>
        <w:sz w:val="22"/>
      </w:rPr>
      <w:tcPr>
        <w:shd w:val="clear" w:color="ffffff"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76942d" w:themeColor="accent4" w:themeTint="9A" w:themeShade="95"/>
        <w:sz w:val="22"/>
      </w:rPr>
      <w:tcPr>
        <w:shd w:val="clear" w:color="ffffff" w:fill="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76942d" w:themeColor="accent4" w:themeTint="9A" w:themeShade="95"/>
        <w:sz w:val="22"/>
      </w:rPr>
      <w:tcPr>
        <w:shd w:val="clear" w:color="ffffff"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76942d" w:themeColor="accent4" w:themeTint="9A" w:themeShade="95"/>
        <w:sz w:val="22"/>
      </w:rPr>
    </w:tblStylePr>
  </w:style>
  <w:style w:type="table" w:styleId="1820">
    <w:name w:val="List Table 7 Colorful - Accent 5"/>
    <w:basedOn w:val="183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a54606" w:themeColor="accent5" w:themeTint="9A" w:themeShade="95"/>
        <w:sz w:val="22"/>
      </w:rPr>
      <w:tcPr>
        <w:shd w:val="clear" w:color="ffffff" w:fill="ffffff" w:themeFill="accent5" w:themeFillTint="40"/>
      </w:tcPr>
    </w:tblStylePr>
    <w:tblStylePr w:type="band1Vert">
      <w:tcPr>
        <w:shd w:val="clear" w:color="ffffff" w:fill="ffffff" w:themeFill="accent5" w:themeFillTint="40"/>
      </w:tcPr>
    </w:tblStylePr>
    <w:tblStylePr w:type="band2Horz">
      <w:rPr>
        <w:rFonts w:ascii="Arial" w:hAnsi="Arial"/>
        <w:color w:val="a54606" w:themeColor="accent5" w:themeTint="9A" w:themeShade="95"/>
        <w:sz w:val="22"/>
      </w:rPr>
    </w:tblStylePr>
    <w:tblStylePr w:type="firstCol">
      <w:rPr>
        <w:rFonts w:ascii="Arial" w:hAnsi="Arial"/>
        <w:i/>
        <w:color w:val="a54606"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a54606" w:themeColor="accent5" w:themeTint="9A" w:themeShade="95"/>
        <w:sz w:val="22"/>
      </w:rPr>
      <w:tcPr>
        <w:shd w:val="clear" w:color="ffffff"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a54606" w:themeColor="accent5" w:themeTint="9A" w:themeShade="95"/>
        <w:sz w:val="22"/>
      </w:rPr>
      <w:tcPr>
        <w:shd w:val="clear" w:color="ffffff" w:fill="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a54606" w:themeColor="accent5" w:themeTint="9A" w:themeShade="95"/>
        <w:sz w:val="22"/>
      </w:rPr>
      <w:tcPr>
        <w:shd w:val="clear" w:color="ffffff"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a54606" w:themeColor="accent5" w:themeTint="9A" w:themeShade="95"/>
        <w:sz w:val="22"/>
      </w:rPr>
    </w:tblStylePr>
  </w:style>
  <w:style w:type="table" w:styleId="1821">
    <w:name w:val="List Table 7 Colorful - Accent 6"/>
    <w:basedOn w:val="183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40537f" w:themeColor="accent6" w:themeTint="98" w:themeShade="95"/>
        <w:sz w:val="22"/>
      </w:rPr>
      <w:tcPr>
        <w:shd w:val="clear" w:color="ffffff" w:fill="ffffff" w:themeFill="accent6" w:themeFillTint="40"/>
      </w:tcPr>
    </w:tblStylePr>
    <w:tblStylePr w:type="band1Vert">
      <w:tcPr>
        <w:shd w:val="clear" w:color="ffffff" w:fill="ffffff" w:themeFill="accent6" w:themeFillTint="40"/>
      </w:tcPr>
    </w:tblStylePr>
    <w:tblStylePr w:type="band2Horz">
      <w:rPr>
        <w:rFonts w:ascii="Arial" w:hAnsi="Arial"/>
        <w:color w:val="40537f" w:themeColor="accent6" w:themeTint="98" w:themeShade="95"/>
        <w:sz w:val="22"/>
      </w:rPr>
    </w:tblStylePr>
    <w:tblStylePr w:type="firstCol">
      <w:rPr>
        <w:rFonts w:ascii="Arial" w:hAnsi="Arial"/>
        <w:i/>
        <w:color w:val="40537f"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40537f" w:themeColor="accent6" w:themeTint="98" w:themeShade="95"/>
        <w:sz w:val="22"/>
      </w:rPr>
      <w:tcPr>
        <w:shd w:val="clear" w:color="ffffff"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40537f" w:themeColor="accent6" w:themeTint="98" w:themeShade="95"/>
        <w:sz w:val="22"/>
      </w:rPr>
      <w:tcPr>
        <w:shd w:val="clear" w:color="ffffff" w:fill="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40537f" w:themeColor="accent6" w:themeTint="98" w:themeShade="95"/>
        <w:sz w:val="22"/>
      </w:rPr>
      <w:tcPr>
        <w:shd w:val="clear" w:color="ffffff"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40537f" w:themeColor="accent6" w:themeTint="98" w:themeShade="95"/>
        <w:sz w:val="22"/>
      </w:rPr>
    </w:tblStylePr>
  </w:style>
  <w:style w:type="paragraph" w:styleId="1822" w:default="1">
    <w:name w:val="Normal"/>
    <w:qFormat/>
  </w:style>
  <w:style w:type="paragraph" w:styleId="1823">
    <w:name w:val="Heading 1"/>
    <w:basedOn w:val="1822"/>
    <w:next w:val="1822"/>
    <w:link w:val="1837"/>
    <w:uiPriority w:val="9"/>
    <w:qFormat/>
    <w:pPr>
      <w:keepLines/>
      <w:keepNext/>
      <w:spacing w:before="480"/>
      <w:outlineLvl w:val="0"/>
    </w:pPr>
    <w:rPr>
      <w:sz w:val="40"/>
      <w:szCs w:val="40"/>
    </w:rPr>
  </w:style>
  <w:style w:type="paragraph" w:styleId="1824">
    <w:name w:val="Heading 2"/>
    <w:basedOn w:val="1822"/>
    <w:next w:val="1822"/>
    <w:link w:val="1838"/>
    <w:uiPriority w:val="9"/>
    <w:unhideWhenUsed/>
    <w:qFormat/>
    <w:pPr>
      <w:keepLines/>
      <w:keepNext/>
      <w:spacing w:before="360"/>
      <w:outlineLvl w:val="1"/>
    </w:pPr>
    <w:rPr>
      <w:sz w:val="34"/>
    </w:rPr>
  </w:style>
  <w:style w:type="paragraph" w:styleId="1825">
    <w:name w:val="Heading 3"/>
    <w:basedOn w:val="1822"/>
    <w:next w:val="1822"/>
    <w:link w:val="1839"/>
    <w:uiPriority w:val="9"/>
    <w:unhideWhenUsed/>
    <w:qFormat/>
    <w:pPr>
      <w:keepLines/>
      <w:keepNext/>
      <w:spacing w:before="320"/>
      <w:outlineLvl w:val="2"/>
    </w:pPr>
    <w:rPr>
      <w:sz w:val="30"/>
      <w:szCs w:val="30"/>
    </w:rPr>
  </w:style>
  <w:style w:type="paragraph" w:styleId="1826">
    <w:name w:val="Heading 4"/>
    <w:basedOn w:val="1822"/>
    <w:next w:val="1822"/>
    <w:link w:val="1840"/>
    <w:uiPriority w:val="9"/>
    <w:unhideWhenUsed/>
    <w:qFormat/>
    <w:pPr>
      <w:keepLines/>
      <w:keepNext/>
      <w:spacing w:before="320"/>
      <w:outlineLvl w:val="3"/>
    </w:pPr>
    <w:rPr>
      <w:b/>
      <w:bCs/>
      <w:sz w:val="26"/>
      <w:szCs w:val="26"/>
    </w:rPr>
  </w:style>
  <w:style w:type="paragraph" w:styleId="1827">
    <w:name w:val="Heading 5"/>
    <w:basedOn w:val="1822"/>
    <w:next w:val="1822"/>
    <w:link w:val="1841"/>
    <w:uiPriority w:val="9"/>
    <w:unhideWhenUsed/>
    <w:qFormat/>
    <w:pPr>
      <w:keepLines/>
      <w:keepNext/>
      <w:spacing w:before="320"/>
      <w:outlineLvl w:val="4"/>
    </w:pPr>
    <w:rPr>
      <w:b/>
      <w:bCs/>
      <w:sz w:val="24"/>
      <w:szCs w:val="24"/>
    </w:rPr>
  </w:style>
  <w:style w:type="paragraph" w:styleId="1828">
    <w:name w:val="Heading 6"/>
    <w:basedOn w:val="1822"/>
    <w:next w:val="1822"/>
    <w:link w:val="1842"/>
    <w:uiPriority w:val="9"/>
    <w:unhideWhenUsed/>
    <w:qFormat/>
    <w:pPr>
      <w:keepLines/>
      <w:keepNext/>
      <w:spacing w:before="320"/>
      <w:outlineLvl w:val="5"/>
    </w:pPr>
    <w:rPr>
      <w:b/>
      <w:bCs/>
    </w:rPr>
  </w:style>
  <w:style w:type="paragraph" w:styleId="1829">
    <w:name w:val="Heading 7"/>
    <w:basedOn w:val="1822"/>
    <w:next w:val="1822"/>
    <w:link w:val="1843"/>
    <w:uiPriority w:val="9"/>
    <w:unhideWhenUsed/>
    <w:qFormat/>
    <w:pPr>
      <w:keepLines/>
      <w:keepNext/>
      <w:spacing w:before="320"/>
      <w:outlineLvl w:val="6"/>
    </w:pPr>
    <w:rPr>
      <w:b/>
      <w:bCs/>
      <w:i/>
      <w:iCs/>
    </w:rPr>
  </w:style>
  <w:style w:type="paragraph" w:styleId="1830">
    <w:name w:val="Heading 8"/>
    <w:basedOn w:val="1822"/>
    <w:next w:val="1822"/>
    <w:link w:val="1844"/>
    <w:uiPriority w:val="9"/>
    <w:unhideWhenUsed/>
    <w:qFormat/>
    <w:pPr>
      <w:keepLines/>
      <w:keepNext/>
      <w:spacing w:before="320"/>
      <w:outlineLvl w:val="7"/>
    </w:pPr>
    <w:rPr>
      <w:i/>
      <w:iCs/>
    </w:rPr>
  </w:style>
  <w:style w:type="paragraph" w:styleId="1831">
    <w:name w:val="Heading 9"/>
    <w:basedOn w:val="1822"/>
    <w:next w:val="1822"/>
    <w:link w:val="1845"/>
    <w:uiPriority w:val="9"/>
    <w:unhideWhenUsed/>
    <w:qFormat/>
    <w:pPr>
      <w:keepLines/>
      <w:keepNext/>
      <w:spacing w:before="320"/>
      <w:outlineLvl w:val="8"/>
    </w:pPr>
    <w:rPr>
      <w:i/>
      <w:iCs/>
      <w:sz w:val="21"/>
      <w:szCs w:val="21"/>
    </w:rPr>
  </w:style>
  <w:style w:type="character" w:styleId="1832" w:default="1">
    <w:name w:val="Default Paragraph Font"/>
    <w:uiPriority w:val="1"/>
    <w:semiHidden/>
    <w:unhideWhenUsed/>
  </w:style>
  <w:style w:type="table" w:styleId="1833" w:default="1">
    <w:name w:val="Normal Table"/>
    <w:uiPriority w:val="99"/>
    <w:semiHidden/>
    <w:unhideWhenUsed/>
    <w:tblPr>
      <w:tblInd w:w="0" w:type="dxa"/>
      <w:tblCellMar>
        <w:left w:w="108" w:type="dxa"/>
        <w:top w:w="0" w:type="dxa"/>
        <w:right w:w="108" w:type="dxa"/>
        <w:bottom w:w="0" w:type="dxa"/>
      </w:tblCellMar>
    </w:tblPr>
  </w:style>
  <w:style w:type="numbering" w:styleId="1834" w:default="1">
    <w:name w:val="No List"/>
    <w:uiPriority w:val="99"/>
    <w:semiHidden/>
    <w:unhideWhenUsed/>
  </w:style>
  <w:style w:type="paragraph" w:styleId="1835">
    <w:name w:val="Caption"/>
    <w:basedOn w:val="1822"/>
    <w:next w:val="1822"/>
    <w:uiPriority w:val="35"/>
    <w:semiHidden/>
    <w:unhideWhenUsed/>
    <w:qFormat/>
    <w:rPr>
      <w:b/>
      <w:bCs/>
      <w:color w:val="3891a7" w:themeColor="accent1"/>
      <w:sz w:val="18"/>
      <w:szCs w:val="18"/>
    </w:rPr>
  </w:style>
  <w:style w:type="character" w:styleId="1836" w:customStyle="1">
    <w:name w:val="Caption Char"/>
    <w:uiPriority w:val="99"/>
  </w:style>
  <w:style w:type="character" w:styleId="1837" w:customStyle="1">
    <w:name w:val="Heading 1 Char"/>
    <w:link w:val="1823"/>
    <w:uiPriority w:val="9"/>
    <w:rPr>
      <w:rFonts w:ascii="Arial" w:hAnsi="Arial" w:eastAsia="Arial" w:cs="Arial"/>
      <w:sz w:val="40"/>
      <w:szCs w:val="40"/>
    </w:rPr>
  </w:style>
  <w:style w:type="character" w:styleId="1838" w:customStyle="1">
    <w:name w:val="Heading 2 Char"/>
    <w:link w:val="1824"/>
    <w:uiPriority w:val="9"/>
    <w:rPr>
      <w:rFonts w:ascii="Arial" w:hAnsi="Arial" w:eastAsia="Arial" w:cs="Arial"/>
      <w:sz w:val="34"/>
    </w:rPr>
  </w:style>
  <w:style w:type="character" w:styleId="1839" w:customStyle="1">
    <w:name w:val="Heading 3 Char"/>
    <w:link w:val="1825"/>
    <w:uiPriority w:val="9"/>
    <w:rPr>
      <w:rFonts w:ascii="Arial" w:hAnsi="Arial" w:eastAsia="Arial" w:cs="Arial"/>
      <w:sz w:val="30"/>
      <w:szCs w:val="30"/>
    </w:rPr>
  </w:style>
  <w:style w:type="character" w:styleId="1840" w:customStyle="1">
    <w:name w:val="Heading 4 Char"/>
    <w:link w:val="1826"/>
    <w:uiPriority w:val="9"/>
    <w:rPr>
      <w:rFonts w:ascii="Arial" w:hAnsi="Arial" w:eastAsia="Arial" w:cs="Arial"/>
      <w:b/>
      <w:bCs/>
      <w:sz w:val="26"/>
      <w:szCs w:val="26"/>
    </w:rPr>
  </w:style>
  <w:style w:type="character" w:styleId="1841" w:customStyle="1">
    <w:name w:val="Heading 5 Char"/>
    <w:link w:val="1827"/>
    <w:uiPriority w:val="9"/>
    <w:rPr>
      <w:rFonts w:ascii="Arial" w:hAnsi="Arial" w:eastAsia="Arial" w:cs="Arial"/>
      <w:b/>
      <w:bCs/>
      <w:sz w:val="24"/>
      <w:szCs w:val="24"/>
    </w:rPr>
  </w:style>
  <w:style w:type="character" w:styleId="1842" w:customStyle="1">
    <w:name w:val="Heading 6 Char"/>
    <w:link w:val="1828"/>
    <w:uiPriority w:val="9"/>
    <w:rPr>
      <w:rFonts w:ascii="Arial" w:hAnsi="Arial" w:eastAsia="Arial" w:cs="Arial"/>
      <w:b/>
      <w:bCs/>
      <w:sz w:val="22"/>
      <w:szCs w:val="22"/>
    </w:rPr>
  </w:style>
  <w:style w:type="character" w:styleId="1843" w:customStyle="1">
    <w:name w:val="Heading 7 Char"/>
    <w:link w:val="1829"/>
    <w:uiPriority w:val="9"/>
    <w:rPr>
      <w:rFonts w:ascii="Arial" w:hAnsi="Arial" w:eastAsia="Arial" w:cs="Arial"/>
      <w:b/>
      <w:bCs/>
      <w:i/>
      <w:iCs/>
      <w:sz w:val="22"/>
      <w:szCs w:val="22"/>
    </w:rPr>
  </w:style>
  <w:style w:type="character" w:styleId="1844" w:customStyle="1">
    <w:name w:val="Heading 8 Char"/>
    <w:link w:val="1830"/>
    <w:uiPriority w:val="9"/>
    <w:rPr>
      <w:rFonts w:ascii="Arial" w:hAnsi="Arial" w:eastAsia="Arial" w:cs="Arial"/>
      <w:i/>
      <w:iCs/>
      <w:sz w:val="22"/>
      <w:szCs w:val="22"/>
    </w:rPr>
  </w:style>
  <w:style w:type="character" w:styleId="1845" w:customStyle="1">
    <w:name w:val="Heading 9 Char"/>
    <w:link w:val="1831"/>
    <w:uiPriority w:val="9"/>
    <w:rPr>
      <w:rFonts w:ascii="Arial" w:hAnsi="Arial" w:eastAsia="Arial" w:cs="Arial"/>
      <w:i/>
      <w:iCs/>
      <w:sz w:val="21"/>
      <w:szCs w:val="21"/>
    </w:rPr>
  </w:style>
  <w:style w:type="paragraph" w:styleId="1846">
    <w:name w:val="Title"/>
    <w:basedOn w:val="1822"/>
    <w:next w:val="1822"/>
    <w:link w:val="1847"/>
    <w:uiPriority w:val="10"/>
    <w:qFormat/>
    <w:pPr>
      <w:contextualSpacing/>
      <w:spacing w:before="300"/>
    </w:pPr>
    <w:rPr>
      <w:sz w:val="48"/>
      <w:szCs w:val="48"/>
    </w:rPr>
  </w:style>
  <w:style w:type="character" w:styleId="1847" w:customStyle="1">
    <w:name w:val="Title Char"/>
    <w:link w:val="1846"/>
    <w:uiPriority w:val="10"/>
    <w:rPr>
      <w:sz w:val="48"/>
      <w:szCs w:val="48"/>
    </w:rPr>
  </w:style>
  <w:style w:type="paragraph" w:styleId="1848">
    <w:name w:val="Subtitle"/>
    <w:basedOn w:val="1822"/>
    <w:next w:val="1822"/>
    <w:link w:val="1849"/>
    <w:uiPriority w:val="11"/>
    <w:qFormat/>
    <w:pPr>
      <w:spacing w:before="200"/>
    </w:pPr>
    <w:rPr>
      <w:sz w:val="24"/>
      <w:szCs w:val="24"/>
    </w:rPr>
  </w:style>
  <w:style w:type="character" w:styleId="1849" w:customStyle="1">
    <w:name w:val="Subtitle Char"/>
    <w:link w:val="1848"/>
    <w:uiPriority w:val="11"/>
    <w:rPr>
      <w:sz w:val="24"/>
      <w:szCs w:val="24"/>
    </w:rPr>
  </w:style>
  <w:style w:type="paragraph" w:styleId="1850">
    <w:name w:val="Quote"/>
    <w:basedOn w:val="1822"/>
    <w:next w:val="1822"/>
    <w:link w:val="1851"/>
    <w:uiPriority w:val="29"/>
    <w:qFormat/>
    <w:pPr>
      <w:ind w:left="720" w:right="720"/>
    </w:pPr>
    <w:rPr>
      <w:i/>
    </w:rPr>
  </w:style>
  <w:style w:type="character" w:styleId="1851" w:customStyle="1">
    <w:name w:val="Quote Char"/>
    <w:link w:val="1850"/>
    <w:uiPriority w:val="29"/>
    <w:rPr>
      <w:i/>
    </w:rPr>
  </w:style>
  <w:style w:type="paragraph" w:styleId="1852">
    <w:name w:val="Intense Quote"/>
    <w:basedOn w:val="1822"/>
    <w:next w:val="1822"/>
    <w:link w:val="1853"/>
    <w:uiPriority w:val="30"/>
    <w:qFormat/>
    <w:pPr>
      <w:ind w:left="720" w:right="720"/>
      <w:shd w:val="clear" w:color="f2f2f2" w:fill="f2f2f2"/>
      <w:pBdr>
        <w:top w:val="single" w:color="FFFFFF" w:sz="4" w:space="5"/>
        <w:left w:val="single" w:color="FFFFFF" w:sz="4" w:space="10"/>
        <w:bottom w:val="single" w:color="FFFFFF" w:sz="4" w:space="5"/>
        <w:right w:val="single" w:color="FFFFFF" w:sz="4" w:space="10"/>
      </w:pBdr>
    </w:pPr>
    <w:rPr>
      <w:i/>
    </w:rPr>
  </w:style>
  <w:style w:type="character" w:styleId="1853" w:customStyle="1">
    <w:name w:val="Intense Quote Char"/>
    <w:link w:val="1852"/>
    <w:uiPriority w:val="30"/>
    <w:rPr>
      <w:i/>
    </w:rPr>
  </w:style>
  <w:style w:type="paragraph" w:styleId="1854">
    <w:name w:val="Header"/>
    <w:basedOn w:val="1822"/>
    <w:link w:val="1855"/>
    <w:uiPriority w:val="99"/>
    <w:unhideWhenUsed/>
    <w:pPr>
      <w:spacing w:after="0" w:line="240" w:lineRule="auto"/>
      <w:tabs>
        <w:tab w:val="center" w:pos="7143" w:leader="none"/>
        <w:tab w:val="right" w:pos="14287" w:leader="none"/>
      </w:tabs>
    </w:pPr>
  </w:style>
  <w:style w:type="character" w:styleId="1855" w:customStyle="1">
    <w:name w:val="Header Char"/>
    <w:link w:val="1854"/>
    <w:uiPriority w:val="99"/>
  </w:style>
  <w:style w:type="paragraph" w:styleId="1856">
    <w:name w:val="Footer"/>
    <w:basedOn w:val="1822"/>
    <w:link w:val="1857"/>
    <w:uiPriority w:val="99"/>
    <w:unhideWhenUsed/>
    <w:pPr>
      <w:spacing w:after="0" w:line="240" w:lineRule="auto"/>
      <w:tabs>
        <w:tab w:val="center" w:pos="7143" w:leader="none"/>
        <w:tab w:val="right" w:pos="14287" w:leader="none"/>
      </w:tabs>
    </w:pPr>
  </w:style>
  <w:style w:type="character" w:styleId="1857" w:customStyle="1">
    <w:name w:val="Footer Char"/>
    <w:link w:val="1856"/>
    <w:uiPriority w:val="99"/>
  </w:style>
  <w:style w:type="table" w:styleId="1858">
    <w:name w:val="Table Grid"/>
    <w:basedOn w:val="1833"/>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859">
    <w:name w:val="Grid Table Light"/>
    <w:basedOn w:val="1833"/>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860">
    <w:name w:val="Plain Table 1"/>
    <w:basedOn w:val="1833"/>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hemeFill="text1" w:themeFillTint="0D"/>
      </w:tcPr>
    </w:tblStylePr>
    <w:tblStylePr w:type="band1Vert">
      <w:tcPr>
        <w:shd w:val="clear" w:color="f2f2f2"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861">
    <w:name w:val="Plain Table 2"/>
    <w:basedOn w:val="1833"/>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862">
    <w:name w:val="Plain Table 3"/>
    <w:basedOn w:val="1833"/>
    <w:uiPriority w:val="99"/>
    <w:pPr>
      <w:spacing w:after="0" w:line="240" w:lineRule="auto"/>
    </w:pPr>
    <w:tblPr>
      <w:tblStyleRowBandSize w:val="1"/>
      <w:tblStyleColBandSize w:val="1"/>
    </w:tblPr>
    <w:tblStylePr w:type="band1Horz">
      <w:rPr>
        <w:rFonts w:ascii="Arial" w:hAnsi="Arial"/>
        <w:color w:val="404040"/>
        <w:sz w:val="22"/>
      </w:rPr>
      <w:tcPr>
        <w:shd w:val="clear" w:color="f2f2f2" w:fill="f2f2f2" w:themeFill="text1" w:themeFillTint="0D"/>
      </w:tcPr>
    </w:tblStylePr>
    <w:tblStylePr w:type="band1Vert">
      <w:rPr>
        <w:rFonts w:ascii="Arial" w:hAnsi="Arial"/>
        <w:color w:val="404040"/>
        <w:sz w:val="22"/>
      </w:rPr>
      <w:tcPr>
        <w:shd w:val="clear" w:color="f2f2f2"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863">
    <w:name w:val="Plain Table 4"/>
    <w:basedOn w:val="1833"/>
    <w:uiPriority w:val="99"/>
    <w:pPr>
      <w:spacing w:after="0" w:line="240" w:lineRule="auto"/>
    </w:pPr>
    <w:tblPr>
      <w:tblStyleRowBandSize w:val="1"/>
      <w:tblStyleColBandSize w:val="1"/>
    </w:tblPr>
    <w:tblStylePr w:type="band1Horz">
      <w:rPr>
        <w:rFonts w:ascii="Arial" w:hAnsi="Arial"/>
        <w:color w:val="404040"/>
        <w:sz w:val="22"/>
      </w:rPr>
      <w:tcPr>
        <w:shd w:val="clear" w:color="f2f2f2" w:fill="f2f2f2" w:themeFill="text1" w:themeFillTint="0D"/>
      </w:tcPr>
    </w:tblStylePr>
    <w:tblStylePr w:type="band1Vert">
      <w:rPr>
        <w:rFonts w:ascii="Arial" w:hAnsi="Arial"/>
        <w:color w:val="404040"/>
        <w:sz w:val="22"/>
      </w:rPr>
      <w:tcPr>
        <w:shd w:val="clear" w:color="f2f2f2"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864">
    <w:name w:val="Plain Table 5"/>
    <w:basedOn w:val="1833"/>
    <w:uiPriority w:val="99"/>
    <w:pPr>
      <w:spacing w:after="0" w:line="240" w:lineRule="auto"/>
    </w:pPr>
    <w:tblPr>
      <w:tblStyleRowBandSize w:val="1"/>
      <w:tblStyleColBandSize w:val="1"/>
    </w:tblPr>
    <w:tblStylePr w:type="band1Horz">
      <w:rPr>
        <w:rFonts w:ascii="Arial" w:hAnsi="Arial"/>
        <w:color w:val="404040"/>
        <w:sz w:val="22"/>
      </w:rPr>
      <w:tcPr>
        <w:shd w:val="clear" w:color="f2f2f2" w:fill="f2f2f2" w:themeFill="text1" w:themeFillTint="0D"/>
      </w:tcPr>
    </w:tblStylePr>
    <w:tblStylePr w:type="band1Vert">
      <w:rPr>
        <w:rFonts w:ascii="Arial" w:hAnsi="Arial"/>
        <w:color w:val="404040"/>
        <w:sz w:val="22"/>
      </w:rPr>
      <w:tcPr>
        <w:shd w:val="clear" w:color="f2f2f2" w:fill="f2f2f2" w:themeFill="text1" w:themeFillTint="0D"/>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865">
    <w:name w:val="Grid Table 1 Light"/>
    <w:basedOn w:val="1833"/>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1866">
    <w:name w:val="Grid Table 1 Light Accent 1"/>
    <w:basedOn w:val="1833"/>
    <w:uiPriority w:val="99"/>
    <w:pPr>
      <w:spacing w:after="0" w:line="240" w:lineRule="auto"/>
    </w:pPr>
    <w:tblPr>
      <w:tblStyleRowBandSize w:val="1"/>
      <w:tblStyleColBandSize w:val="1"/>
      <w:tblBorders>
        <w:top w:val="single" w:color="A8D6E2" w:themeColor="accent1" w:themeTint="67" w:sz="4" w:space="0"/>
        <w:left w:val="single" w:color="A8D6E2" w:themeColor="accent1" w:themeTint="67" w:sz="4" w:space="0"/>
        <w:bottom w:val="single" w:color="A8D6E2" w:themeColor="accent1" w:themeTint="67" w:sz="4" w:space="0"/>
        <w:right w:val="single" w:color="A8D6E2" w:themeColor="accent1" w:themeTint="67" w:sz="4" w:space="0"/>
        <w:insideH w:val="single" w:color="A8D6E2" w:themeColor="accent1" w:themeTint="67" w:sz="4" w:space="0"/>
        <w:insideV w:val="single" w:color="A8D6E2" w:themeColor="accent1" w:themeTint="67" w:sz="4" w:space="0"/>
      </w:tblBorders>
    </w:tblPr>
    <w:tblStylePr w:type="band1Horz">
      <w:rPr>
        <w:rFonts w:ascii="Arial" w:hAnsi="Arial"/>
        <w:color w:val="404040"/>
        <w:sz w:val="22"/>
      </w:rPr>
      <w:tcPr>
        <w:tcBorders>
          <w:top w:val="single" w:color="A8D6E2" w:themeColor="accent1" w:themeTint="67" w:sz="4" w:space="0"/>
          <w:left w:val="single" w:color="A8D6E2" w:themeColor="accent1" w:themeTint="67" w:sz="4" w:space="0"/>
          <w:bottom w:val="single" w:color="A8D6E2" w:themeColor="accent1" w:themeTint="67" w:sz="4" w:space="0"/>
          <w:right w:val="single" w:color="A8D6E2" w:themeColor="accent1" w:themeTint="67" w:sz="4" w:space="0"/>
        </w:tcBorders>
      </w:tcPr>
    </w:tblStylePr>
    <w:tblStylePr w:type="firstCol">
      <w:rPr>
        <w:b/>
        <w:color w:val="404040"/>
      </w:rPr>
    </w:tblStylePr>
    <w:tblStylePr w:type="firstRow">
      <w:rPr>
        <w:b/>
        <w:color w:val="404040"/>
      </w:rPr>
      <w:tcPr>
        <w:tcBorders>
          <w:bottom w:val="single" w:color="81C4D4" w:themeColor="accent1" w:themeTint="95" w:sz="12" w:space="0"/>
        </w:tcBorders>
      </w:tcPr>
    </w:tblStylePr>
    <w:tblStylePr w:type="lastCol">
      <w:rPr>
        <w:b/>
        <w:color w:val="404040"/>
      </w:rPr>
    </w:tblStylePr>
    <w:tblStylePr w:type="lastRow">
      <w:rPr>
        <w:b/>
        <w:color w:val="404040"/>
      </w:rPr>
    </w:tblStylePr>
  </w:style>
  <w:style w:type="table" w:styleId="1867">
    <w:name w:val="Grid Table 1 Light Accent 2"/>
    <w:basedOn w:val="1833"/>
    <w:uiPriority w:val="99"/>
    <w:pPr>
      <w:spacing w:after="0" w:line="240" w:lineRule="auto"/>
    </w:pPr>
    <w:tblPr>
      <w:tblStyleRowBandSize w:val="1"/>
      <w:tblStyleColBandSize w:val="1"/>
      <w:tblBorders>
        <w:top w:val="single" w:color="FEE19B" w:themeColor="accent2" w:themeTint="67" w:sz="4" w:space="0"/>
        <w:left w:val="single" w:color="FEE19B" w:themeColor="accent2" w:themeTint="67" w:sz="4" w:space="0"/>
        <w:bottom w:val="single" w:color="FEE19B" w:themeColor="accent2" w:themeTint="67" w:sz="4" w:space="0"/>
        <w:right w:val="single" w:color="FEE19B" w:themeColor="accent2" w:themeTint="67" w:sz="4" w:space="0"/>
        <w:insideH w:val="single" w:color="FEE19B" w:themeColor="accent2" w:themeTint="67" w:sz="4" w:space="0"/>
        <w:insideV w:val="single" w:color="FEE19B" w:themeColor="accent2" w:themeTint="67" w:sz="4" w:space="0"/>
      </w:tblBorders>
    </w:tblPr>
    <w:tblStylePr w:type="band1Horz">
      <w:rPr>
        <w:rFonts w:ascii="Arial" w:hAnsi="Arial"/>
        <w:color w:val="404040"/>
        <w:sz w:val="22"/>
      </w:rPr>
      <w:tcPr>
        <w:tcBorders>
          <w:top w:val="single" w:color="FEE19B" w:themeColor="accent2" w:themeTint="67" w:sz="4" w:space="0"/>
          <w:left w:val="single" w:color="FEE19B" w:themeColor="accent2" w:themeTint="67" w:sz="4" w:space="0"/>
          <w:bottom w:val="single" w:color="FEE19B" w:themeColor="accent2" w:themeTint="67" w:sz="4" w:space="0"/>
          <w:right w:val="single" w:color="FEE19B" w:themeColor="accent2" w:themeTint="67" w:sz="4" w:space="0"/>
        </w:tcBorders>
      </w:tcPr>
    </w:tblStylePr>
    <w:tblStylePr w:type="firstCol">
      <w:rPr>
        <w:b/>
        <w:color w:val="404040"/>
      </w:rPr>
    </w:tblStylePr>
    <w:tblStylePr w:type="firstRow">
      <w:rPr>
        <w:b/>
        <w:color w:val="404040"/>
      </w:rPr>
      <w:tcPr>
        <w:tcBorders>
          <w:bottom w:val="single" w:color="FED56F" w:themeColor="accent2" w:themeTint="95" w:sz="12" w:space="0"/>
        </w:tcBorders>
      </w:tcPr>
    </w:tblStylePr>
    <w:tblStylePr w:type="lastCol">
      <w:rPr>
        <w:b/>
        <w:color w:val="404040"/>
      </w:rPr>
    </w:tblStylePr>
    <w:tblStylePr w:type="lastRow">
      <w:rPr>
        <w:b/>
        <w:color w:val="404040"/>
      </w:rPr>
    </w:tblStylePr>
  </w:style>
  <w:style w:type="table" w:styleId="1868">
    <w:name w:val="Grid Table 1 Light Accent 3"/>
    <w:basedOn w:val="1833"/>
    <w:uiPriority w:val="99"/>
    <w:pPr>
      <w:spacing w:after="0" w:line="240" w:lineRule="auto"/>
    </w:pPr>
    <w:tblPr>
      <w:tblStyleRowBandSize w:val="1"/>
      <w:tblStyleColBandSize w:val="1"/>
      <w:tblBorders>
        <w:top w:val="single" w:color="EAA6A6" w:themeColor="accent3" w:themeTint="67" w:sz="4" w:space="0"/>
        <w:left w:val="single" w:color="EAA6A6" w:themeColor="accent3" w:themeTint="67" w:sz="4" w:space="0"/>
        <w:bottom w:val="single" w:color="EAA6A6" w:themeColor="accent3" w:themeTint="67" w:sz="4" w:space="0"/>
        <w:right w:val="single" w:color="EAA6A6" w:themeColor="accent3" w:themeTint="67" w:sz="4" w:space="0"/>
        <w:insideH w:val="single" w:color="EAA6A6" w:themeColor="accent3" w:themeTint="67" w:sz="4" w:space="0"/>
        <w:insideV w:val="single" w:color="EAA6A6" w:themeColor="accent3" w:themeTint="67" w:sz="4" w:space="0"/>
      </w:tblBorders>
    </w:tblPr>
    <w:tblStylePr w:type="band1Horz">
      <w:rPr>
        <w:rFonts w:ascii="Arial" w:hAnsi="Arial"/>
        <w:color w:val="404040"/>
        <w:sz w:val="22"/>
      </w:rPr>
      <w:tcPr>
        <w:tcBorders>
          <w:top w:val="single" w:color="EAA6A6" w:themeColor="accent3" w:themeTint="67" w:sz="4" w:space="0"/>
          <w:left w:val="single" w:color="EAA6A6" w:themeColor="accent3" w:themeTint="67" w:sz="4" w:space="0"/>
          <w:bottom w:val="single" w:color="EAA6A6" w:themeColor="accent3" w:themeTint="67" w:sz="4" w:space="0"/>
          <w:right w:val="single" w:color="EAA6A6" w:themeColor="accent3" w:themeTint="67" w:sz="4" w:space="0"/>
        </w:tcBorders>
      </w:tcPr>
    </w:tblStylePr>
    <w:tblStylePr w:type="firstCol">
      <w:rPr>
        <w:b/>
        <w:color w:val="404040"/>
      </w:rPr>
    </w:tblStylePr>
    <w:tblStylePr w:type="firstRow">
      <w:rPr>
        <w:b/>
        <w:color w:val="404040"/>
      </w:rPr>
      <w:tcPr>
        <w:tcBorders>
          <w:bottom w:val="single" w:color="E17E7E" w:themeColor="accent3" w:themeTint="95" w:sz="12" w:space="0"/>
        </w:tcBorders>
      </w:tcPr>
    </w:tblStylePr>
    <w:tblStylePr w:type="lastCol">
      <w:rPr>
        <w:b/>
        <w:color w:val="404040"/>
      </w:rPr>
    </w:tblStylePr>
    <w:tblStylePr w:type="lastRow">
      <w:rPr>
        <w:b/>
        <w:color w:val="404040"/>
      </w:rPr>
    </w:tblStylePr>
  </w:style>
  <w:style w:type="table" w:styleId="1869">
    <w:name w:val="Grid Table 1 Light Accent 4"/>
    <w:basedOn w:val="1833"/>
    <w:uiPriority w:val="99"/>
    <w:pPr>
      <w:spacing w:after="0" w:line="240" w:lineRule="auto"/>
    </w:pPr>
    <w:tblPr>
      <w:tblStyleRowBandSize w:val="1"/>
      <w:tblStyleColBandSize w:val="1"/>
      <w:tblBorders>
        <w:top w:val="single" w:color="CFE4A5" w:themeColor="accent4" w:themeTint="67" w:sz="4" w:space="0"/>
        <w:left w:val="single" w:color="CFE4A5" w:themeColor="accent4" w:themeTint="67" w:sz="4" w:space="0"/>
        <w:bottom w:val="single" w:color="CFE4A5" w:themeColor="accent4" w:themeTint="67" w:sz="4" w:space="0"/>
        <w:right w:val="single" w:color="CFE4A5" w:themeColor="accent4" w:themeTint="67" w:sz="4" w:space="0"/>
        <w:insideH w:val="single" w:color="CFE4A5" w:themeColor="accent4" w:themeTint="67" w:sz="4" w:space="0"/>
        <w:insideV w:val="single" w:color="CFE4A5" w:themeColor="accent4" w:themeTint="67" w:sz="4" w:space="0"/>
      </w:tblBorders>
    </w:tblPr>
    <w:tblStylePr w:type="band1Horz">
      <w:rPr>
        <w:rFonts w:ascii="Arial" w:hAnsi="Arial"/>
        <w:color w:val="404040"/>
        <w:sz w:val="22"/>
      </w:rPr>
      <w:tcPr>
        <w:tcBorders>
          <w:top w:val="single" w:color="CFE4A5" w:themeColor="accent4" w:themeTint="67" w:sz="4" w:space="0"/>
          <w:left w:val="single" w:color="CFE4A5" w:themeColor="accent4" w:themeTint="67" w:sz="4" w:space="0"/>
          <w:bottom w:val="single" w:color="CFE4A5" w:themeColor="accent4" w:themeTint="67" w:sz="4" w:space="0"/>
          <w:right w:val="single" w:color="CFE4A5" w:themeColor="accent4" w:themeTint="67" w:sz="4" w:space="0"/>
        </w:tcBorders>
      </w:tcPr>
    </w:tblStylePr>
    <w:tblStylePr w:type="firstCol">
      <w:rPr>
        <w:b/>
        <w:color w:val="404040"/>
      </w:rPr>
    </w:tblStylePr>
    <w:tblStylePr w:type="firstRow">
      <w:rPr>
        <w:b/>
        <w:color w:val="404040"/>
      </w:rPr>
      <w:tcPr>
        <w:tcBorders>
          <w:bottom w:val="single" w:color="BAD87D" w:themeColor="accent4" w:themeTint="95" w:sz="12" w:space="0"/>
        </w:tcBorders>
      </w:tcPr>
    </w:tblStylePr>
    <w:tblStylePr w:type="lastCol">
      <w:rPr>
        <w:b/>
        <w:color w:val="404040"/>
      </w:rPr>
    </w:tblStylePr>
    <w:tblStylePr w:type="lastRow">
      <w:rPr>
        <w:b/>
        <w:color w:val="404040"/>
      </w:rPr>
    </w:tblStylePr>
  </w:style>
  <w:style w:type="table" w:styleId="1870">
    <w:name w:val="Grid Table 1 Light Accent 5"/>
    <w:basedOn w:val="1833"/>
    <w:uiPriority w:val="99"/>
    <w:pPr>
      <w:spacing w:after="0" w:line="240" w:lineRule="auto"/>
    </w:pPr>
    <w:tblPr>
      <w:tblStyleRowBandSize w:val="1"/>
      <w:tblStyleColBandSize w:val="1"/>
      <w:tblBorders>
        <w:top w:val="single" w:color="FAAD73" w:themeColor="accent5" w:themeTint="67" w:sz="4" w:space="0"/>
        <w:left w:val="single" w:color="FAAD73" w:themeColor="accent5" w:themeTint="67" w:sz="4" w:space="0"/>
        <w:bottom w:val="single" w:color="FAAD73" w:themeColor="accent5" w:themeTint="67" w:sz="4" w:space="0"/>
        <w:right w:val="single" w:color="FAAD73" w:themeColor="accent5" w:themeTint="67" w:sz="4" w:space="0"/>
        <w:insideH w:val="single" w:color="FAAD73" w:themeColor="accent5" w:themeTint="67" w:sz="4" w:space="0"/>
        <w:insideV w:val="single" w:color="FAAD73" w:themeColor="accent5" w:themeTint="67" w:sz="4" w:space="0"/>
      </w:tblBorders>
    </w:tblPr>
    <w:tblStylePr w:type="band1Horz">
      <w:rPr>
        <w:rFonts w:ascii="Arial" w:hAnsi="Arial"/>
        <w:color w:val="404040"/>
        <w:sz w:val="22"/>
      </w:rPr>
      <w:tcPr>
        <w:tcBorders>
          <w:top w:val="single" w:color="FAAD73" w:themeColor="accent5" w:themeTint="67" w:sz="4" w:space="0"/>
          <w:left w:val="single" w:color="FAAD73" w:themeColor="accent5" w:themeTint="67" w:sz="4" w:space="0"/>
          <w:bottom w:val="single" w:color="FAAD73" w:themeColor="accent5" w:themeTint="67" w:sz="4" w:space="0"/>
          <w:right w:val="single" w:color="FAAD73" w:themeColor="accent5" w:themeTint="67" w:sz="4" w:space="0"/>
        </w:tcBorders>
      </w:tcPr>
    </w:tblStylePr>
    <w:tblStylePr w:type="firstCol">
      <w:rPr>
        <w:b/>
        <w:color w:val="404040"/>
      </w:rPr>
    </w:tblStylePr>
    <w:tblStylePr w:type="firstRow">
      <w:rPr>
        <w:b/>
        <w:color w:val="404040"/>
      </w:rPr>
      <w:tcPr>
        <w:tcBorders>
          <w:bottom w:val="single" w:color="F88936" w:themeColor="accent5" w:themeTint="95" w:sz="12" w:space="0"/>
        </w:tcBorders>
      </w:tcPr>
    </w:tblStylePr>
    <w:tblStylePr w:type="lastCol">
      <w:rPr>
        <w:b/>
        <w:color w:val="404040"/>
      </w:rPr>
    </w:tblStylePr>
    <w:tblStylePr w:type="lastRow">
      <w:rPr>
        <w:b/>
        <w:color w:val="404040"/>
      </w:rPr>
    </w:tblStylePr>
  </w:style>
  <w:style w:type="table" w:styleId="1871">
    <w:name w:val="Grid Table 1 Light Accent 6"/>
    <w:basedOn w:val="1833"/>
    <w:uiPriority w:val="99"/>
    <w:pPr>
      <w:spacing w:after="0" w:line="240" w:lineRule="auto"/>
    </w:pPr>
    <w:tblPr>
      <w:tblStyleRowBandSize w:val="1"/>
      <w:tblStyleColBandSize w:val="1"/>
      <w:tblBorders>
        <w:top w:val="single" w:color="AEB9D6" w:themeColor="accent6" w:themeTint="67" w:sz="4" w:space="0"/>
        <w:left w:val="single" w:color="AEB9D6" w:themeColor="accent6" w:themeTint="67" w:sz="4" w:space="0"/>
        <w:bottom w:val="single" w:color="AEB9D6" w:themeColor="accent6" w:themeTint="67" w:sz="4" w:space="0"/>
        <w:right w:val="single" w:color="AEB9D6" w:themeColor="accent6" w:themeTint="67" w:sz="4" w:space="0"/>
        <w:insideH w:val="single" w:color="AEB9D6" w:themeColor="accent6" w:themeTint="67" w:sz="4" w:space="0"/>
        <w:insideV w:val="single" w:color="AEB9D6" w:themeColor="accent6" w:themeTint="67" w:sz="4" w:space="0"/>
      </w:tblBorders>
    </w:tblPr>
    <w:tblStylePr w:type="band1Horz">
      <w:rPr>
        <w:rFonts w:ascii="Arial" w:hAnsi="Arial"/>
        <w:color w:val="404040"/>
        <w:sz w:val="22"/>
      </w:rPr>
      <w:tcPr>
        <w:tcBorders>
          <w:top w:val="single" w:color="AEB9D6" w:themeColor="accent6" w:themeTint="67" w:sz="4" w:space="0"/>
          <w:left w:val="single" w:color="AEB9D6" w:themeColor="accent6" w:themeTint="67" w:sz="4" w:space="0"/>
          <w:bottom w:val="single" w:color="AEB9D6" w:themeColor="accent6" w:themeTint="67" w:sz="4" w:space="0"/>
          <w:right w:val="single" w:color="AEB9D6" w:themeColor="accent6" w:themeTint="67" w:sz="4" w:space="0"/>
        </w:tcBorders>
      </w:tcPr>
    </w:tblStylePr>
    <w:tblStylePr w:type="firstCol">
      <w:rPr>
        <w:b/>
        <w:color w:val="404040"/>
      </w:rPr>
    </w:tblStylePr>
    <w:tblStylePr w:type="firstRow">
      <w:rPr>
        <w:b/>
        <w:color w:val="404040"/>
      </w:rPr>
      <w:tcPr>
        <w:tcBorders>
          <w:bottom w:val="single" w:color="8B9AC4" w:themeColor="accent6" w:themeTint="95" w:sz="12" w:space="0"/>
        </w:tcBorders>
      </w:tcPr>
    </w:tblStylePr>
    <w:tblStylePr w:type="lastCol">
      <w:rPr>
        <w:b/>
        <w:color w:val="404040"/>
      </w:rPr>
    </w:tblStylePr>
    <w:tblStylePr w:type="lastRow">
      <w:rPr>
        <w:b/>
        <w:color w:val="404040"/>
      </w:rPr>
    </w:tblStylePr>
  </w:style>
  <w:style w:type="table" w:styleId="1872">
    <w:name w:val="Grid Table 2"/>
    <w:basedOn w:val="1833"/>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fill="cbcbcb" w:themeFill="text1" w:themeFillTint="34"/>
      </w:tcPr>
    </w:tblStylePr>
    <w:tblStylePr w:type="band1Vert">
      <w:rPr>
        <w:rFonts w:ascii="Arial" w:hAnsi="Arial"/>
        <w:color w:val="404040"/>
        <w:sz w:val="22"/>
      </w:rPr>
      <w:tcPr>
        <w:shd w:val="clear" w:color="cbcbcb" w:fill="cbcbcb" w:themeFill="text1" w:themeFillTint="34"/>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themeTint="95" w:sz="4" w:space="0"/>
          <w:left w:val="none" w:color="000000" w:sz="4" w:space="0"/>
          <w:bottom w:val="none" w:color="000000" w:sz="4" w:space="0"/>
          <w:right w:val="none" w:color="000000" w:sz="4" w:space="0"/>
        </w:tcBorders>
      </w:tcPr>
    </w:tblStylePr>
  </w:style>
  <w:style w:type="table" w:styleId="1873">
    <w:name w:val="Grid Table 2 Accent 1"/>
    <w:basedOn w:val="1833"/>
    <w:uiPriority w:val="99"/>
    <w:pPr>
      <w:spacing w:after="0" w:line="240" w:lineRule="auto"/>
    </w:pPr>
    <w:tblPr>
      <w:tblStyleRowBandSize w:val="1"/>
      <w:tblStyleColBandSize w:val="1"/>
      <w:tblBorders>
        <w:bottom w:val="single" w:color="3E9FB8" w:themeColor="accent1" w:themeTint="EA" w:sz="4" w:space="0"/>
        <w:insideH w:val="single" w:color="3E9FB8" w:themeColor="accent1" w:themeTint="EA" w:sz="4" w:space="0"/>
        <w:insideV w:val="single" w:color="3E9FB8" w:themeColor="accent1" w:themeTint="EA" w:sz="4" w:space="0"/>
      </w:tblBorders>
    </w:tblPr>
    <w:tblStylePr w:type="band1Horz">
      <w:rPr>
        <w:rFonts w:ascii="Arial" w:hAnsi="Arial"/>
        <w:color w:val="404040"/>
        <w:sz w:val="22"/>
      </w:rPr>
      <w:tcPr>
        <w:shd w:val="clear" w:color="d3eaf0" w:fill="d3eaf0" w:themeFill="accent1" w:themeFillTint="34"/>
      </w:tcPr>
    </w:tblStylePr>
    <w:tblStylePr w:type="band1Vert">
      <w:rPr>
        <w:rFonts w:ascii="Arial" w:hAnsi="Arial"/>
        <w:color w:val="404040"/>
        <w:sz w:val="22"/>
      </w:rPr>
      <w:tcPr>
        <w:shd w:val="clear" w:color="d3eaf0" w:fill="d3eaf0" w:themeFill="accent1" w:themeFillTint="34"/>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3E9FB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3E9FB8" w:themeColor="accent1" w:themeTint="EA" w:sz="4" w:space="0"/>
          <w:left w:val="none" w:color="000000" w:sz="4" w:space="0"/>
          <w:bottom w:val="none" w:color="000000" w:sz="4" w:space="0"/>
          <w:right w:val="none" w:color="000000" w:sz="4" w:space="0"/>
        </w:tcBorders>
      </w:tcPr>
    </w:tblStylePr>
  </w:style>
  <w:style w:type="table" w:styleId="1874">
    <w:name w:val="Grid Table 2 Accent 2"/>
    <w:basedOn w:val="1833"/>
    <w:uiPriority w:val="99"/>
    <w:pPr>
      <w:spacing w:after="0" w:line="240" w:lineRule="auto"/>
    </w:pPr>
    <w:tblPr>
      <w:tblStyleRowBandSize w:val="1"/>
      <w:tblStyleColBandSize w:val="1"/>
      <w:tblBorders>
        <w:bottom w:val="single" w:color="FED46D" w:themeColor="accent2" w:themeTint="97" w:sz="4" w:space="0"/>
        <w:insideH w:val="single" w:color="FED46D" w:themeColor="accent2" w:themeTint="97" w:sz="4" w:space="0"/>
        <w:insideV w:val="single" w:color="FED46D" w:themeColor="accent2" w:themeTint="97" w:sz="4" w:space="0"/>
      </w:tblBorders>
    </w:tblPr>
    <w:tblStylePr w:type="band1Horz">
      <w:rPr>
        <w:rFonts w:ascii="Arial" w:hAnsi="Arial"/>
        <w:color w:val="404040"/>
        <w:sz w:val="22"/>
      </w:rPr>
      <w:tcPr>
        <w:shd w:val="clear" w:color="fef0ce" w:fill="fef0ce" w:themeFill="accent2" w:themeFillTint="32"/>
      </w:tcPr>
    </w:tblStylePr>
    <w:tblStylePr w:type="band1Vert">
      <w:rPr>
        <w:rFonts w:ascii="Arial" w:hAnsi="Arial"/>
        <w:color w:val="404040"/>
        <w:sz w:val="22"/>
      </w:rPr>
      <w:tcPr>
        <w:shd w:val="clear" w:color="fef0ce" w:fill="fef0ce" w:themeFill="accent2" w:themeFillTint="32"/>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ED46D"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ED46D" w:themeColor="accent2" w:themeTint="97" w:sz="4" w:space="0"/>
          <w:left w:val="none" w:color="000000" w:sz="4" w:space="0"/>
          <w:bottom w:val="none" w:color="000000" w:sz="4" w:space="0"/>
          <w:right w:val="none" w:color="000000" w:sz="4" w:space="0"/>
        </w:tcBorders>
      </w:tcPr>
    </w:tblStylePr>
  </w:style>
  <w:style w:type="table" w:styleId="1875">
    <w:name w:val="Grid Table 2 Accent 3"/>
    <w:basedOn w:val="1833"/>
    <w:uiPriority w:val="99"/>
    <w:pPr>
      <w:spacing w:after="0" w:line="240" w:lineRule="auto"/>
    </w:pPr>
    <w:tblPr>
      <w:tblStyleRowBandSize w:val="1"/>
      <w:tblStyleColBandSize w:val="1"/>
      <w:tblBorders>
        <w:bottom w:val="single" w:color="C32D2D" w:themeColor="accent3" w:themeTint="FE" w:sz="4" w:space="0"/>
        <w:insideH w:val="single" w:color="C32D2D" w:themeColor="accent3" w:themeTint="FE" w:sz="4" w:space="0"/>
        <w:insideV w:val="single" w:color="C32D2D" w:themeColor="accent3" w:themeTint="FE" w:sz="4" w:space="0"/>
      </w:tblBorders>
    </w:tblPr>
    <w:tblStylePr w:type="band1Horz">
      <w:rPr>
        <w:rFonts w:ascii="Arial" w:hAnsi="Arial"/>
        <w:color w:val="404040"/>
        <w:sz w:val="22"/>
      </w:rPr>
      <w:tcPr>
        <w:shd w:val="clear" w:color="f4d2d2" w:fill="f4d2d2" w:themeFill="accent3" w:themeFillTint="34"/>
      </w:tcPr>
    </w:tblStylePr>
    <w:tblStylePr w:type="band1Vert">
      <w:rPr>
        <w:rFonts w:ascii="Arial" w:hAnsi="Arial"/>
        <w:color w:val="404040"/>
        <w:sz w:val="22"/>
      </w:rPr>
      <w:tcPr>
        <w:shd w:val="clear" w:color="f4d2d2" w:fill="f4d2d2" w:themeFill="accent3" w:themeFillTint="34"/>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C32D2D"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C32D2D" w:themeColor="accent3" w:themeTint="FE" w:sz="4" w:space="0"/>
          <w:left w:val="none" w:color="000000" w:sz="4" w:space="0"/>
          <w:bottom w:val="none" w:color="000000" w:sz="4" w:space="0"/>
          <w:right w:val="none" w:color="000000" w:sz="4" w:space="0"/>
        </w:tcBorders>
      </w:tcPr>
    </w:tblStylePr>
  </w:style>
  <w:style w:type="table" w:styleId="1876">
    <w:name w:val="Grid Table 2 Accent 4"/>
    <w:basedOn w:val="1833"/>
    <w:uiPriority w:val="99"/>
    <w:pPr>
      <w:spacing w:after="0" w:line="240" w:lineRule="auto"/>
    </w:pPr>
    <w:tblPr>
      <w:tblStyleRowBandSize w:val="1"/>
      <w:tblStyleColBandSize w:val="1"/>
      <w:tblBorders>
        <w:bottom w:val="single" w:color="B8D678" w:themeColor="accent4" w:themeTint="9A" w:sz="4" w:space="0"/>
        <w:insideH w:val="single" w:color="B8D678" w:themeColor="accent4" w:themeTint="9A" w:sz="4" w:space="0"/>
        <w:insideV w:val="single" w:color="B8D678" w:themeColor="accent4" w:themeTint="9A" w:sz="4" w:space="0"/>
      </w:tblBorders>
    </w:tblPr>
    <w:tblStylePr w:type="band1Horz">
      <w:rPr>
        <w:rFonts w:ascii="Arial" w:hAnsi="Arial"/>
        <w:color w:val="404040"/>
        <w:sz w:val="22"/>
      </w:rPr>
      <w:tcPr>
        <w:shd w:val="clear" w:color="e7f1d1" w:fill="e7f1d1" w:themeFill="accent4" w:themeFillTint="34"/>
      </w:tcPr>
    </w:tblStylePr>
    <w:tblStylePr w:type="band1Vert">
      <w:rPr>
        <w:rFonts w:ascii="Arial" w:hAnsi="Arial"/>
        <w:color w:val="404040"/>
        <w:sz w:val="22"/>
      </w:rPr>
      <w:tcPr>
        <w:shd w:val="clear" w:color="e7f1d1" w:fill="e7f1d1" w:themeFill="accent4" w:themeFillTint="34"/>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B8D678"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B8D678" w:themeColor="accent4" w:themeTint="9A" w:sz="4" w:space="0"/>
          <w:left w:val="none" w:color="000000" w:sz="4" w:space="0"/>
          <w:bottom w:val="none" w:color="000000" w:sz="4" w:space="0"/>
          <w:right w:val="none" w:color="000000" w:sz="4" w:space="0"/>
        </w:tcBorders>
      </w:tcPr>
    </w:tblStylePr>
  </w:style>
  <w:style w:type="table" w:styleId="1877">
    <w:name w:val="Grid Table 2 Accent 5"/>
    <w:basedOn w:val="1833"/>
    <w:uiPriority w:val="99"/>
    <w:pPr>
      <w:spacing w:after="0" w:line="240" w:lineRule="auto"/>
    </w:pPr>
    <w:tblPr>
      <w:tblStyleRowBandSize w:val="1"/>
      <w:tblStyleColBandSize w:val="1"/>
      <w:tblBorders>
        <w:bottom w:val="single" w:color="964305" w:themeColor="accent5" w:sz="4" w:space="0"/>
        <w:insideH w:val="single" w:color="964305" w:themeColor="accent5" w:sz="4" w:space="0"/>
        <w:insideV w:val="single" w:color="964305" w:themeColor="accent5" w:sz="4" w:space="0"/>
      </w:tblBorders>
    </w:tblPr>
    <w:tblStylePr w:type="band1Horz">
      <w:rPr>
        <w:rFonts w:ascii="Arial" w:hAnsi="Arial"/>
        <w:color w:val="404040"/>
        <w:sz w:val="22"/>
      </w:rPr>
      <w:tcPr>
        <w:shd w:val="clear" w:color="fcd5b8" w:fill="fcd5b8" w:themeFill="accent5" w:themeFillTint="34"/>
      </w:tcPr>
    </w:tblStylePr>
    <w:tblStylePr w:type="band1Vert">
      <w:rPr>
        <w:rFonts w:ascii="Arial" w:hAnsi="Arial"/>
        <w:color w:val="404040"/>
        <w:sz w:val="22"/>
      </w:rPr>
      <w:tcPr>
        <w:shd w:val="clear" w:color="fcd5b8" w:fill="fcd5b8" w:themeFill="accent5" w:themeFillTint="34"/>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96430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964305" w:themeColor="accent5" w:sz="4" w:space="0"/>
          <w:left w:val="none" w:color="000000" w:sz="4" w:space="0"/>
          <w:bottom w:val="none" w:color="000000" w:sz="4" w:space="0"/>
          <w:right w:val="none" w:color="000000" w:sz="4" w:space="0"/>
        </w:tcBorders>
      </w:tcPr>
    </w:tblStylePr>
  </w:style>
  <w:style w:type="table" w:styleId="1878">
    <w:name w:val="Grid Table 2 Accent 6"/>
    <w:basedOn w:val="1833"/>
    <w:uiPriority w:val="99"/>
    <w:pPr>
      <w:spacing w:after="0" w:line="240" w:lineRule="auto"/>
    </w:pPr>
    <w:tblPr>
      <w:tblStyleRowBandSize w:val="1"/>
      <w:tblStyleColBandSize w:val="1"/>
      <w:tblBorders>
        <w:bottom w:val="single" w:color="475A8D" w:themeColor="accent6" w:sz="4" w:space="0"/>
        <w:insideH w:val="single" w:color="475A8D" w:themeColor="accent6" w:sz="4" w:space="0"/>
        <w:insideV w:val="single" w:color="475A8D" w:themeColor="accent6" w:sz="4" w:space="0"/>
      </w:tblBorders>
    </w:tblPr>
    <w:tblStylePr w:type="band1Horz">
      <w:rPr>
        <w:rFonts w:ascii="Arial" w:hAnsi="Arial"/>
        <w:color w:val="404040"/>
        <w:sz w:val="22"/>
      </w:rPr>
      <w:tcPr>
        <w:shd w:val="clear" w:color="d6dbea" w:fill="d6dbea" w:themeFill="accent6" w:themeFillTint="34"/>
      </w:tcPr>
    </w:tblStylePr>
    <w:tblStylePr w:type="band1Vert">
      <w:rPr>
        <w:rFonts w:ascii="Arial" w:hAnsi="Arial"/>
        <w:color w:val="404040"/>
        <w:sz w:val="22"/>
      </w:rPr>
      <w:tcPr>
        <w:shd w:val="clear" w:color="d6dbea" w:fill="d6dbea" w:themeFill="accent6" w:themeFillTint="34"/>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475A8D"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475A8D" w:themeColor="accent6" w:sz="4" w:space="0"/>
          <w:left w:val="none" w:color="000000" w:sz="4" w:space="0"/>
          <w:bottom w:val="none" w:color="000000" w:sz="4" w:space="0"/>
          <w:right w:val="none" w:color="000000" w:sz="4" w:space="0"/>
        </w:tcBorders>
      </w:tcPr>
    </w:tblStylePr>
  </w:style>
  <w:style w:type="table" w:styleId="1879">
    <w:name w:val="Grid Table 3"/>
    <w:basedOn w:val="1833"/>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fill="cbcbcb" w:themeFill="text1" w:themeFillTint="34"/>
      </w:tcPr>
    </w:tblStylePr>
    <w:tblStylePr w:type="band1Vert">
      <w:rPr>
        <w:rFonts w:ascii="Arial" w:hAnsi="Arial"/>
        <w:color w:val="404040"/>
        <w:sz w:val="22"/>
      </w:rPr>
      <w:tcPr>
        <w:shd w:val="clear" w:color="cbcbcb" w:fill="cbcbcb" w:themeFill="text1" w:themeFillTint="34"/>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880">
    <w:name w:val="Grid Table 3 Accent 1"/>
    <w:basedOn w:val="1833"/>
    <w:uiPriority w:val="99"/>
    <w:pPr>
      <w:spacing w:after="0" w:line="240" w:lineRule="auto"/>
    </w:pPr>
    <w:tblPr>
      <w:tblStyleRowBandSize w:val="1"/>
      <w:tblStyleColBandSize w:val="1"/>
      <w:tblBorders>
        <w:bottom w:val="single" w:color="3E9FB8" w:themeColor="accent1" w:themeTint="EA" w:sz="4" w:space="0"/>
        <w:insideH w:val="single" w:color="3E9FB8" w:themeColor="accent1" w:themeTint="EA" w:sz="4" w:space="0"/>
        <w:insideV w:val="single" w:color="3E9FB8" w:themeColor="accent1" w:themeTint="EA" w:sz="4" w:space="0"/>
      </w:tblBorders>
    </w:tblPr>
    <w:tblStylePr w:type="band1Horz">
      <w:rPr>
        <w:rFonts w:ascii="Arial" w:hAnsi="Arial"/>
        <w:color w:val="404040"/>
        <w:sz w:val="22"/>
      </w:rPr>
      <w:tcPr>
        <w:shd w:val="clear" w:color="d3eaf0" w:fill="d3eaf0" w:themeFill="accent1" w:themeFillTint="34"/>
      </w:tcPr>
    </w:tblStylePr>
    <w:tblStylePr w:type="band1Vert">
      <w:rPr>
        <w:rFonts w:ascii="Arial" w:hAnsi="Arial"/>
        <w:color w:val="404040"/>
        <w:sz w:val="22"/>
      </w:rPr>
      <w:tcPr>
        <w:shd w:val="clear" w:color="d3eaf0" w:fill="d3eaf0" w:themeFill="accent1" w:themeFillTint="34"/>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881">
    <w:name w:val="Grid Table 3 Accent 2"/>
    <w:basedOn w:val="1833"/>
    <w:uiPriority w:val="99"/>
    <w:pPr>
      <w:spacing w:after="0" w:line="240" w:lineRule="auto"/>
    </w:pPr>
    <w:tblPr>
      <w:tblStyleRowBandSize w:val="1"/>
      <w:tblStyleColBandSize w:val="1"/>
      <w:tblBorders>
        <w:bottom w:val="single" w:color="FED46D" w:themeColor="accent2" w:themeTint="97" w:sz="4" w:space="0"/>
        <w:insideH w:val="single" w:color="FED46D" w:themeColor="accent2" w:themeTint="97" w:sz="4" w:space="0"/>
        <w:insideV w:val="single" w:color="FED46D" w:themeColor="accent2" w:themeTint="97" w:sz="4" w:space="0"/>
      </w:tblBorders>
    </w:tblPr>
    <w:tblStylePr w:type="band1Horz">
      <w:rPr>
        <w:rFonts w:ascii="Arial" w:hAnsi="Arial"/>
        <w:color w:val="404040"/>
        <w:sz w:val="22"/>
      </w:rPr>
      <w:tcPr>
        <w:shd w:val="clear" w:color="fef0ce" w:fill="fef0ce" w:themeFill="accent2" w:themeFillTint="32"/>
      </w:tcPr>
    </w:tblStylePr>
    <w:tblStylePr w:type="band1Vert">
      <w:rPr>
        <w:rFonts w:ascii="Arial" w:hAnsi="Arial"/>
        <w:color w:val="404040"/>
        <w:sz w:val="22"/>
      </w:rPr>
      <w:tcPr>
        <w:shd w:val="clear" w:color="fef0ce" w:fill="fef0ce" w:themeFill="accent2" w:themeFillTint="32"/>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882">
    <w:name w:val="Grid Table 3 Accent 3"/>
    <w:basedOn w:val="1833"/>
    <w:uiPriority w:val="99"/>
    <w:pPr>
      <w:spacing w:after="0" w:line="240" w:lineRule="auto"/>
    </w:pPr>
    <w:tblPr>
      <w:tblStyleRowBandSize w:val="1"/>
      <w:tblStyleColBandSize w:val="1"/>
      <w:tblBorders>
        <w:bottom w:val="single" w:color="C32D2D" w:themeColor="accent3" w:themeTint="FE" w:sz="4" w:space="0"/>
        <w:insideH w:val="single" w:color="C32D2D" w:themeColor="accent3" w:themeTint="FE" w:sz="4" w:space="0"/>
        <w:insideV w:val="single" w:color="C32D2D" w:themeColor="accent3" w:themeTint="FE" w:sz="4" w:space="0"/>
      </w:tblBorders>
    </w:tblPr>
    <w:tblStylePr w:type="band1Horz">
      <w:rPr>
        <w:rFonts w:ascii="Arial" w:hAnsi="Arial"/>
        <w:color w:val="404040"/>
        <w:sz w:val="22"/>
      </w:rPr>
      <w:tcPr>
        <w:shd w:val="clear" w:color="f4d2d2" w:fill="f4d2d2" w:themeFill="accent3" w:themeFillTint="34"/>
      </w:tcPr>
    </w:tblStylePr>
    <w:tblStylePr w:type="band1Vert">
      <w:rPr>
        <w:rFonts w:ascii="Arial" w:hAnsi="Arial"/>
        <w:color w:val="404040"/>
        <w:sz w:val="22"/>
      </w:rPr>
      <w:tcPr>
        <w:shd w:val="clear" w:color="f4d2d2" w:fill="f4d2d2" w:themeFill="accent3" w:themeFillTint="34"/>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883">
    <w:name w:val="Grid Table 3 Accent 4"/>
    <w:basedOn w:val="1833"/>
    <w:uiPriority w:val="99"/>
    <w:pPr>
      <w:spacing w:after="0" w:line="240" w:lineRule="auto"/>
    </w:pPr>
    <w:tblPr>
      <w:tblStyleRowBandSize w:val="1"/>
      <w:tblStyleColBandSize w:val="1"/>
      <w:tblBorders>
        <w:bottom w:val="single" w:color="B8D678" w:themeColor="accent4" w:themeTint="9A" w:sz="4" w:space="0"/>
        <w:insideH w:val="single" w:color="B8D678" w:themeColor="accent4" w:themeTint="9A" w:sz="4" w:space="0"/>
        <w:insideV w:val="single" w:color="B8D678" w:themeColor="accent4" w:themeTint="9A" w:sz="4" w:space="0"/>
      </w:tblBorders>
    </w:tblPr>
    <w:tblStylePr w:type="band1Horz">
      <w:rPr>
        <w:rFonts w:ascii="Arial" w:hAnsi="Arial"/>
        <w:color w:val="404040"/>
        <w:sz w:val="22"/>
      </w:rPr>
      <w:tcPr>
        <w:shd w:val="clear" w:color="e7f1d1" w:fill="e7f1d1" w:themeFill="accent4" w:themeFillTint="34"/>
      </w:tcPr>
    </w:tblStylePr>
    <w:tblStylePr w:type="band1Vert">
      <w:rPr>
        <w:rFonts w:ascii="Arial" w:hAnsi="Arial"/>
        <w:color w:val="404040"/>
        <w:sz w:val="22"/>
      </w:rPr>
      <w:tcPr>
        <w:shd w:val="clear" w:color="e7f1d1" w:fill="e7f1d1" w:themeFill="accent4" w:themeFillTint="34"/>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884">
    <w:name w:val="Grid Table 3 Accent 5"/>
    <w:basedOn w:val="1833"/>
    <w:uiPriority w:val="99"/>
    <w:pPr>
      <w:spacing w:after="0" w:line="240" w:lineRule="auto"/>
    </w:pPr>
    <w:tblPr>
      <w:tblStyleRowBandSize w:val="1"/>
      <w:tblStyleColBandSize w:val="1"/>
      <w:tblBorders>
        <w:bottom w:val="single" w:color="964305" w:themeColor="accent5" w:sz="4" w:space="0"/>
        <w:insideH w:val="single" w:color="964305" w:themeColor="accent5" w:sz="4" w:space="0"/>
        <w:insideV w:val="single" w:color="964305" w:themeColor="accent5" w:sz="4" w:space="0"/>
      </w:tblBorders>
    </w:tblPr>
    <w:tblStylePr w:type="band1Horz">
      <w:rPr>
        <w:rFonts w:ascii="Arial" w:hAnsi="Arial"/>
        <w:color w:val="404040"/>
        <w:sz w:val="22"/>
      </w:rPr>
      <w:tcPr>
        <w:shd w:val="clear" w:color="fcd5b8" w:fill="fcd5b8" w:themeFill="accent5" w:themeFillTint="34"/>
      </w:tcPr>
    </w:tblStylePr>
    <w:tblStylePr w:type="band1Vert">
      <w:rPr>
        <w:rFonts w:ascii="Arial" w:hAnsi="Arial"/>
        <w:color w:val="404040"/>
        <w:sz w:val="22"/>
      </w:rPr>
      <w:tcPr>
        <w:shd w:val="clear" w:color="fcd5b8" w:fill="fcd5b8" w:themeFill="accent5" w:themeFillTint="34"/>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885">
    <w:name w:val="Grid Table 3 Accent 6"/>
    <w:basedOn w:val="1833"/>
    <w:uiPriority w:val="99"/>
    <w:pPr>
      <w:spacing w:after="0" w:line="240" w:lineRule="auto"/>
    </w:pPr>
    <w:tblPr>
      <w:tblStyleRowBandSize w:val="1"/>
      <w:tblStyleColBandSize w:val="1"/>
      <w:tblBorders>
        <w:bottom w:val="single" w:color="475A8D" w:themeColor="accent6" w:sz="4" w:space="0"/>
        <w:insideH w:val="single" w:color="475A8D" w:themeColor="accent6" w:sz="4" w:space="0"/>
        <w:insideV w:val="single" w:color="475A8D" w:themeColor="accent6" w:sz="4" w:space="0"/>
      </w:tblBorders>
    </w:tblPr>
    <w:tblStylePr w:type="band1Horz">
      <w:rPr>
        <w:rFonts w:ascii="Arial" w:hAnsi="Arial"/>
        <w:color w:val="404040"/>
        <w:sz w:val="22"/>
      </w:rPr>
      <w:tcPr>
        <w:shd w:val="clear" w:color="d6dbea" w:fill="d6dbea" w:themeFill="accent6" w:themeFillTint="34"/>
      </w:tcPr>
    </w:tblStylePr>
    <w:tblStylePr w:type="band1Vert">
      <w:rPr>
        <w:rFonts w:ascii="Arial" w:hAnsi="Arial"/>
        <w:color w:val="404040"/>
        <w:sz w:val="22"/>
      </w:rPr>
      <w:tcPr>
        <w:shd w:val="clear" w:color="d6dbea" w:fill="d6dbea" w:themeFill="accent6" w:themeFillTint="34"/>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886">
    <w:name w:val="Grid Table 4"/>
    <w:basedOn w:val="1833"/>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fill="cbcbcb" w:themeFill="text1" w:themeFillTint="34"/>
      </w:tcPr>
    </w:tblStylePr>
    <w:tblStylePr w:type="band1Vert">
      <w:rPr>
        <w:rFonts w:ascii="Arial" w:hAnsi="Arial"/>
        <w:color w:val="404040"/>
        <w:sz w:val="22"/>
      </w:rPr>
      <w:tcPr>
        <w:shd w:val="clear" w:color="cbcbcb" w:fill="cbcbcb" w:themeFill="text1" w:themeFillTint="34"/>
      </w:tcPr>
    </w:tblStylePr>
    <w:tblStylePr w:type="firstCol">
      <w:rPr>
        <w:b/>
        <w:color w:val="404040"/>
      </w:rPr>
    </w:tblStylePr>
    <w:tblStylePr w:type="firstRow">
      <w:rPr>
        <w:rFonts w:ascii="Arial" w:hAnsi="Arial"/>
        <w:b/>
        <w:color w:val="ffffff"/>
        <w:sz w:val="22"/>
      </w:rPr>
      <w:tcPr>
        <w:shd w:val="clear" w:color="000000"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887">
    <w:name w:val="Grid Table 4 Accent 1"/>
    <w:basedOn w:val="1833"/>
    <w:uiPriority w:val="59"/>
    <w:pPr>
      <w:spacing w:after="0" w:line="240" w:lineRule="auto"/>
    </w:pPr>
    <w:tblPr>
      <w:tblStyleRowBandSize w:val="1"/>
      <w:tblStyleColBandSize w:val="1"/>
      <w:tblBorders>
        <w:top w:val="single" w:color="85C6D6" w:themeColor="accent1" w:themeTint="90" w:sz="4" w:space="0"/>
        <w:left w:val="single" w:color="85C6D6" w:themeColor="accent1" w:themeTint="90" w:sz="4" w:space="0"/>
        <w:bottom w:val="single" w:color="85C6D6" w:themeColor="accent1" w:themeTint="90" w:sz="4" w:space="0"/>
        <w:right w:val="single" w:color="85C6D6" w:themeColor="accent1" w:themeTint="90" w:sz="4" w:space="0"/>
        <w:insideH w:val="single" w:color="85C6D6" w:themeColor="accent1" w:themeTint="90" w:sz="4" w:space="0"/>
        <w:insideV w:val="single" w:color="85C6D6" w:themeColor="accent1" w:themeTint="90" w:sz="4" w:space="0"/>
      </w:tblBorders>
    </w:tblPr>
    <w:tblStylePr w:type="band1Horz">
      <w:rPr>
        <w:rFonts w:ascii="Arial" w:hAnsi="Arial"/>
        <w:color w:val="404040"/>
        <w:sz w:val="22"/>
      </w:rPr>
      <w:tcPr>
        <w:shd w:val="clear" w:color="d4ebf1" w:fill="d4ebf1" w:themeFill="accent1" w:themeFillTint="32"/>
      </w:tcPr>
    </w:tblStylePr>
    <w:tblStylePr w:type="band1Vert">
      <w:rPr>
        <w:rFonts w:ascii="Arial" w:hAnsi="Arial"/>
        <w:color w:val="404040"/>
        <w:sz w:val="22"/>
      </w:rPr>
      <w:tcPr>
        <w:shd w:val="clear" w:color="d4ebf1" w:fill="d4ebf1" w:themeFill="accent1" w:themeFillTint="32"/>
      </w:tcPr>
    </w:tblStylePr>
    <w:tblStylePr w:type="firstCol">
      <w:rPr>
        <w:b/>
        <w:color w:val="404040"/>
      </w:rPr>
    </w:tblStylePr>
    <w:tblStylePr w:type="firstRow">
      <w:rPr>
        <w:rFonts w:ascii="Arial" w:hAnsi="Arial"/>
        <w:b/>
        <w:color w:val="ffffff"/>
        <w:sz w:val="22"/>
      </w:rPr>
      <w:tcPr>
        <w:shd w:val="clear" w:color="3e9fb8" w:fill="3e9fb8" w:themeFill="accent1" w:themeFillTint="EA"/>
        <w:tcBorders>
          <w:top w:val="single" w:color="3E9FB8" w:themeColor="accent1" w:themeTint="EA" w:sz="4" w:space="0"/>
          <w:left w:val="single" w:color="3E9FB8" w:themeColor="accent1" w:themeTint="EA" w:sz="4" w:space="0"/>
          <w:bottom w:val="single" w:color="3E9FB8" w:themeColor="accent1" w:themeTint="EA" w:sz="4" w:space="0"/>
          <w:right w:val="single" w:color="3E9FB8" w:themeColor="accent1" w:themeTint="EA" w:sz="4" w:space="0"/>
        </w:tcBorders>
      </w:tcPr>
    </w:tblStylePr>
    <w:tblStylePr w:type="lastCol">
      <w:rPr>
        <w:b/>
        <w:color w:val="404040"/>
      </w:rPr>
    </w:tblStylePr>
    <w:tblStylePr w:type="lastRow">
      <w:rPr>
        <w:b/>
        <w:color w:val="404040"/>
      </w:rPr>
      <w:tcPr>
        <w:tcBorders>
          <w:top w:val="single" w:color="3E9FB8" w:themeColor="accent1" w:themeTint="EA" w:sz="4" w:space="0"/>
        </w:tcBorders>
      </w:tcPr>
    </w:tblStylePr>
  </w:style>
  <w:style w:type="table" w:styleId="1888">
    <w:name w:val="Grid Table 4 Accent 2"/>
    <w:basedOn w:val="1833"/>
    <w:uiPriority w:val="59"/>
    <w:pPr>
      <w:spacing w:after="0" w:line="240" w:lineRule="auto"/>
    </w:pPr>
    <w:tblPr>
      <w:tblStyleRowBandSize w:val="1"/>
      <w:tblStyleColBandSize w:val="1"/>
      <w:tblBorders>
        <w:top w:val="single" w:color="FED674" w:themeColor="accent2" w:themeTint="90" w:sz="4" w:space="0"/>
        <w:left w:val="single" w:color="FED674" w:themeColor="accent2" w:themeTint="90" w:sz="4" w:space="0"/>
        <w:bottom w:val="single" w:color="FED674" w:themeColor="accent2" w:themeTint="90" w:sz="4" w:space="0"/>
        <w:right w:val="single" w:color="FED674" w:themeColor="accent2" w:themeTint="90" w:sz="4" w:space="0"/>
        <w:insideH w:val="single" w:color="FED674" w:themeColor="accent2" w:themeTint="90" w:sz="4" w:space="0"/>
        <w:insideV w:val="single" w:color="FED674" w:themeColor="accent2" w:themeTint="90" w:sz="4" w:space="0"/>
      </w:tblBorders>
    </w:tblPr>
    <w:tblStylePr w:type="band1Horz">
      <w:rPr>
        <w:rFonts w:ascii="Arial" w:hAnsi="Arial"/>
        <w:color w:val="404040"/>
        <w:sz w:val="22"/>
      </w:rPr>
      <w:tcPr>
        <w:shd w:val="clear" w:color="fef0ce" w:fill="fef0ce" w:themeFill="accent2" w:themeFillTint="32"/>
      </w:tcPr>
    </w:tblStylePr>
    <w:tblStylePr w:type="band1Vert">
      <w:rPr>
        <w:rFonts w:ascii="Arial" w:hAnsi="Arial"/>
        <w:color w:val="404040"/>
        <w:sz w:val="22"/>
      </w:rPr>
      <w:tcPr>
        <w:shd w:val="clear" w:color="fef0ce" w:fill="fef0ce" w:themeFill="accent2" w:themeFillTint="32"/>
      </w:tcPr>
    </w:tblStylePr>
    <w:tblStylePr w:type="firstCol">
      <w:rPr>
        <w:b/>
        <w:color w:val="404040"/>
      </w:rPr>
    </w:tblStylePr>
    <w:tblStylePr w:type="firstRow">
      <w:rPr>
        <w:rFonts w:ascii="Arial" w:hAnsi="Arial"/>
        <w:b/>
        <w:color w:val="ffffff"/>
        <w:sz w:val="22"/>
      </w:rPr>
      <w:tcPr>
        <w:shd w:val="clear" w:color="fed46d" w:fill="fed46d" w:themeFill="accent2" w:themeFillTint="97"/>
        <w:tcBorders>
          <w:top w:val="single" w:color="FED46D" w:themeColor="accent2" w:themeTint="97" w:sz="4" w:space="0"/>
          <w:left w:val="single" w:color="FED46D" w:themeColor="accent2" w:themeTint="97" w:sz="4" w:space="0"/>
          <w:bottom w:val="single" w:color="FED46D" w:themeColor="accent2" w:themeTint="97" w:sz="4" w:space="0"/>
          <w:right w:val="single" w:color="FED46D" w:themeColor="accent2" w:themeTint="97" w:sz="4" w:space="0"/>
        </w:tcBorders>
      </w:tcPr>
    </w:tblStylePr>
    <w:tblStylePr w:type="lastCol">
      <w:rPr>
        <w:b/>
        <w:color w:val="404040"/>
      </w:rPr>
    </w:tblStylePr>
    <w:tblStylePr w:type="lastRow">
      <w:rPr>
        <w:b/>
        <w:color w:val="404040"/>
      </w:rPr>
      <w:tcPr>
        <w:tcBorders>
          <w:top w:val="single" w:color="FED46D" w:themeColor="accent2" w:themeTint="97" w:sz="4" w:space="0"/>
        </w:tcBorders>
      </w:tcPr>
    </w:tblStylePr>
  </w:style>
  <w:style w:type="table" w:styleId="1889">
    <w:name w:val="Grid Table 4 Accent 3"/>
    <w:basedOn w:val="1833"/>
    <w:uiPriority w:val="59"/>
    <w:pPr>
      <w:spacing w:after="0" w:line="240" w:lineRule="auto"/>
    </w:pPr>
    <w:tblPr>
      <w:tblStyleRowBandSize w:val="1"/>
      <w:tblStyleColBandSize w:val="1"/>
      <w:tblBorders>
        <w:top w:val="single" w:color="E28283" w:themeColor="accent3" w:themeTint="90" w:sz="4" w:space="0"/>
        <w:left w:val="single" w:color="E28283" w:themeColor="accent3" w:themeTint="90" w:sz="4" w:space="0"/>
        <w:bottom w:val="single" w:color="E28283" w:themeColor="accent3" w:themeTint="90" w:sz="4" w:space="0"/>
        <w:right w:val="single" w:color="E28283" w:themeColor="accent3" w:themeTint="90" w:sz="4" w:space="0"/>
        <w:insideH w:val="single" w:color="E28283" w:themeColor="accent3" w:themeTint="90" w:sz="4" w:space="0"/>
        <w:insideV w:val="single" w:color="E28283" w:themeColor="accent3" w:themeTint="90" w:sz="4" w:space="0"/>
      </w:tblBorders>
    </w:tblPr>
    <w:tblStylePr w:type="band1Horz">
      <w:rPr>
        <w:rFonts w:ascii="Arial" w:hAnsi="Arial"/>
        <w:color w:val="404040"/>
        <w:sz w:val="22"/>
      </w:rPr>
      <w:tcPr>
        <w:shd w:val="clear" w:color="f4d2d2" w:fill="f4d2d2" w:themeFill="accent3" w:themeFillTint="34"/>
      </w:tcPr>
    </w:tblStylePr>
    <w:tblStylePr w:type="band1Vert">
      <w:rPr>
        <w:rFonts w:ascii="Arial" w:hAnsi="Arial"/>
        <w:color w:val="404040"/>
        <w:sz w:val="22"/>
      </w:rPr>
      <w:tcPr>
        <w:shd w:val="clear" w:color="f4d2d2" w:fill="f4d2d2" w:themeFill="accent3" w:themeFillTint="34"/>
      </w:tcPr>
    </w:tblStylePr>
    <w:tblStylePr w:type="firstCol">
      <w:rPr>
        <w:b/>
        <w:color w:val="404040"/>
      </w:rPr>
    </w:tblStylePr>
    <w:tblStylePr w:type="firstRow">
      <w:rPr>
        <w:rFonts w:ascii="Arial" w:hAnsi="Arial"/>
        <w:b/>
        <w:color w:val="ffffff"/>
        <w:sz w:val="22"/>
      </w:rPr>
      <w:tcPr>
        <w:shd w:val="clear" w:color="c32d2d" w:fill="c32d2d" w:themeFill="accent3" w:themeFillTint="FE"/>
        <w:tcBorders>
          <w:top w:val="single" w:color="C32D2D" w:themeColor="accent3" w:themeTint="FE" w:sz="4" w:space="0"/>
          <w:left w:val="single" w:color="C32D2D" w:themeColor="accent3" w:themeTint="FE" w:sz="4" w:space="0"/>
          <w:bottom w:val="single" w:color="C32D2D" w:themeColor="accent3" w:themeTint="FE" w:sz="4" w:space="0"/>
          <w:right w:val="single" w:color="C32D2D" w:themeColor="accent3" w:themeTint="FE" w:sz="4" w:space="0"/>
        </w:tcBorders>
      </w:tcPr>
    </w:tblStylePr>
    <w:tblStylePr w:type="lastCol">
      <w:rPr>
        <w:b/>
        <w:color w:val="404040"/>
      </w:rPr>
    </w:tblStylePr>
    <w:tblStylePr w:type="lastRow">
      <w:rPr>
        <w:b/>
        <w:color w:val="404040"/>
      </w:rPr>
      <w:tcPr>
        <w:tcBorders>
          <w:top w:val="single" w:color="C32D2D" w:themeColor="accent3" w:themeTint="FE" w:sz="4" w:space="0"/>
        </w:tcBorders>
      </w:tcPr>
    </w:tblStylePr>
  </w:style>
  <w:style w:type="table" w:styleId="1890">
    <w:name w:val="Grid Table 4 Accent 4"/>
    <w:basedOn w:val="1833"/>
    <w:uiPriority w:val="59"/>
    <w:pPr>
      <w:spacing w:after="0" w:line="240" w:lineRule="auto"/>
    </w:pPr>
    <w:tblPr>
      <w:tblStyleRowBandSize w:val="1"/>
      <w:tblStyleColBandSize w:val="1"/>
      <w:tblBorders>
        <w:top w:val="single" w:color="BDD981" w:themeColor="accent4" w:themeTint="90" w:sz="4" w:space="0"/>
        <w:left w:val="single" w:color="BDD981" w:themeColor="accent4" w:themeTint="90" w:sz="4" w:space="0"/>
        <w:bottom w:val="single" w:color="BDD981" w:themeColor="accent4" w:themeTint="90" w:sz="4" w:space="0"/>
        <w:right w:val="single" w:color="BDD981" w:themeColor="accent4" w:themeTint="90" w:sz="4" w:space="0"/>
        <w:insideH w:val="single" w:color="BDD981" w:themeColor="accent4" w:themeTint="90" w:sz="4" w:space="0"/>
        <w:insideV w:val="single" w:color="BDD981" w:themeColor="accent4" w:themeTint="90" w:sz="4" w:space="0"/>
      </w:tblBorders>
    </w:tblPr>
    <w:tblStylePr w:type="band1Horz">
      <w:rPr>
        <w:rFonts w:ascii="Arial" w:hAnsi="Arial"/>
        <w:color w:val="404040"/>
        <w:sz w:val="22"/>
      </w:rPr>
      <w:tcPr>
        <w:shd w:val="clear" w:color="e7f1d1" w:fill="e7f1d1" w:themeFill="accent4" w:themeFillTint="34"/>
      </w:tcPr>
    </w:tblStylePr>
    <w:tblStylePr w:type="band1Vert">
      <w:rPr>
        <w:rFonts w:ascii="Arial" w:hAnsi="Arial"/>
        <w:color w:val="404040"/>
        <w:sz w:val="22"/>
      </w:rPr>
      <w:tcPr>
        <w:shd w:val="clear" w:color="e7f1d1" w:fill="e7f1d1" w:themeFill="accent4" w:themeFillTint="34"/>
      </w:tcPr>
    </w:tblStylePr>
    <w:tblStylePr w:type="firstCol">
      <w:rPr>
        <w:b/>
        <w:color w:val="404040"/>
      </w:rPr>
    </w:tblStylePr>
    <w:tblStylePr w:type="firstRow">
      <w:rPr>
        <w:rFonts w:ascii="Arial" w:hAnsi="Arial"/>
        <w:b/>
        <w:color w:val="ffffff"/>
        <w:sz w:val="22"/>
      </w:rPr>
      <w:tcPr>
        <w:shd w:val="clear" w:color="b8d678" w:fill="b8d678" w:themeFill="accent4" w:themeFillTint="9A"/>
        <w:tcBorders>
          <w:top w:val="single" w:color="B8D678" w:themeColor="accent4" w:themeTint="9A" w:sz="4" w:space="0"/>
          <w:left w:val="single" w:color="B8D678" w:themeColor="accent4" w:themeTint="9A" w:sz="4" w:space="0"/>
          <w:bottom w:val="single" w:color="B8D678" w:themeColor="accent4" w:themeTint="9A" w:sz="4" w:space="0"/>
          <w:right w:val="single" w:color="B8D678" w:themeColor="accent4" w:themeTint="9A" w:sz="4" w:space="0"/>
        </w:tcBorders>
      </w:tcPr>
    </w:tblStylePr>
    <w:tblStylePr w:type="lastCol">
      <w:rPr>
        <w:b/>
        <w:color w:val="404040"/>
      </w:rPr>
    </w:tblStylePr>
    <w:tblStylePr w:type="lastRow">
      <w:rPr>
        <w:b/>
        <w:color w:val="404040"/>
      </w:rPr>
      <w:tcPr>
        <w:tcBorders>
          <w:top w:val="single" w:color="B8D678" w:themeColor="accent4" w:themeTint="9A" w:sz="4" w:space="0"/>
        </w:tcBorders>
      </w:tcPr>
    </w:tblStylePr>
  </w:style>
  <w:style w:type="table" w:styleId="1891">
    <w:name w:val="Grid Table 4 Accent 5"/>
    <w:basedOn w:val="1833"/>
    <w:uiPriority w:val="59"/>
    <w:pPr>
      <w:spacing w:after="0" w:line="240" w:lineRule="auto"/>
    </w:pPr>
    <w:tblPr>
      <w:tblStyleRowBandSize w:val="1"/>
      <w:tblStyleColBandSize w:val="1"/>
      <w:tblBorders>
        <w:top w:val="single" w:color="F88D3C" w:themeColor="accent5" w:themeTint="90" w:sz="4" w:space="0"/>
        <w:left w:val="single" w:color="F88D3C" w:themeColor="accent5" w:themeTint="90" w:sz="4" w:space="0"/>
        <w:bottom w:val="single" w:color="F88D3C" w:themeColor="accent5" w:themeTint="90" w:sz="4" w:space="0"/>
        <w:right w:val="single" w:color="F88D3C" w:themeColor="accent5" w:themeTint="90" w:sz="4" w:space="0"/>
        <w:insideH w:val="single" w:color="F88D3C" w:themeColor="accent5" w:themeTint="90" w:sz="4" w:space="0"/>
        <w:insideV w:val="single" w:color="F88D3C" w:themeColor="accent5" w:themeTint="90" w:sz="4" w:space="0"/>
      </w:tblBorders>
    </w:tblPr>
    <w:tblStylePr w:type="band1Horz">
      <w:rPr>
        <w:rFonts w:ascii="Arial" w:hAnsi="Arial"/>
        <w:color w:val="404040"/>
        <w:sz w:val="22"/>
      </w:rPr>
      <w:tcPr>
        <w:shd w:val="clear" w:color="fcd5b8" w:fill="fcd5b8" w:themeFill="accent5" w:themeFillTint="34"/>
      </w:tcPr>
    </w:tblStylePr>
    <w:tblStylePr w:type="band1Vert">
      <w:rPr>
        <w:rFonts w:ascii="Arial" w:hAnsi="Arial"/>
        <w:color w:val="404040"/>
        <w:sz w:val="22"/>
      </w:rPr>
      <w:tcPr>
        <w:shd w:val="clear" w:color="fcd5b8" w:fill="fcd5b8" w:themeFill="accent5" w:themeFillTint="34"/>
      </w:tcPr>
    </w:tblStylePr>
    <w:tblStylePr w:type="firstCol">
      <w:rPr>
        <w:b/>
        <w:color w:val="404040"/>
      </w:rPr>
    </w:tblStylePr>
    <w:tblStylePr w:type="firstRow">
      <w:rPr>
        <w:rFonts w:ascii="Arial" w:hAnsi="Arial"/>
        <w:b/>
        <w:color w:val="ffffff"/>
        <w:sz w:val="22"/>
      </w:rPr>
      <w:tcPr>
        <w:shd w:val="clear" w:color="964305" w:fill="964305" w:themeFill="accent5"/>
        <w:tcBorders>
          <w:top w:val="single" w:color="964305" w:themeColor="accent5" w:sz="4" w:space="0"/>
          <w:left w:val="single" w:color="964305" w:themeColor="accent5" w:sz="4" w:space="0"/>
          <w:bottom w:val="single" w:color="964305" w:themeColor="accent5" w:sz="4" w:space="0"/>
          <w:right w:val="single" w:color="964305" w:themeColor="accent5" w:sz="4" w:space="0"/>
        </w:tcBorders>
      </w:tcPr>
    </w:tblStylePr>
    <w:tblStylePr w:type="lastCol">
      <w:rPr>
        <w:b/>
        <w:color w:val="404040"/>
      </w:rPr>
    </w:tblStylePr>
    <w:tblStylePr w:type="lastRow">
      <w:rPr>
        <w:b/>
        <w:color w:val="404040"/>
      </w:rPr>
      <w:tcPr>
        <w:tcBorders>
          <w:top w:val="single" w:color="964305" w:themeColor="accent5" w:sz="4" w:space="0"/>
        </w:tcBorders>
      </w:tcPr>
    </w:tblStylePr>
  </w:style>
  <w:style w:type="table" w:styleId="1892">
    <w:name w:val="Grid Table 4 Accent 6"/>
    <w:basedOn w:val="1833"/>
    <w:uiPriority w:val="59"/>
    <w:pPr>
      <w:spacing w:after="0" w:line="240" w:lineRule="auto"/>
    </w:pPr>
    <w:tblPr>
      <w:tblStyleRowBandSize w:val="1"/>
      <w:tblStyleColBandSize w:val="1"/>
      <w:tblBorders>
        <w:top w:val="single" w:color="8F9EC6" w:themeColor="accent6" w:themeTint="90" w:sz="4" w:space="0"/>
        <w:left w:val="single" w:color="8F9EC6" w:themeColor="accent6" w:themeTint="90" w:sz="4" w:space="0"/>
        <w:bottom w:val="single" w:color="8F9EC6" w:themeColor="accent6" w:themeTint="90" w:sz="4" w:space="0"/>
        <w:right w:val="single" w:color="8F9EC6" w:themeColor="accent6" w:themeTint="90" w:sz="4" w:space="0"/>
        <w:insideH w:val="single" w:color="8F9EC6" w:themeColor="accent6" w:themeTint="90" w:sz="4" w:space="0"/>
        <w:insideV w:val="single" w:color="8F9EC6" w:themeColor="accent6" w:themeTint="90" w:sz="4" w:space="0"/>
      </w:tblBorders>
    </w:tblPr>
    <w:tblStylePr w:type="band1Horz">
      <w:rPr>
        <w:rFonts w:ascii="Arial" w:hAnsi="Arial"/>
        <w:color w:val="404040"/>
        <w:sz w:val="22"/>
      </w:rPr>
      <w:tcPr>
        <w:shd w:val="clear" w:color="d6dbea" w:fill="d6dbea" w:themeFill="accent6" w:themeFillTint="34"/>
      </w:tcPr>
    </w:tblStylePr>
    <w:tblStylePr w:type="band1Vert">
      <w:rPr>
        <w:rFonts w:ascii="Arial" w:hAnsi="Arial"/>
        <w:color w:val="404040"/>
        <w:sz w:val="22"/>
      </w:rPr>
      <w:tcPr>
        <w:shd w:val="clear" w:color="d6dbea" w:fill="d6dbea" w:themeFill="accent6" w:themeFillTint="34"/>
      </w:tcPr>
    </w:tblStylePr>
    <w:tblStylePr w:type="firstCol">
      <w:rPr>
        <w:b/>
        <w:color w:val="404040"/>
      </w:rPr>
    </w:tblStylePr>
    <w:tblStylePr w:type="firstRow">
      <w:rPr>
        <w:rFonts w:ascii="Arial" w:hAnsi="Arial"/>
        <w:b/>
        <w:color w:val="ffffff"/>
        <w:sz w:val="22"/>
      </w:rPr>
      <w:tcPr>
        <w:shd w:val="clear" w:color="475a8d" w:fill="475a8d" w:themeFill="accent6"/>
        <w:tcBorders>
          <w:top w:val="single" w:color="475A8D" w:themeColor="accent6" w:sz="4" w:space="0"/>
          <w:left w:val="single" w:color="475A8D" w:themeColor="accent6" w:sz="4" w:space="0"/>
          <w:bottom w:val="single" w:color="475A8D" w:themeColor="accent6" w:sz="4" w:space="0"/>
          <w:right w:val="single" w:color="475A8D" w:themeColor="accent6" w:sz="4" w:space="0"/>
        </w:tcBorders>
      </w:tcPr>
    </w:tblStylePr>
    <w:tblStylePr w:type="lastCol">
      <w:rPr>
        <w:b/>
        <w:color w:val="404040"/>
      </w:rPr>
    </w:tblStylePr>
    <w:tblStylePr w:type="lastRow">
      <w:rPr>
        <w:b/>
        <w:color w:val="404040"/>
      </w:rPr>
      <w:tcPr>
        <w:tcBorders>
          <w:top w:val="single" w:color="475A8D" w:themeColor="accent6" w:sz="4" w:space="0"/>
        </w:tcBorders>
      </w:tcPr>
    </w:tblStylePr>
  </w:style>
  <w:style w:type="table" w:styleId="1893">
    <w:name w:val="Grid Table 5 Dark"/>
    <w:basedOn w:val="183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fill="bfbfbf" w:themeFill="text1" w:themeFillTint="40"/>
    </w:tblPr>
    <w:tblStylePr w:type="band1Horz">
      <w:tcPr>
        <w:shd w:val="clear" w:color="8a8a8a" w:fill="8a8a8a" w:themeFill="text1" w:themeFillTint="75"/>
      </w:tcPr>
    </w:tblStylePr>
    <w:tblStylePr w:type="band1Vert">
      <w:tcPr>
        <w:shd w:val="clear" w:color="8a8a8a" w:fill="8a8a8a" w:themeFill="text1" w:themeFillTint="75"/>
      </w:tcPr>
    </w:tblStylePr>
    <w:tblStylePr w:type="firstCol">
      <w:rPr>
        <w:rFonts w:ascii="Arial" w:hAnsi="Arial"/>
        <w:b/>
        <w:color w:val="ffffff"/>
        <w:sz w:val="22"/>
      </w:rPr>
      <w:tcPr>
        <w:shd w:val="clear" w:color="000000" w:fill="000000" w:themeFill="text1"/>
      </w:tcPr>
    </w:tblStylePr>
    <w:tblStylePr w:type="firstRow">
      <w:rPr>
        <w:rFonts w:ascii="Arial" w:hAnsi="Arial"/>
        <w:b/>
        <w:color w:val="ffffff"/>
        <w:sz w:val="22"/>
      </w:rPr>
      <w:tcPr>
        <w:shd w:val="clear" w:color="000000" w:fill="000000" w:themeFill="text1"/>
      </w:tcPr>
    </w:tblStylePr>
    <w:tblStylePr w:type="lastCol">
      <w:rPr>
        <w:rFonts w:ascii="Arial" w:hAnsi="Arial"/>
        <w:b/>
        <w:color w:val="ffffff"/>
        <w:sz w:val="22"/>
      </w:rPr>
      <w:tcPr>
        <w:shd w:val="clear" w:color="000000" w:fill="000000" w:themeFill="text1"/>
      </w:tcPr>
    </w:tblStylePr>
    <w:tblStylePr w:type="lastRow">
      <w:rPr>
        <w:rFonts w:ascii="Arial" w:hAnsi="Arial"/>
        <w:b/>
        <w:color w:val="ffffff"/>
        <w:sz w:val="22"/>
      </w:rPr>
      <w:tcPr>
        <w:shd w:val="clear" w:color="000000" w:fill="000000" w:themeFill="text1"/>
        <w:tcBorders>
          <w:top w:val="single" w:color="FFFFFF" w:themeColor="light1" w:sz="4" w:space="0"/>
        </w:tcBorders>
      </w:tcPr>
    </w:tblStylePr>
  </w:style>
  <w:style w:type="table" w:styleId="1894" w:customStyle="1">
    <w:name w:val="Grid Table 5 Dark- Accent 1"/>
    <w:basedOn w:val="183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3eaf0" w:fill="d3eaf0" w:themeFill="accent1" w:themeFillTint="34"/>
    </w:tblPr>
    <w:tblStylePr w:type="band1Horz">
      <w:tcPr>
        <w:shd w:val="clear" w:color="9cd0dd" w:fill="9cd0dd" w:themeFill="accent1" w:themeFillTint="75"/>
      </w:tcPr>
    </w:tblStylePr>
    <w:tblStylePr w:type="band1Vert">
      <w:tcPr>
        <w:shd w:val="clear" w:color="9cd0dd" w:fill="9cd0dd" w:themeFill="accent1" w:themeFillTint="75"/>
      </w:tcPr>
    </w:tblStylePr>
    <w:tblStylePr w:type="firstCol">
      <w:rPr>
        <w:rFonts w:ascii="Arial" w:hAnsi="Arial"/>
        <w:b/>
        <w:color w:val="ffffff"/>
        <w:sz w:val="22"/>
      </w:rPr>
      <w:tcPr>
        <w:shd w:val="clear" w:color="3891a7" w:fill="3891a7" w:themeFill="accent1"/>
      </w:tcPr>
    </w:tblStylePr>
    <w:tblStylePr w:type="firstRow">
      <w:rPr>
        <w:rFonts w:ascii="Arial" w:hAnsi="Arial"/>
        <w:b/>
        <w:color w:val="ffffff"/>
        <w:sz w:val="22"/>
      </w:rPr>
      <w:tcPr>
        <w:shd w:val="clear" w:color="3891a7" w:fill="3891a7" w:themeFill="accent1"/>
      </w:tcPr>
    </w:tblStylePr>
    <w:tblStylePr w:type="lastCol">
      <w:rPr>
        <w:rFonts w:ascii="Arial" w:hAnsi="Arial"/>
        <w:b/>
        <w:color w:val="ffffff"/>
        <w:sz w:val="22"/>
      </w:rPr>
      <w:tcPr>
        <w:shd w:val="clear" w:color="3891a7" w:fill="3891a7" w:themeFill="accent1"/>
      </w:tcPr>
    </w:tblStylePr>
    <w:tblStylePr w:type="lastRow">
      <w:rPr>
        <w:rFonts w:ascii="Arial" w:hAnsi="Arial"/>
        <w:b/>
        <w:color w:val="ffffff"/>
        <w:sz w:val="22"/>
      </w:rPr>
      <w:tcPr>
        <w:shd w:val="clear" w:color="3891a7" w:fill="3891a7" w:themeFill="accent1"/>
        <w:tcBorders>
          <w:top w:val="single" w:color="FFFFFF" w:themeColor="light1" w:sz="4" w:space="0"/>
        </w:tcBorders>
      </w:tcPr>
    </w:tblStylePr>
  </w:style>
  <w:style w:type="table" w:styleId="1895">
    <w:name w:val="Grid Table 5 Dark Accent 2"/>
    <w:basedOn w:val="183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ef0ce" w:fill="fef0ce" w:themeFill="accent2" w:themeFillTint="32"/>
    </w:tblPr>
    <w:tblStylePr w:type="band1Horz">
      <w:tcPr>
        <w:shd w:val="clear" w:color="fede8e" w:fill="fede8e" w:themeFill="accent2" w:themeFillTint="75"/>
      </w:tcPr>
    </w:tblStylePr>
    <w:tblStylePr w:type="band1Vert">
      <w:tcPr>
        <w:shd w:val="clear" w:color="fede8e" w:fill="fede8e" w:themeFill="accent2" w:themeFillTint="75"/>
      </w:tcPr>
    </w:tblStylePr>
    <w:tblStylePr w:type="firstCol">
      <w:rPr>
        <w:rFonts w:ascii="Arial" w:hAnsi="Arial"/>
        <w:b/>
        <w:color w:val="ffffff"/>
        <w:sz w:val="22"/>
      </w:rPr>
      <w:tcPr>
        <w:shd w:val="clear" w:color="feb80a" w:fill="feb80a" w:themeFill="accent2"/>
      </w:tcPr>
    </w:tblStylePr>
    <w:tblStylePr w:type="firstRow">
      <w:rPr>
        <w:rFonts w:ascii="Arial" w:hAnsi="Arial"/>
        <w:b/>
        <w:color w:val="ffffff"/>
        <w:sz w:val="22"/>
      </w:rPr>
      <w:tcPr>
        <w:shd w:val="clear" w:color="feb80a" w:fill="feb80a" w:themeFill="accent2"/>
      </w:tcPr>
    </w:tblStylePr>
    <w:tblStylePr w:type="lastCol">
      <w:rPr>
        <w:rFonts w:ascii="Arial" w:hAnsi="Arial"/>
        <w:b/>
        <w:color w:val="ffffff"/>
        <w:sz w:val="22"/>
      </w:rPr>
      <w:tcPr>
        <w:shd w:val="clear" w:color="feb80a" w:fill="feb80a" w:themeFill="accent2"/>
      </w:tcPr>
    </w:tblStylePr>
    <w:tblStylePr w:type="lastRow">
      <w:rPr>
        <w:rFonts w:ascii="Arial" w:hAnsi="Arial"/>
        <w:b/>
        <w:color w:val="ffffff"/>
        <w:sz w:val="22"/>
      </w:rPr>
      <w:tcPr>
        <w:shd w:val="clear" w:color="feb80a" w:fill="feb80a" w:themeFill="accent2"/>
        <w:tcBorders>
          <w:top w:val="single" w:color="FFFFFF" w:themeColor="light1" w:sz="4" w:space="0"/>
        </w:tcBorders>
      </w:tcPr>
    </w:tblStylePr>
  </w:style>
  <w:style w:type="table" w:styleId="1896">
    <w:name w:val="Grid Table 5 Dark Accent 3"/>
    <w:basedOn w:val="183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4d2d2" w:fill="f4d2d2" w:themeFill="accent3" w:themeFillTint="34"/>
    </w:tblPr>
    <w:tblStylePr w:type="band1Horz">
      <w:tcPr>
        <w:shd w:val="clear" w:color="e79a9a" w:fill="e79a9a" w:themeFill="accent3" w:themeFillTint="75"/>
      </w:tcPr>
    </w:tblStylePr>
    <w:tblStylePr w:type="band1Vert">
      <w:tcPr>
        <w:shd w:val="clear" w:color="e79a9a" w:fill="e79a9a" w:themeFill="accent3" w:themeFillTint="75"/>
      </w:tcPr>
    </w:tblStylePr>
    <w:tblStylePr w:type="firstCol">
      <w:rPr>
        <w:rFonts w:ascii="Arial" w:hAnsi="Arial"/>
        <w:b/>
        <w:color w:val="ffffff"/>
        <w:sz w:val="22"/>
      </w:rPr>
      <w:tcPr>
        <w:shd w:val="clear" w:color="c32d2e" w:fill="c32d2e" w:themeFill="accent3"/>
      </w:tcPr>
    </w:tblStylePr>
    <w:tblStylePr w:type="firstRow">
      <w:rPr>
        <w:rFonts w:ascii="Arial" w:hAnsi="Arial"/>
        <w:b/>
        <w:color w:val="ffffff"/>
        <w:sz w:val="22"/>
      </w:rPr>
      <w:tcPr>
        <w:shd w:val="clear" w:color="c32d2e" w:fill="c32d2e" w:themeFill="accent3"/>
      </w:tcPr>
    </w:tblStylePr>
    <w:tblStylePr w:type="lastCol">
      <w:rPr>
        <w:rFonts w:ascii="Arial" w:hAnsi="Arial"/>
        <w:b/>
        <w:color w:val="ffffff"/>
        <w:sz w:val="22"/>
      </w:rPr>
      <w:tcPr>
        <w:shd w:val="clear" w:color="c32d2e" w:fill="c32d2e" w:themeFill="accent3"/>
      </w:tcPr>
    </w:tblStylePr>
    <w:tblStylePr w:type="lastRow">
      <w:rPr>
        <w:rFonts w:ascii="Arial" w:hAnsi="Arial"/>
        <w:b/>
        <w:color w:val="ffffff"/>
        <w:sz w:val="22"/>
      </w:rPr>
      <w:tcPr>
        <w:shd w:val="clear" w:color="c32d2e" w:fill="c32d2e" w:themeFill="accent3"/>
        <w:tcBorders>
          <w:top w:val="single" w:color="FFFFFF" w:themeColor="light1" w:sz="4" w:space="0"/>
        </w:tcBorders>
      </w:tcPr>
    </w:tblStylePr>
  </w:style>
  <w:style w:type="table" w:styleId="1897" w:customStyle="1">
    <w:name w:val="Grid Table 5 Dark- Accent 4"/>
    <w:basedOn w:val="183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7f1d1" w:fill="e7f1d1" w:themeFill="accent4" w:themeFillTint="34"/>
    </w:tblPr>
    <w:tblStylePr w:type="band1Horz">
      <w:tcPr>
        <w:shd w:val="clear" w:color="c9e098" w:fill="c9e098" w:themeFill="accent4" w:themeFillTint="75"/>
      </w:tcPr>
    </w:tblStylePr>
    <w:tblStylePr w:type="band1Vert">
      <w:tcPr>
        <w:shd w:val="clear" w:color="c9e098" w:fill="c9e098" w:themeFill="accent4" w:themeFillTint="75"/>
      </w:tcPr>
    </w:tblStylePr>
    <w:tblStylePr w:type="firstCol">
      <w:rPr>
        <w:rFonts w:ascii="Arial" w:hAnsi="Arial"/>
        <w:b/>
        <w:color w:val="ffffff"/>
        <w:sz w:val="22"/>
      </w:rPr>
      <w:tcPr>
        <w:shd w:val="clear" w:color="84aa33" w:fill="84aa33" w:themeFill="accent4"/>
      </w:tcPr>
    </w:tblStylePr>
    <w:tblStylePr w:type="firstRow">
      <w:rPr>
        <w:rFonts w:ascii="Arial" w:hAnsi="Arial"/>
        <w:b/>
        <w:color w:val="ffffff"/>
        <w:sz w:val="22"/>
      </w:rPr>
      <w:tcPr>
        <w:shd w:val="clear" w:color="84aa33" w:fill="84aa33" w:themeFill="accent4"/>
      </w:tcPr>
    </w:tblStylePr>
    <w:tblStylePr w:type="lastCol">
      <w:rPr>
        <w:rFonts w:ascii="Arial" w:hAnsi="Arial"/>
        <w:b/>
        <w:color w:val="ffffff"/>
        <w:sz w:val="22"/>
      </w:rPr>
      <w:tcPr>
        <w:shd w:val="clear" w:color="84aa33" w:fill="84aa33" w:themeFill="accent4"/>
      </w:tcPr>
    </w:tblStylePr>
    <w:tblStylePr w:type="lastRow">
      <w:rPr>
        <w:rFonts w:ascii="Arial" w:hAnsi="Arial"/>
        <w:b/>
        <w:color w:val="ffffff"/>
        <w:sz w:val="22"/>
      </w:rPr>
      <w:tcPr>
        <w:shd w:val="clear" w:color="84aa33" w:fill="84aa33" w:themeFill="accent4"/>
        <w:tcBorders>
          <w:top w:val="single" w:color="FFFFFF" w:themeColor="light1" w:sz="4" w:space="0"/>
        </w:tcBorders>
      </w:tcPr>
    </w:tblStylePr>
  </w:style>
  <w:style w:type="table" w:styleId="1898">
    <w:name w:val="Grid Table 5 Dark Accent 5"/>
    <w:basedOn w:val="183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cd5b8" w:fill="fcd5b8" w:themeFill="accent5" w:themeFillTint="34"/>
    </w:tblPr>
    <w:tblStylePr w:type="band1Horz">
      <w:tcPr>
        <w:shd w:val="clear" w:color="f9a261" w:fill="f9a261" w:themeFill="accent5" w:themeFillTint="75"/>
      </w:tcPr>
    </w:tblStylePr>
    <w:tblStylePr w:type="band1Vert">
      <w:tcPr>
        <w:shd w:val="clear" w:color="f9a261" w:fill="f9a261" w:themeFill="accent5" w:themeFillTint="75"/>
      </w:tcPr>
    </w:tblStylePr>
    <w:tblStylePr w:type="firstCol">
      <w:rPr>
        <w:rFonts w:ascii="Arial" w:hAnsi="Arial"/>
        <w:b/>
        <w:color w:val="ffffff"/>
        <w:sz w:val="22"/>
      </w:rPr>
      <w:tcPr>
        <w:shd w:val="clear" w:color="964305" w:fill="964305" w:themeFill="accent5"/>
      </w:tcPr>
    </w:tblStylePr>
    <w:tblStylePr w:type="firstRow">
      <w:rPr>
        <w:rFonts w:ascii="Arial" w:hAnsi="Arial"/>
        <w:b/>
        <w:color w:val="ffffff"/>
        <w:sz w:val="22"/>
      </w:rPr>
      <w:tcPr>
        <w:shd w:val="clear" w:color="964305" w:fill="964305" w:themeFill="accent5"/>
      </w:tcPr>
    </w:tblStylePr>
    <w:tblStylePr w:type="lastCol">
      <w:rPr>
        <w:rFonts w:ascii="Arial" w:hAnsi="Arial"/>
        <w:b/>
        <w:color w:val="ffffff"/>
        <w:sz w:val="22"/>
      </w:rPr>
      <w:tcPr>
        <w:shd w:val="clear" w:color="964305" w:fill="964305" w:themeFill="accent5"/>
      </w:tcPr>
    </w:tblStylePr>
    <w:tblStylePr w:type="lastRow">
      <w:rPr>
        <w:rFonts w:ascii="Arial" w:hAnsi="Arial"/>
        <w:b/>
        <w:color w:val="ffffff"/>
        <w:sz w:val="22"/>
      </w:rPr>
      <w:tcPr>
        <w:shd w:val="clear" w:color="964305" w:fill="964305" w:themeFill="accent5"/>
        <w:tcBorders>
          <w:top w:val="single" w:color="FFFFFF" w:themeColor="light1" w:sz="4" w:space="0"/>
        </w:tcBorders>
      </w:tcPr>
    </w:tblStylePr>
  </w:style>
  <w:style w:type="table" w:styleId="1899">
    <w:name w:val="Grid Table 5 Dark Accent 6"/>
    <w:basedOn w:val="183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6dbea" w:fill="d6dbea" w:themeFill="accent6" w:themeFillTint="34"/>
    </w:tblPr>
    <w:tblStylePr w:type="band1Horz">
      <w:tcPr>
        <w:shd w:val="clear" w:color="a3b0d1" w:fill="a3b0d1" w:themeFill="accent6" w:themeFillTint="75"/>
      </w:tcPr>
    </w:tblStylePr>
    <w:tblStylePr w:type="band1Vert">
      <w:tcPr>
        <w:shd w:val="clear" w:color="a3b0d1" w:fill="a3b0d1" w:themeFill="accent6" w:themeFillTint="75"/>
      </w:tcPr>
    </w:tblStylePr>
    <w:tblStylePr w:type="firstCol">
      <w:rPr>
        <w:rFonts w:ascii="Arial" w:hAnsi="Arial"/>
        <w:b/>
        <w:color w:val="ffffff"/>
        <w:sz w:val="22"/>
      </w:rPr>
      <w:tcPr>
        <w:shd w:val="clear" w:color="475a8d" w:fill="475a8d" w:themeFill="accent6"/>
      </w:tcPr>
    </w:tblStylePr>
    <w:tblStylePr w:type="firstRow">
      <w:rPr>
        <w:rFonts w:ascii="Arial" w:hAnsi="Arial"/>
        <w:b/>
        <w:color w:val="ffffff"/>
        <w:sz w:val="22"/>
      </w:rPr>
      <w:tcPr>
        <w:shd w:val="clear" w:color="475a8d" w:fill="475a8d" w:themeFill="accent6"/>
      </w:tcPr>
    </w:tblStylePr>
    <w:tblStylePr w:type="lastCol">
      <w:rPr>
        <w:rFonts w:ascii="Arial" w:hAnsi="Arial"/>
        <w:b/>
        <w:color w:val="ffffff"/>
        <w:sz w:val="22"/>
      </w:rPr>
      <w:tcPr>
        <w:shd w:val="clear" w:color="475a8d" w:fill="475a8d" w:themeFill="accent6"/>
      </w:tcPr>
    </w:tblStylePr>
    <w:tblStylePr w:type="lastRow">
      <w:rPr>
        <w:rFonts w:ascii="Arial" w:hAnsi="Arial"/>
        <w:b/>
        <w:color w:val="ffffff"/>
        <w:sz w:val="22"/>
      </w:rPr>
      <w:tcPr>
        <w:shd w:val="clear" w:color="475a8d" w:fill="475a8d" w:themeFill="accent6"/>
        <w:tcBorders>
          <w:top w:val="single" w:color="FFFFFF" w:themeColor="light1" w:sz="4" w:space="0"/>
        </w:tcBorders>
      </w:tcPr>
    </w:tblStylePr>
  </w:style>
  <w:style w:type="table" w:styleId="1900">
    <w:name w:val="Grid Table 6 Colorful"/>
    <w:basedOn w:val="1833"/>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fill="cbcbcb" w:themeFill="text1" w:themeFillTint="34"/>
      </w:tcPr>
    </w:tblStylePr>
    <w:tblStylePr w:type="band1Vert">
      <w:tcPr>
        <w:shd w:val="clear" w:color="cbcbcb"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901">
    <w:name w:val="Grid Table 6 Colorful Accent 1"/>
    <w:basedOn w:val="1833"/>
    <w:uiPriority w:val="99"/>
    <w:pPr>
      <w:spacing w:after="0" w:line="240" w:lineRule="auto"/>
    </w:pPr>
    <w:tblPr>
      <w:tblStyleRowBandSize w:val="1"/>
      <w:tblStyleColBandSize w:val="1"/>
      <w:tblBorders>
        <w:top w:val="single" w:color="92CCDA" w:themeColor="accent1" w:themeTint="80" w:sz="4" w:space="0"/>
        <w:left w:val="single" w:color="92CCDA" w:themeColor="accent1" w:themeTint="80" w:sz="4" w:space="0"/>
        <w:bottom w:val="single" w:color="92CCDA" w:themeColor="accent1" w:themeTint="80" w:sz="4" w:space="0"/>
        <w:right w:val="single" w:color="92CCDA" w:themeColor="accent1" w:themeTint="80" w:sz="4" w:space="0"/>
        <w:insideH w:val="single" w:color="92CCDA" w:themeColor="accent1" w:themeTint="80" w:sz="4" w:space="0"/>
        <w:insideV w:val="single" w:color="92CCDA" w:themeColor="accent1" w:themeTint="80" w:sz="4" w:space="0"/>
      </w:tblBorders>
    </w:tblPr>
    <w:tblStylePr w:type="band1Horz">
      <w:rPr>
        <w:rFonts w:ascii="Arial" w:hAnsi="Arial"/>
        <w:color w:val="92ccda" w:themeColor="accent1" w:themeTint="80" w:themeShade="95"/>
        <w:sz w:val="22"/>
      </w:rPr>
      <w:tcPr>
        <w:shd w:val="clear" w:color="d3eaf0" w:fill="d3eaf0" w:themeFill="accent1" w:themeFillTint="34"/>
      </w:tcPr>
    </w:tblStylePr>
    <w:tblStylePr w:type="band1Vert">
      <w:tcPr>
        <w:shd w:val="clear" w:color="d3eaf0" w:fill="d3eaf0" w:themeFill="accent1" w:themeFillTint="34"/>
      </w:tcPr>
    </w:tblStylePr>
    <w:tblStylePr w:type="band2Horz">
      <w:rPr>
        <w:rFonts w:ascii="Arial" w:hAnsi="Arial"/>
        <w:color w:val="92ccda" w:themeColor="accent1" w:themeTint="80" w:themeShade="95"/>
        <w:sz w:val="22"/>
      </w:rPr>
    </w:tblStylePr>
    <w:tblStylePr w:type="firstCol">
      <w:rPr>
        <w:b/>
        <w:color w:val="92ccda" w:themeColor="accent1" w:themeTint="80" w:themeShade="95"/>
      </w:rPr>
    </w:tblStylePr>
    <w:tblStylePr w:type="firstRow">
      <w:rPr>
        <w:b/>
        <w:color w:val="92ccda" w:themeColor="accent1" w:themeTint="80" w:themeShade="95"/>
      </w:rPr>
      <w:tcPr>
        <w:tcBorders>
          <w:bottom w:val="single" w:color="92CCDA" w:themeColor="accent1" w:themeTint="80" w:sz="12" w:space="0"/>
        </w:tcBorders>
      </w:tcPr>
    </w:tblStylePr>
    <w:tblStylePr w:type="lastCol">
      <w:rPr>
        <w:b/>
        <w:color w:val="92ccda" w:themeColor="accent1" w:themeTint="80" w:themeShade="95"/>
      </w:rPr>
    </w:tblStylePr>
    <w:tblStylePr w:type="lastRow">
      <w:rPr>
        <w:b/>
        <w:color w:val="92ccda" w:themeColor="accent1" w:themeTint="80" w:themeShade="95"/>
      </w:rPr>
    </w:tblStylePr>
  </w:style>
  <w:style w:type="table" w:styleId="1902">
    <w:name w:val="Grid Table 6 Colorful Accent 2"/>
    <w:basedOn w:val="1833"/>
    <w:uiPriority w:val="99"/>
    <w:pPr>
      <w:spacing w:after="0" w:line="240" w:lineRule="auto"/>
    </w:pPr>
    <w:tblPr>
      <w:tblStyleRowBandSize w:val="1"/>
      <w:tblStyleColBandSize w:val="1"/>
      <w:tblBorders>
        <w:top w:val="single" w:color="FED46D" w:themeColor="accent2" w:themeTint="97" w:sz="4" w:space="0"/>
        <w:left w:val="single" w:color="FED46D" w:themeColor="accent2" w:themeTint="97" w:sz="4" w:space="0"/>
        <w:bottom w:val="single" w:color="FED46D" w:themeColor="accent2" w:themeTint="97" w:sz="4" w:space="0"/>
        <w:right w:val="single" w:color="FED46D" w:themeColor="accent2" w:themeTint="97" w:sz="4" w:space="0"/>
        <w:insideH w:val="single" w:color="FED46D" w:themeColor="accent2" w:themeTint="97" w:sz="4" w:space="0"/>
        <w:insideV w:val="single" w:color="FED46D" w:themeColor="accent2" w:themeTint="97" w:sz="4" w:space="0"/>
      </w:tblBorders>
    </w:tblPr>
    <w:tblStylePr w:type="band1Horz">
      <w:rPr>
        <w:rFonts w:ascii="Arial" w:hAnsi="Arial"/>
        <w:color w:val="fed46d" w:themeColor="accent2" w:themeTint="97" w:themeShade="95"/>
        <w:sz w:val="22"/>
      </w:rPr>
      <w:tcPr>
        <w:shd w:val="clear" w:color="fef0ce" w:fill="fef0ce" w:themeFill="accent2" w:themeFillTint="32"/>
      </w:tcPr>
    </w:tblStylePr>
    <w:tblStylePr w:type="band1Vert">
      <w:tcPr>
        <w:shd w:val="clear" w:color="fef0ce" w:fill="fef0ce" w:themeFill="accent2" w:themeFillTint="32"/>
      </w:tcPr>
    </w:tblStylePr>
    <w:tblStylePr w:type="band2Horz">
      <w:rPr>
        <w:rFonts w:ascii="Arial" w:hAnsi="Arial"/>
        <w:color w:val="fed46d" w:themeColor="accent2" w:themeTint="97" w:themeShade="95"/>
        <w:sz w:val="22"/>
      </w:rPr>
    </w:tblStylePr>
    <w:tblStylePr w:type="firstCol">
      <w:rPr>
        <w:b/>
        <w:color w:val="fed46d" w:themeColor="accent2" w:themeTint="97" w:themeShade="95"/>
      </w:rPr>
    </w:tblStylePr>
    <w:tblStylePr w:type="firstRow">
      <w:rPr>
        <w:b/>
        <w:color w:val="fed46d" w:themeColor="accent2" w:themeTint="97" w:themeShade="95"/>
      </w:rPr>
      <w:tcPr>
        <w:tcBorders>
          <w:bottom w:val="single" w:color="FED46D" w:themeColor="accent2" w:themeTint="97" w:sz="12" w:space="0"/>
        </w:tcBorders>
      </w:tcPr>
    </w:tblStylePr>
    <w:tblStylePr w:type="lastCol">
      <w:rPr>
        <w:b/>
        <w:color w:val="fed46d" w:themeColor="accent2" w:themeTint="97" w:themeShade="95"/>
      </w:rPr>
    </w:tblStylePr>
    <w:tblStylePr w:type="lastRow">
      <w:rPr>
        <w:b/>
        <w:color w:val="fed46d" w:themeColor="accent2" w:themeTint="97" w:themeShade="95"/>
      </w:rPr>
    </w:tblStylePr>
  </w:style>
  <w:style w:type="table" w:styleId="1903">
    <w:name w:val="Grid Table 6 Colorful Accent 3"/>
    <w:basedOn w:val="1833"/>
    <w:uiPriority w:val="99"/>
    <w:pPr>
      <w:spacing w:after="0" w:line="240" w:lineRule="auto"/>
    </w:pPr>
    <w:tblPr>
      <w:tblStyleRowBandSize w:val="1"/>
      <w:tblStyleColBandSize w:val="1"/>
      <w:tblBorders>
        <w:top w:val="single" w:color="C32D2D" w:themeColor="accent3" w:themeTint="FE" w:sz="4" w:space="0"/>
        <w:left w:val="single" w:color="C32D2D" w:themeColor="accent3" w:themeTint="FE" w:sz="4" w:space="0"/>
        <w:bottom w:val="single" w:color="C32D2D" w:themeColor="accent3" w:themeTint="FE" w:sz="4" w:space="0"/>
        <w:right w:val="single" w:color="C32D2D" w:themeColor="accent3" w:themeTint="FE" w:sz="4" w:space="0"/>
        <w:insideH w:val="single" w:color="C32D2D" w:themeColor="accent3" w:themeTint="FE" w:sz="4" w:space="0"/>
        <w:insideV w:val="single" w:color="C32D2D" w:themeColor="accent3" w:themeTint="FE" w:sz="4" w:space="0"/>
      </w:tblBorders>
    </w:tblPr>
    <w:tblStylePr w:type="band1Horz">
      <w:rPr>
        <w:rFonts w:ascii="Arial" w:hAnsi="Arial"/>
        <w:color w:val="c32d2d" w:themeColor="accent3" w:themeTint="FE" w:themeShade="95"/>
        <w:sz w:val="22"/>
      </w:rPr>
      <w:tcPr>
        <w:shd w:val="clear" w:color="f4d2d2" w:fill="f4d2d2" w:themeFill="accent3" w:themeFillTint="34"/>
      </w:tcPr>
    </w:tblStylePr>
    <w:tblStylePr w:type="band1Vert">
      <w:tcPr>
        <w:shd w:val="clear" w:color="f4d2d2" w:fill="f4d2d2" w:themeFill="accent3" w:themeFillTint="34"/>
      </w:tcPr>
    </w:tblStylePr>
    <w:tblStylePr w:type="band2Horz">
      <w:rPr>
        <w:rFonts w:ascii="Arial" w:hAnsi="Arial"/>
        <w:color w:val="c32d2d" w:themeColor="accent3" w:themeTint="FE" w:themeShade="95"/>
        <w:sz w:val="22"/>
      </w:rPr>
    </w:tblStylePr>
    <w:tblStylePr w:type="firstCol">
      <w:rPr>
        <w:b/>
        <w:color w:val="c32d2d" w:themeColor="accent3" w:themeTint="FE" w:themeShade="95"/>
      </w:rPr>
    </w:tblStylePr>
    <w:tblStylePr w:type="firstRow">
      <w:rPr>
        <w:b/>
        <w:color w:val="c32d2d" w:themeColor="accent3" w:themeTint="FE" w:themeShade="95"/>
      </w:rPr>
      <w:tcPr>
        <w:tcBorders>
          <w:bottom w:val="single" w:color="C32D2D" w:themeColor="accent3" w:themeTint="FE" w:sz="12" w:space="0"/>
        </w:tcBorders>
      </w:tcPr>
    </w:tblStylePr>
    <w:tblStylePr w:type="lastCol">
      <w:rPr>
        <w:b/>
        <w:color w:val="c32d2d" w:themeColor="accent3" w:themeTint="FE" w:themeShade="95"/>
      </w:rPr>
    </w:tblStylePr>
    <w:tblStylePr w:type="lastRow">
      <w:rPr>
        <w:b/>
        <w:color w:val="c32d2d" w:themeColor="accent3" w:themeTint="FE" w:themeShade="95"/>
      </w:rPr>
    </w:tblStylePr>
  </w:style>
  <w:style w:type="table" w:styleId="1904">
    <w:name w:val="Grid Table 6 Colorful Accent 4"/>
    <w:basedOn w:val="1833"/>
    <w:uiPriority w:val="99"/>
    <w:pPr>
      <w:spacing w:after="0" w:line="240" w:lineRule="auto"/>
    </w:pPr>
    <w:tblPr>
      <w:tblStyleRowBandSize w:val="1"/>
      <w:tblStyleColBandSize w:val="1"/>
      <w:tblBorders>
        <w:top w:val="single" w:color="B8D678" w:themeColor="accent4" w:themeTint="9A" w:sz="4" w:space="0"/>
        <w:left w:val="single" w:color="B8D678" w:themeColor="accent4" w:themeTint="9A" w:sz="4" w:space="0"/>
        <w:bottom w:val="single" w:color="B8D678" w:themeColor="accent4" w:themeTint="9A" w:sz="4" w:space="0"/>
        <w:right w:val="single" w:color="B8D678" w:themeColor="accent4" w:themeTint="9A" w:sz="4" w:space="0"/>
        <w:insideH w:val="single" w:color="B8D678" w:themeColor="accent4" w:themeTint="9A" w:sz="4" w:space="0"/>
        <w:insideV w:val="single" w:color="B8D678" w:themeColor="accent4" w:themeTint="9A" w:sz="4" w:space="0"/>
      </w:tblBorders>
    </w:tblPr>
    <w:tblStylePr w:type="band1Horz">
      <w:rPr>
        <w:rFonts w:ascii="Arial" w:hAnsi="Arial"/>
        <w:color w:val="b8d678" w:themeColor="accent4" w:themeTint="9A" w:themeShade="95"/>
        <w:sz w:val="22"/>
      </w:rPr>
      <w:tcPr>
        <w:shd w:val="clear" w:color="e7f1d1" w:fill="e7f1d1" w:themeFill="accent4" w:themeFillTint="34"/>
      </w:tcPr>
    </w:tblStylePr>
    <w:tblStylePr w:type="band1Vert">
      <w:tcPr>
        <w:shd w:val="clear" w:color="e7f1d1" w:fill="e7f1d1" w:themeFill="accent4" w:themeFillTint="34"/>
      </w:tcPr>
    </w:tblStylePr>
    <w:tblStylePr w:type="band2Horz">
      <w:rPr>
        <w:rFonts w:ascii="Arial" w:hAnsi="Arial"/>
        <w:color w:val="b8d678" w:themeColor="accent4" w:themeTint="9A" w:themeShade="95"/>
        <w:sz w:val="22"/>
      </w:rPr>
    </w:tblStylePr>
    <w:tblStylePr w:type="firstCol">
      <w:rPr>
        <w:b/>
        <w:color w:val="b8d678" w:themeColor="accent4" w:themeTint="9A" w:themeShade="95"/>
      </w:rPr>
    </w:tblStylePr>
    <w:tblStylePr w:type="firstRow">
      <w:rPr>
        <w:b/>
        <w:color w:val="b8d678" w:themeColor="accent4" w:themeTint="9A" w:themeShade="95"/>
      </w:rPr>
      <w:tcPr>
        <w:tcBorders>
          <w:bottom w:val="single" w:color="B8D678" w:themeColor="accent4" w:themeTint="9A" w:sz="12" w:space="0"/>
        </w:tcBorders>
      </w:tcPr>
    </w:tblStylePr>
    <w:tblStylePr w:type="lastCol">
      <w:rPr>
        <w:b/>
        <w:color w:val="b8d678" w:themeColor="accent4" w:themeTint="9A" w:themeShade="95"/>
      </w:rPr>
    </w:tblStylePr>
    <w:tblStylePr w:type="lastRow">
      <w:rPr>
        <w:b/>
        <w:color w:val="b8d678" w:themeColor="accent4" w:themeTint="9A" w:themeShade="95"/>
      </w:rPr>
    </w:tblStylePr>
  </w:style>
  <w:style w:type="table" w:styleId="1905">
    <w:name w:val="Grid Table 6 Colorful Accent 5"/>
    <w:basedOn w:val="1833"/>
    <w:uiPriority w:val="99"/>
    <w:pPr>
      <w:spacing w:after="0" w:line="240" w:lineRule="auto"/>
    </w:pPr>
    <w:tblPr>
      <w:tblStyleRowBandSize w:val="1"/>
      <w:tblStyleColBandSize w:val="1"/>
      <w:tblBorders>
        <w:top w:val="single" w:color="964305" w:themeColor="accent5" w:sz="4" w:space="0"/>
        <w:left w:val="single" w:color="964305" w:themeColor="accent5" w:sz="4" w:space="0"/>
        <w:bottom w:val="single" w:color="964305" w:themeColor="accent5" w:sz="4" w:space="0"/>
        <w:right w:val="single" w:color="964305" w:themeColor="accent5" w:sz="4" w:space="0"/>
        <w:insideH w:val="single" w:color="964305" w:themeColor="accent5" w:sz="4" w:space="0"/>
        <w:insideV w:val="single" w:color="964305" w:themeColor="accent5" w:sz="4" w:space="0"/>
      </w:tblBorders>
    </w:tblPr>
    <w:tblStylePr w:type="band1Horz">
      <w:rPr>
        <w:rFonts w:ascii="Arial" w:hAnsi="Arial"/>
        <w:color w:val="572703" w:themeColor="accent5" w:themeShade="95"/>
        <w:sz w:val="22"/>
      </w:rPr>
      <w:tcPr>
        <w:shd w:val="clear" w:color="fcd5b8" w:fill="fcd5b8" w:themeFill="accent5" w:themeFillTint="34"/>
      </w:tcPr>
    </w:tblStylePr>
    <w:tblStylePr w:type="band1Vert">
      <w:tcPr>
        <w:shd w:val="clear" w:color="fcd5b8" w:fill="fcd5b8" w:themeFill="accent5" w:themeFillTint="34"/>
      </w:tcPr>
    </w:tblStylePr>
    <w:tblStylePr w:type="band2Horz">
      <w:rPr>
        <w:rFonts w:ascii="Arial" w:hAnsi="Arial"/>
        <w:color w:val="572703" w:themeColor="accent5" w:themeShade="95"/>
        <w:sz w:val="22"/>
      </w:rPr>
    </w:tblStylePr>
    <w:tblStylePr w:type="firstCol">
      <w:rPr>
        <w:b/>
        <w:color w:val="572703" w:themeColor="accent5" w:themeShade="95"/>
      </w:rPr>
    </w:tblStylePr>
    <w:tblStylePr w:type="firstRow">
      <w:rPr>
        <w:b/>
        <w:color w:val="572703" w:themeColor="accent5" w:themeShade="95"/>
      </w:rPr>
      <w:tcPr>
        <w:tcBorders>
          <w:bottom w:val="single" w:color="964305" w:themeColor="accent5" w:sz="12" w:space="0"/>
        </w:tcBorders>
      </w:tcPr>
    </w:tblStylePr>
    <w:tblStylePr w:type="lastCol">
      <w:rPr>
        <w:b/>
        <w:color w:val="572703" w:themeColor="accent5" w:themeShade="95"/>
      </w:rPr>
    </w:tblStylePr>
    <w:tblStylePr w:type="lastRow">
      <w:rPr>
        <w:b/>
        <w:color w:val="572703" w:themeColor="accent5" w:themeShade="95"/>
      </w:rPr>
    </w:tblStylePr>
  </w:style>
  <w:style w:type="table" w:styleId="1906">
    <w:name w:val="Grid Table 6 Colorful Accent 6"/>
    <w:basedOn w:val="1833"/>
    <w:uiPriority w:val="99"/>
    <w:pPr>
      <w:spacing w:after="0" w:line="240" w:lineRule="auto"/>
    </w:pPr>
    <w:tblPr>
      <w:tblStyleRowBandSize w:val="1"/>
      <w:tblStyleColBandSize w:val="1"/>
      <w:tblBorders>
        <w:top w:val="single" w:color="475A8D" w:themeColor="accent6" w:sz="4" w:space="0"/>
        <w:left w:val="single" w:color="475A8D" w:themeColor="accent6" w:sz="4" w:space="0"/>
        <w:bottom w:val="single" w:color="475A8D" w:themeColor="accent6" w:sz="4" w:space="0"/>
        <w:right w:val="single" w:color="475A8D" w:themeColor="accent6" w:sz="4" w:space="0"/>
        <w:insideH w:val="single" w:color="475A8D" w:themeColor="accent6" w:sz="4" w:space="0"/>
        <w:insideV w:val="single" w:color="475A8D" w:themeColor="accent6" w:sz="4" w:space="0"/>
      </w:tblBorders>
    </w:tblPr>
    <w:tblStylePr w:type="band1Horz">
      <w:rPr>
        <w:rFonts w:ascii="Arial" w:hAnsi="Arial"/>
        <w:color w:val="572703" w:themeColor="accent5" w:themeShade="95"/>
        <w:sz w:val="22"/>
      </w:rPr>
      <w:tcPr>
        <w:shd w:val="clear" w:color="d6dbea" w:fill="d6dbea" w:themeFill="accent6" w:themeFillTint="34"/>
      </w:tcPr>
    </w:tblStylePr>
    <w:tblStylePr w:type="band1Vert">
      <w:tcPr>
        <w:shd w:val="clear" w:color="d6dbea" w:fill="d6dbea" w:themeFill="accent6" w:themeFillTint="34"/>
      </w:tcPr>
    </w:tblStylePr>
    <w:tblStylePr w:type="band2Horz">
      <w:rPr>
        <w:rFonts w:ascii="Arial" w:hAnsi="Arial"/>
        <w:color w:val="572703" w:themeColor="accent5" w:themeShade="95"/>
        <w:sz w:val="22"/>
      </w:rPr>
    </w:tblStylePr>
    <w:tblStylePr w:type="firstCol">
      <w:rPr>
        <w:b/>
        <w:color w:val="572703" w:themeColor="accent5" w:themeShade="95"/>
      </w:rPr>
    </w:tblStylePr>
    <w:tblStylePr w:type="firstRow">
      <w:rPr>
        <w:b/>
        <w:color w:val="572703" w:themeColor="accent5" w:themeShade="95"/>
      </w:rPr>
      <w:tcPr>
        <w:tcBorders>
          <w:bottom w:val="single" w:color="475A8D" w:themeColor="accent6" w:sz="12" w:space="0"/>
        </w:tcBorders>
      </w:tcPr>
    </w:tblStylePr>
    <w:tblStylePr w:type="lastCol">
      <w:rPr>
        <w:b/>
        <w:color w:val="572703" w:themeColor="accent5" w:themeShade="95"/>
      </w:rPr>
    </w:tblStylePr>
    <w:tblStylePr w:type="lastRow">
      <w:rPr>
        <w:b/>
        <w:color w:val="572703" w:themeColor="accent5" w:themeShade="95"/>
      </w:rPr>
    </w:tblStylePr>
  </w:style>
  <w:style w:type="table" w:styleId="1907">
    <w:name w:val="Grid Table 7 Colorful"/>
    <w:basedOn w:val="1833"/>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fill="f2f2f2" w:themeFill="text1" w:themeFillTint="0D"/>
      </w:tcPr>
    </w:tblStylePr>
    <w:tblStylePr w:type="band1Vert">
      <w:tcPr>
        <w:shd w:val="clear" w:color="f2f2f2"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ffffff"/>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tcPr>
        <w:shd w:val="clear" w:color="ffffff"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1908">
    <w:name w:val="Grid Table 7 Colorful Accent 1"/>
    <w:basedOn w:val="1833"/>
    <w:uiPriority w:val="99"/>
    <w:pPr>
      <w:spacing w:after="0" w:line="240" w:lineRule="auto"/>
    </w:pPr>
    <w:tblPr>
      <w:tblStyleRowBandSize w:val="1"/>
      <w:tblStyleColBandSize w:val="1"/>
      <w:tblBorders>
        <w:bottom w:val="single" w:color="92CCDA" w:themeColor="accent1" w:themeTint="80" w:sz="4" w:space="0"/>
        <w:right w:val="single" w:color="92CCDA" w:themeColor="accent1" w:themeTint="80" w:sz="4" w:space="0"/>
        <w:insideH w:val="single" w:color="92CCDA" w:themeColor="accent1" w:themeTint="80" w:sz="4" w:space="0"/>
        <w:insideV w:val="single" w:color="92CCDA" w:themeColor="accent1" w:themeTint="80" w:sz="4" w:space="0"/>
      </w:tblBorders>
    </w:tblPr>
    <w:tblStylePr w:type="band1Horz">
      <w:rPr>
        <w:rFonts w:ascii="Arial" w:hAnsi="Arial"/>
        <w:color w:val="92ccda" w:themeColor="accent1" w:themeTint="80" w:themeShade="95"/>
        <w:sz w:val="22"/>
      </w:rPr>
      <w:tcPr>
        <w:shd w:val="clear" w:color="d3eaf0" w:fill="d3eaf0" w:themeFill="accent1" w:themeFillTint="34"/>
      </w:tcPr>
    </w:tblStylePr>
    <w:tblStylePr w:type="band1Vert">
      <w:tcPr>
        <w:shd w:val="clear" w:color="d3eaf0" w:fill="d3eaf0" w:themeFill="accent1" w:themeFillTint="34"/>
      </w:tcPr>
    </w:tblStylePr>
    <w:tblStylePr w:type="band2Horz">
      <w:rPr>
        <w:rFonts w:ascii="Arial" w:hAnsi="Arial"/>
        <w:color w:val="92ccda" w:themeColor="accent1" w:themeTint="80" w:themeShade="95"/>
        <w:sz w:val="22"/>
      </w:rPr>
    </w:tblStylePr>
    <w:tblStylePr w:type="firstCol">
      <w:rPr>
        <w:rFonts w:ascii="Arial" w:hAnsi="Arial"/>
        <w:i/>
        <w:color w:val="92ccda"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92CCDA" w:themeColor="accent1" w:themeTint="80" w:sz="4" w:space="0"/>
        </w:tcBorders>
      </w:tcPr>
    </w:tblStylePr>
    <w:tblStylePr w:type="firstRow">
      <w:rPr>
        <w:rFonts w:ascii="Arial" w:hAnsi="Arial"/>
        <w:b/>
        <w:color w:val="92ccda" w:themeColor="accent1" w:themeTint="80" w:themeShade="95"/>
        <w:sz w:val="22"/>
      </w:rPr>
      <w:tcPr>
        <w:shd w:val="clear" w:color="ffffff" w:fill="ffffff" w:themeFill="light1"/>
        <w:tcBorders>
          <w:top w:val="none" w:color="000000" w:sz="4" w:space="0"/>
          <w:left w:val="none" w:color="000000" w:sz="4" w:space="0"/>
          <w:bottom w:val="single" w:color="92CCDA" w:themeColor="accent1" w:themeTint="80" w:sz="4" w:space="0"/>
          <w:right w:val="none" w:color="000000" w:sz="4" w:space="0"/>
        </w:tcBorders>
      </w:tcPr>
    </w:tblStylePr>
    <w:tblStylePr w:type="lastCol">
      <w:rPr>
        <w:rFonts w:ascii="Arial" w:hAnsi="Arial"/>
        <w:i/>
        <w:color w:val="92ccda" w:themeColor="accent1" w:themeTint="80" w:themeShade="95"/>
        <w:sz w:val="22"/>
      </w:rPr>
      <w:tcPr>
        <w:shd w:val="clear" w:color="ffffff" w:fill="ffffff"/>
        <w:tcBorders>
          <w:top w:val="none" w:color="000000" w:sz="4" w:space="0"/>
          <w:left w:val="single" w:color="92CCDA" w:themeColor="accent1" w:themeTint="80" w:sz="4" w:space="0"/>
          <w:bottom w:val="none" w:color="000000" w:sz="4" w:space="0"/>
          <w:right w:val="none" w:color="000000" w:sz="4" w:space="0"/>
        </w:tcBorders>
      </w:tcPr>
    </w:tblStylePr>
    <w:tblStylePr w:type="lastRow">
      <w:rPr>
        <w:rFonts w:ascii="Arial" w:hAnsi="Arial"/>
        <w:b/>
        <w:color w:val="92ccda" w:themeColor="accent1" w:themeTint="80" w:themeShade="95"/>
        <w:sz w:val="22"/>
      </w:rPr>
      <w:tcPr>
        <w:shd w:val="clear" w:color="ffffff" w:fill="ffffff" w:themeFill="light1"/>
        <w:tcBorders>
          <w:top w:val="single" w:color="92CCDA" w:themeColor="accent1" w:themeTint="80" w:sz="4" w:space="0"/>
          <w:left w:val="none" w:color="000000" w:sz="4" w:space="0"/>
          <w:bottom w:val="none" w:color="000000" w:sz="4" w:space="0"/>
          <w:right w:val="none" w:color="000000" w:sz="4" w:space="0"/>
        </w:tcBorders>
      </w:tcPr>
    </w:tblStylePr>
  </w:style>
  <w:style w:type="table" w:styleId="1909">
    <w:name w:val="Grid Table 7 Colorful Accent 2"/>
    <w:basedOn w:val="1833"/>
    <w:uiPriority w:val="99"/>
    <w:pPr>
      <w:spacing w:after="0" w:line="240" w:lineRule="auto"/>
    </w:pPr>
    <w:tblPr>
      <w:tblStyleRowBandSize w:val="1"/>
      <w:tblStyleColBandSize w:val="1"/>
      <w:tblBorders>
        <w:bottom w:val="single" w:color="FED46D" w:themeColor="accent2" w:themeTint="97" w:sz="4" w:space="0"/>
        <w:right w:val="single" w:color="FED46D" w:themeColor="accent2" w:themeTint="97" w:sz="4" w:space="0"/>
        <w:insideH w:val="single" w:color="FED46D" w:themeColor="accent2" w:themeTint="97" w:sz="4" w:space="0"/>
        <w:insideV w:val="single" w:color="FED46D" w:themeColor="accent2" w:themeTint="97" w:sz="4" w:space="0"/>
      </w:tblBorders>
    </w:tblPr>
    <w:tblStylePr w:type="band1Horz">
      <w:rPr>
        <w:rFonts w:ascii="Arial" w:hAnsi="Arial"/>
        <w:color w:val="fed46d" w:themeColor="accent2" w:themeTint="97" w:themeShade="95"/>
        <w:sz w:val="22"/>
      </w:rPr>
      <w:tcPr>
        <w:shd w:val="clear" w:color="fef0ce" w:fill="fef0ce" w:themeFill="accent2" w:themeFillTint="32"/>
      </w:tcPr>
    </w:tblStylePr>
    <w:tblStylePr w:type="band1Vert">
      <w:tcPr>
        <w:shd w:val="clear" w:color="fef0ce" w:fill="fef0ce" w:themeFill="accent2" w:themeFillTint="32"/>
      </w:tcPr>
    </w:tblStylePr>
    <w:tblStylePr w:type="band2Horz">
      <w:rPr>
        <w:rFonts w:ascii="Arial" w:hAnsi="Arial"/>
        <w:color w:val="fed46d" w:themeColor="accent2" w:themeTint="97" w:themeShade="95"/>
        <w:sz w:val="22"/>
      </w:rPr>
    </w:tblStylePr>
    <w:tblStylePr w:type="firstCol">
      <w:rPr>
        <w:rFonts w:ascii="Arial" w:hAnsi="Arial"/>
        <w:i/>
        <w:color w:val="fed46d"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ED46D" w:themeColor="accent2" w:themeTint="97" w:sz="4" w:space="0"/>
        </w:tcBorders>
      </w:tcPr>
    </w:tblStylePr>
    <w:tblStylePr w:type="firstRow">
      <w:rPr>
        <w:rFonts w:ascii="Arial" w:hAnsi="Arial"/>
        <w:b/>
        <w:color w:val="fed46d" w:themeColor="accent2" w:themeTint="97" w:themeShade="95"/>
        <w:sz w:val="22"/>
      </w:rPr>
      <w:tcPr>
        <w:shd w:val="clear" w:color="ffffff" w:fill="ffffff" w:themeFill="light1"/>
        <w:tcBorders>
          <w:top w:val="none" w:color="000000" w:sz="4" w:space="0"/>
          <w:left w:val="none" w:color="000000" w:sz="4" w:space="0"/>
          <w:bottom w:val="single" w:color="FED46D" w:themeColor="accent2" w:themeTint="97" w:sz="4" w:space="0"/>
          <w:right w:val="none" w:color="000000" w:sz="4" w:space="0"/>
        </w:tcBorders>
      </w:tcPr>
    </w:tblStylePr>
    <w:tblStylePr w:type="lastCol">
      <w:rPr>
        <w:rFonts w:ascii="Arial" w:hAnsi="Arial"/>
        <w:i/>
        <w:color w:val="fed46d" w:themeColor="accent2" w:themeTint="97" w:themeShade="95"/>
        <w:sz w:val="22"/>
      </w:rPr>
      <w:tcPr>
        <w:shd w:val="clear" w:color="ffffff" w:fill="ffffff"/>
        <w:tcBorders>
          <w:top w:val="none" w:color="000000" w:sz="4" w:space="0"/>
          <w:left w:val="single" w:color="FED46D" w:themeColor="accent2" w:themeTint="97" w:sz="4" w:space="0"/>
          <w:bottom w:val="none" w:color="000000" w:sz="4" w:space="0"/>
          <w:right w:val="none" w:color="000000" w:sz="4" w:space="0"/>
        </w:tcBorders>
      </w:tcPr>
    </w:tblStylePr>
    <w:tblStylePr w:type="lastRow">
      <w:rPr>
        <w:rFonts w:ascii="Arial" w:hAnsi="Arial"/>
        <w:b/>
        <w:color w:val="fed46d" w:themeColor="accent2" w:themeTint="97" w:themeShade="95"/>
        <w:sz w:val="22"/>
      </w:rPr>
      <w:tcPr>
        <w:shd w:val="clear" w:color="ffffff" w:fill="ffffff" w:themeFill="light1"/>
        <w:tcBorders>
          <w:top w:val="single" w:color="FED46D" w:themeColor="accent2" w:themeTint="97" w:sz="4" w:space="0"/>
          <w:left w:val="none" w:color="000000" w:sz="4" w:space="0"/>
          <w:bottom w:val="none" w:color="000000" w:sz="4" w:space="0"/>
          <w:right w:val="none" w:color="000000" w:sz="4" w:space="0"/>
        </w:tcBorders>
      </w:tcPr>
    </w:tblStylePr>
  </w:style>
  <w:style w:type="table" w:styleId="1910">
    <w:name w:val="Grid Table 7 Colorful Accent 3"/>
    <w:basedOn w:val="1833"/>
    <w:uiPriority w:val="99"/>
    <w:pPr>
      <w:spacing w:after="0" w:line="240" w:lineRule="auto"/>
    </w:pPr>
    <w:tblPr>
      <w:tblStyleRowBandSize w:val="1"/>
      <w:tblStyleColBandSize w:val="1"/>
      <w:tblBorders>
        <w:bottom w:val="single" w:color="C32D2D" w:themeColor="accent3" w:themeTint="FE" w:sz="4" w:space="0"/>
        <w:right w:val="single" w:color="C32D2D" w:themeColor="accent3" w:themeTint="FE" w:sz="4" w:space="0"/>
        <w:insideH w:val="single" w:color="C32D2D" w:themeColor="accent3" w:themeTint="FE" w:sz="4" w:space="0"/>
        <w:insideV w:val="single" w:color="C32D2D" w:themeColor="accent3" w:themeTint="FE" w:sz="4" w:space="0"/>
      </w:tblBorders>
    </w:tblPr>
    <w:tblStylePr w:type="band1Horz">
      <w:rPr>
        <w:rFonts w:ascii="Arial" w:hAnsi="Arial"/>
        <w:color w:val="c32d2d" w:themeColor="accent3" w:themeTint="FE" w:themeShade="95"/>
        <w:sz w:val="22"/>
      </w:rPr>
      <w:tcPr>
        <w:shd w:val="clear" w:color="f4d2d2" w:fill="f4d2d2" w:themeFill="accent3" w:themeFillTint="34"/>
      </w:tcPr>
    </w:tblStylePr>
    <w:tblStylePr w:type="band1Vert">
      <w:tcPr>
        <w:shd w:val="clear" w:color="f4d2d2" w:fill="f4d2d2" w:themeFill="accent3" w:themeFillTint="34"/>
      </w:tcPr>
    </w:tblStylePr>
    <w:tblStylePr w:type="band2Horz">
      <w:rPr>
        <w:rFonts w:ascii="Arial" w:hAnsi="Arial"/>
        <w:color w:val="c32d2d" w:themeColor="accent3" w:themeTint="FE" w:themeShade="95"/>
        <w:sz w:val="22"/>
      </w:rPr>
    </w:tblStylePr>
    <w:tblStylePr w:type="firstCol">
      <w:rPr>
        <w:rFonts w:ascii="Arial" w:hAnsi="Arial"/>
        <w:i/>
        <w:color w:val="c32d2d"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C32D2D" w:themeColor="accent3" w:themeTint="FE" w:sz="4" w:space="0"/>
        </w:tcBorders>
      </w:tcPr>
    </w:tblStylePr>
    <w:tblStylePr w:type="firstRow">
      <w:rPr>
        <w:rFonts w:ascii="Arial" w:hAnsi="Arial"/>
        <w:b/>
        <w:color w:val="c32d2d" w:themeColor="accent3" w:themeTint="FE" w:themeShade="95"/>
        <w:sz w:val="22"/>
      </w:rPr>
      <w:tcPr>
        <w:shd w:val="clear" w:color="ffffff" w:fill="ffffff" w:themeFill="light1"/>
        <w:tcBorders>
          <w:top w:val="none" w:color="000000" w:sz="4" w:space="0"/>
          <w:left w:val="none" w:color="000000" w:sz="4" w:space="0"/>
          <w:bottom w:val="single" w:color="C32D2D" w:themeColor="accent3" w:themeTint="FE" w:sz="4" w:space="0"/>
          <w:right w:val="none" w:color="000000" w:sz="4" w:space="0"/>
        </w:tcBorders>
      </w:tcPr>
    </w:tblStylePr>
    <w:tblStylePr w:type="lastCol">
      <w:rPr>
        <w:rFonts w:ascii="Arial" w:hAnsi="Arial"/>
        <w:i/>
        <w:color w:val="c32d2d" w:themeColor="accent3" w:themeTint="FE" w:themeShade="95"/>
        <w:sz w:val="22"/>
      </w:rPr>
      <w:tcPr>
        <w:shd w:val="clear" w:color="ffffff" w:fill="ffffff"/>
        <w:tcBorders>
          <w:top w:val="none" w:color="000000" w:sz="4" w:space="0"/>
          <w:left w:val="single" w:color="C32D2D" w:themeColor="accent3" w:themeTint="FE" w:sz="4" w:space="0"/>
          <w:bottom w:val="none" w:color="000000" w:sz="4" w:space="0"/>
          <w:right w:val="none" w:color="000000" w:sz="4" w:space="0"/>
        </w:tcBorders>
      </w:tcPr>
    </w:tblStylePr>
    <w:tblStylePr w:type="lastRow">
      <w:rPr>
        <w:rFonts w:ascii="Arial" w:hAnsi="Arial"/>
        <w:b/>
        <w:color w:val="c32d2d" w:themeColor="accent3" w:themeTint="FE" w:themeShade="95"/>
        <w:sz w:val="22"/>
      </w:rPr>
      <w:tcPr>
        <w:shd w:val="clear" w:color="ffffff" w:fill="ffffff" w:themeFill="light1"/>
        <w:tcBorders>
          <w:top w:val="single" w:color="C32D2D" w:themeColor="accent3" w:themeTint="FE" w:sz="4" w:space="0"/>
          <w:left w:val="none" w:color="000000" w:sz="4" w:space="0"/>
          <w:bottom w:val="none" w:color="000000" w:sz="4" w:space="0"/>
          <w:right w:val="none" w:color="000000" w:sz="4" w:space="0"/>
        </w:tcBorders>
      </w:tcPr>
    </w:tblStylePr>
  </w:style>
  <w:style w:type="table" w:styleId="1911">
    <w:name w:val="Grid Table 7 Colorful Accent 4"/>
    <w:basedOn w:val="1833"/>
    <w:uiPriority w:val="99"/>
    <w:pPr>
      <w:spacing w:after="0" w:line="240" w:lineRule="auto"/>
    </w:pPr>
    <w:tblPr>
      <w:tblStyleRowBandSize w:val="1"/>
      <w:tblStyleColBandSize w:val="1"/>
      <w:tblBorders>
        <w:bottom w:val="single" w:color="B8D678" w:themeColor="accent4" w:themeTint="9A" w:sz="4" w:space="0"/>
        <w:right w:val="single" w:color="B8D678" w:themeColor="accent4" w:themeTint="9A" w:sz="4" w:space="0"/>
        <w:insideH w:val="single" w:color="B8D678" w:themeColor="accent4" w:themeTint="9A" w:sz="4" w:space="0"/>
        <w:insideV w:val="single" w:color="B8D678" w:themeColor="accent4" w:themeTint="9A" w:sz="4" w:space="0"/>
      </w:tblBorders>
    </w:tblPr>
    <w:tblStylePr w:type="band1Horz">
      <w:rPr>
        <w:rFonts w:ascii="Arial" w:hAnsi="Arial"/>
        <w:color w:val="b8d678" w:themeColor="accent4" w:themeTint="9A" w:themeShade="95"/>
        <w:sz w:val="22"/>
      </w:rPr>
      <w:tcPr>
        <w:shd w:val="clear" w:color="e7f1d1" w:fill="e7f1d1" w:themeFill="accent4" w:themeFillTint="34"/>
      </w:tcPr>
    </w:tblStylePr>
    <w:tblStylePr w:type="band1Vert">
      <w:tcPr>
        <w:shd w:val="clear" w:color="e7f1d1" w:fill="e7f1d1" w:themeFill="accent4" w:themeFillTint="34"/>
      </w:tcPr>
    </w:tblStylePr>
    <w:tblStylePr w:type="band2Horz">
      <w:rPr>
        <w:rFonts w:ascii="Arial" w:hAnsi="Arial"/>
        <w:color w:val="b8d678" w:themeColor="accent4" w:themeTint="9A" w:themeShade="95"/>
        <w:sz w:val="22"/>
      </w:rPr>
    </w:tblStylePr>
    <w:tblStylePr w:type="firstCol">
      <w:rPr>
        <w:rFonts w:ascii="Arial" w:hAnsi="Arial"/>
        <w:i/>
        <w:color w:val="b8d678"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B8D678" w:themeColor="accent4" w:themeTint="9A" w:sz="4" w:space="0"/>
        </w:tcBorders>
      </w:tcPr>
    </w:tblStylePr>
    <w:tblStylePr w:type="firstRow">
      <w:rPr>
        <w:rFonts w:ascii="Arial" w:hAnsi="Arial"/>
        <w:b/>
        <w:color w:val="b8d678" w:themeColor="accent4" w:themeTint="9A" w:themeShade="95"/>
        <w:sz w:val="22"/>
      </w:rPr>
      <w:tcPr>
        <w:shd w:val="clear" w:color="ffffff" w:fill="ffffff" w:themeFill="light1"/>
        <w:tcBorders>
          <w:top w:val="none" w:color="000000" w:sz="4" w:space="0"/>
          <w:left w:val="none" w:color="000000" w:sz="4" w:space="0"/>
          <w:bottom w:val="single" w:color="B8D678" w:themeColor="accent4" w:themeTint="9A" w:sz="4" w:space="0"/>
          <w:right w:val="none" w:color="000000" w:sz="4" w:space="0"/>
        </w:tcBorders>
      </w:tcPr>
    </w:tblStylePr>
    <w:tblStylePr w:type="lastCol">
      <w:rPr>
        <w:rFonts w:ascii="Arial" w:hAnsi="Arial"/>
        <w:i/>
        <w:color w:val="b8d678" w:themeColor="accent4" w:themeTint="9A" w:themeShade="95"/>
        <w:sz w:val="22"/>
      </w:rPr>
      <w:tcPr>
        <w:shd w:val="clear" w:color="ffffff" w:fill="ffffff"/>
        <w:tcBorders>
          <w:top w:val="none" w:color="000000" w:sz="4" w:space="0"/>
          <w:left w:val="single" w:color="B8D678" w:themeColor="accent4" w:themeTint="9A" w:sz="4" w:space="0"/>
          <w:bottom w:val="none" w:color="000000" w:sz="4" w:space="0"/>
          <w:right w:val="none" w:color="000000" w:sz="4" w:space="0"/>
        </w:tcBorders>
      </w:tcPr>
    </w:tblStylePr>
    <w:tblStylePr w:type="lastRow">
      <w:rPr>
        <w:rFonts w:ascii="Arial" w:hAnsi="Arial"/>
        <w:b/>
        <w:color w:val="b8d678" w:themeColor="accent4" w:themeTint="9A" w:themeShade="95"/>
        <w:sz w:val="22"/>
      </w:rPr>
      <w:tcPr>
        <w:shd w:val="clear" w:color="ffffff" w:fill="ffffff" w:themeFill="light1"/>
        <w:tcBorders>
          <w:top w:val="single" w:color="B8D678" w:themeColor="accent4" w:themeTint="9A" w:sz="4" w:space="0"/>
          <w:left w:val="none" w:color="000000" w:sz="4" w:space="0"/>
          <w:bottom w:val="none" w:color="000000" w:sz="4" w:space="0"/>
          <w:right w:val="none" w:color="000000" w:sz="4" w:space="0"/>
        </w:tcBorders>
      </w:tcPr>
    </w:tblStylePr>
  </w:style>
  <w:style w:type="table" w:styleId="1912">
    <w:name w:val="Grid Table 7 Colorful Accent 5"/>
    <w:basedOn w:val="1833"/>
    <w:uiPriority w:val="99"/>
    <w:pPr>
      <w:spacing w:after="0" w:line="240" w:lineRule="auto"/>
    </w:pPr>
    <w:tblPr>
      <w:tblStyleRowBandSize w:val="1"/>
      <w:tblStyleColBandSize w:val="1"/>
      <w:tblBorders>
        <w:bottom w:val="single" w:color="F88D3C" w:themeColor="accent5" w:themeTint="90" w:sz="4" w:space="0"/>
        <w:right w:val="single" w:color="F88D3C" w:themeColor="accent5" w:themeTint="90" w:sz="4" w:space="0"/>
        <w:insideH w:val="single" w:color="F88D3C" w:themeColor="accent5" w:themeTint="90" w:sz="4" w:space="0"/>
        <w:insideV w:val="single" w:color="F88D3C" w:themeColor="accent5" w:themeTint="90" w:sz="4" w:space="0"/>
      </w:tblBorders>
    </w:tblPr>
    <w:tblStylePr w:type="band1Horz">
      <w:rPr>
        <w:rFonts w:ascii="Arial" w:hAnsi="Arial"/>
        <w:color w:val="572703" w:themeColor="accent5" w:themeShade="95"/>
        <w:sz w:val="22"/>
      </w:rPr>
      <w:tcPr>
        <w:shd w:val="clear" w:color="fcd5b8" w:fill="fcd5b8" w:themeFill="accent5" w:themeFillTint="34"/>
      </w:tcPr>
    </w:tblStylePr>
    <w:tblStylePr w:type="band1Vert">
      <w:tcPr>
        <w:shd w:val="clear" w:color="fcd5b8" w:fill="fcd5b8" w:themeFill="accent5" w:themeFillTint="34"/>
      </w:tcPr>
    </w:tblStylePr>
    <w:tblStylePr w:type="band2Horz">
      <w:rPr>
        <w:rFonts w:ascii="Arial" w:hAnsi="Arial"/>
        <w:color w:val="572703" w:themeColor="accent5" w:themeShade="95"/>
        <w:sz w:val="22"/>
      </w:rPr>
    </w:tblStylePr>
    <w:tblStylePr w:type="firstCol">
      <w:rPr>
        <w:rFonts w:ascii="Arial" w:hAnsi="Arial"/>
        <w:i/>
        <w:color w:val="572703" w:themeColor="accent5" w:themeShade="95"/>
        <w:sz w:val="22"/>
      </w:rPr>
      <w:pPr>
        <w:jc w:val="right"/>
      </w:pPr>
      <w:tcPr>
        <w:shd w:val="clear" w:color="ffffff" w:fill="ffffff"/>
        <w:tcBorders>
          <w:top w:val="none" w:color="000000" w:sz="4" w:space="0"/>
          <w:left w:val="none" w:color="000000" w:sz="4" w:space="0"/>
          <w:bottom w:val="none" w:color="000000" w:sz="4" w:space="0"/>
          <w:right w:val="single" w:color="F88D3C" w:themeColor="accent5" w:themeTint="90" w:sz="4" w:space="0"/>
        </w:tcBorders>
      </w:tcPr>
    </w:tblStylePr>
    <w:tblStylePr w:type="firstRow">
      <w:rPr>
        <w:rFonts w:ascii="Arial" w:hAnsi="Arial"/>
        <w:b/>
        <w:color w:val="572703" w:themeColor="accent5" w:themeShade="95"/>
        <w:sz w:val="22"/>
      </w:rPr>
      <w:tcPr>
        <w:shd w:val="clear" w:color="ffffff" w:fill="ffffff" w:themeFill="light1"/>
        <w:tcBorders>
          <w:top w:val="none" w:color="000000" w:sz="4" w:space="0"/>
          <w:left w:val="none" w:color="000000" w:sz="4" w:space="0"/>
          <w:bottom w:val="single" w:color="F88D3C" w:themeColor="accent5" w:themeTint="90" w:sz="4" w:space="0"/>
          <w:right w:val="none" w:color="000000" w:sz="4" w:space="0"/>
        </w:tcBorders>
      </w:tcPr>
    </w:tblStylePr>
    <w:tblStylePr w:type="lastCol">
      <w:rPr>
        <w:rFonts w:ascii="Arial" w:hAnsi="Arial"/>
        <w:i/>
        <w:color w:val="572703" w:themeColor="accent5" w:themeShade="95"/>
        <w:sz w:val="22"/>
      </w:rPr>
      <w:tcPr>
        <w:shd w:val="clear" w:color="ffffff" w:fill="ffffff"/>
        <w:tcBorders>
          <w:top w:val="none" w:color="000000" w:sz="4" w:space="0"/>
          <w:left w:val="single" w:color="F88D3C" w:themeColor="accent5" w:themeTint="90" w:sz="4" w:space="0"/>
          <w:bottom w:val="none" w:color="000000" w:sz="4" w:space="0"/>
          <w:right w:val="none" w:color="000000" w:sz="4" w:space="0"/>
        </w:tcBorders>
      </w:tcPr>
    </w:tblStylePr>
    <w:tblStylePr w:type="lastRow">
      <w:rPr>
        <w:rFonts w:ascii="Arial" w:hAnsi="Arial"/>
        <w:b/>
        <w:color w:val="572703" w:themeColor="accent5" w:themeShade="95"/>
        <w:sz w:val="22"/>
      </w:rPr>
      <w:tcPr>
        <w:shd w:val="clear" w:color="ffffff" w:fill="ffffff" w:themeFill="light1"/>
        <w:tcBorders>
          <w:top w:val="single" w:color="F88D3C" w:themeColor="accent5" w:themeTint="90" w:sz="4" w:space="0"/>
          <w:left w:val="none" w:color="000000" w:sz="4" w:space="0"/>
          <w:bottom w:val="none" w:color="000000" w:sz="4" w:space="0"/>
          <w:right w:val="none" w:color="000000" w:sz="4" w:space="0"/>
        </w:tcBorders>
      </w:tcPr>
    </w:tblStylePr>
  </w:style>
  <w:style w:type="table" w:styleId="1913">
    <w:name w:val="Grid Table 7 Colorful Accent 6"/>
    <w:basedOn w:val="1833"/>
    <w:uiPriority w:val="99"/>
    <w:pPr>
      <w:spacing w:after="0" w:line="240" w:lineRule="auto"/>
    </w:pPr>
    <w:tblPr>
      <w:tblStyleRowBandSize w:val="1"/>
      <w:tblStyleColBandSize w:val="1"/>
      <w:tblBorders>
        <w:bottom w:val="single" w:color="8F9EC6" w:themeColor="accent6" w:themeTint="90" w:sz="4" w:space="0"/>
        <w:right w:val="single" w:color="8F9EC6" w:themeColor="accent6" w:themeTint="90" w:sz="4" w:space="0"/>
        <w:insideH w:val="single" w:color="8F9EC6" w:themeColor="accent6" w:themeTint="90" w:sz="4" w:space="0"/>
        <w:insideV w:val="single" w:color="8F9EC6" w:themeColor="accent6" w:themeTint="90" w:sz="4" w:space="0"/>
      </w:tblBorders>
    </w:tblPr>
    <w:tblStylePr w:type="band1Horz">
      <w:rPr>
        <w:rFonts w:ascii="Arial" w:hAnsi="Arial"/>
        <w:color w:val="293452" w:themeColor="accent6" w:themeShade="95"/>
        <w:sz w:val="22"/>
      </w:rPr>
      <w:tcPr>
        <w:shd w:val="clear" w:color="d6dbea" w:fill="d6dbea" w:themeFill="accent6" w:themeFillTint="34"/>
      </w:tcPr>
    </w:tblStylePr>
    <w:tblStylePr w:type="band1Vert">
      <w:tcPr>
        <w:shd w:val="clear" w:color="d6dbea" w:fill="d6dbea" w:themeFill="accent6" w:themeFillTint="34"/>
      </w:tcPr>
    </w:tblStylePr>
    <w:tblStylePr w:type="band2Horz">
      <w:rPr>
        <w:rFonts w:ascii="Arial" w:hAnsi="Arial"/>
        <w:color w:val="293452" w:themeColor="accent6" w:themeShade="95"/>
        <w:sz w:val="22"/>
      </w:rPr>
    </w:tblStylePr>
    <w:tblStylePr w:type="firstCol">
      <w:rPr>
        <w:rFonts w:ascii="Arial" w:hAnsi="Arial"/>
        <w:i/>
        <w:color w:val="293452" w:themeColor="accent6" w:themeShade="95"/>
        <w:sz w:val="22"/>
      </w:rPr>
      <w:pPr>
        <w:jc w:val="right"/>
      </w:pPr>
      <w:tcPr>
        <w:shd w:val="clear" w:color="ffffff" w:fill="ffffff"/>
        <w:tcBorders>
          <w:top w:val="none" w:color="000000" w:sz="4" w:space="0"/>
          <w:left w:val="none" w:color="000000" w:sz="4" w:space="0"/>
          <w:bottom w:val="none" w:color="000000" w:sz="4" w:space="0"/>
          <w:right w:val="single" w:color="8F9EC6" w:themeColor="accent6" w:themeTint="90" w:sz="4" w:space="0"/>
        </w:tcBorders>
      </w:tcPr>
    </w:tblStylePr>
    <w:tblStylePr w:type="firstRow">
      <w:rPr>
        <w:rFonts w:ascii="Arial" w:hAnsi="Arial"/>
        <w:b/>
        <w:color w:val="293452" w:themeColor="accent6" w:themeShade="95"/>
        <w:sz w:val="22"/>
      </w:rPr>
      <w:tcPr>
        <w:shd w:val="clear" w:color="ffffff" w:fill="ffffff" w:themeFill="light1"/>
        <w:tcBorders>
          <w:top w:val="none" w:color="000000" w:sz="4" w:space="0"/>
          <w:left w:val="none" w:color="000000" w:sz="4" w:space="0"/>
          <w:bottom w:val="single" w:color="8F9EC6" w:themeColor="accent6" w:themeTint="90" w:sz="4" w:space="0"/>
          <w:right w:val="none" w:color="000000" w:sz="4" w:space="0"/>
        </w:tcBorders>
      </w:tcPr>
    </w:tblStylePr>
    <w:tblStylePr w:type="lastCol">
      <w:rPr>
        <w:rFonts w:ascii="Arial" w:hAnsi="Arial"/>
        <w:i/>
        <w:color w:val="293452" w:themeColor="accent6" w:themeShade="95"/>
        <w:sz w:val="22"/>
      </w:rPr>
      <w:tcPr>
        <w:shd w:val="clear" w:color="ffffff" w:fill="ffffff"/>
        <w:tcBorders>
          <w:top w:val="none" w:color="000000" w:sz="4" w:space="0"/>
          <w:left w:val="single" w:color="8F9EC6" w:themeColor="accent6" w:themeTint="90" w:sz="4" w:space="0"/>
          <w:bottom w:val="none" w:color="000000" w:sz="4" w:space="0"/>
          <w:right w:val="none" w:color="000000" w:sz="4" w:space="0"/>
        </w:tcBorders>
      </w:tcPr>
    </w:tblStylePr>
    <w:tblStylePr w:type="lastRow">
      <w:rPr>
        <w:rFonts w:ascii="Arial" w:hAnsi="Arial"/>
        <w:b/>
        <w:color w:val="293452" w:themeColor="accent6" w:themeShade="95"/>
        <w:sz w:val="22"/>
      </w:rPr>
      <w:tcPr>
        <w:shd w:val="clear" w:color="ffffff" w:fill="ffffff" w:themeFill="light1"/>
        <w:tcBorders>
          <w:top w:val="single" w:color="8F9EC6" w:themeColor="accent6" w:themeTint="90" w:sz="4" w:space="0"/>
          <w:left w:val="none" w:color="000000" w:sz="4" w:space="0"/>
          <w:bottom w:val="none" w:color="000000" w:sz="4" w:space="0"/>
          <w:right w:val="none" w:color="000000" w:sz="4" w:space="0"/>
        </w:tcBorders>
      </w:tcPr>
    </w:tblStylePr>
  </w:style>
  <w:style w:type="table" w:styleId="1914">
    <w:name w:val="List Table 1 Light"/>
    <w:basedOn w:val="1833"/>
    <w:uiPriority w:val="99"/>
    <w:pPr>
      <w:spacing w:after="0" w:line="240" w:lineRule="auto"/>
    </w:pPr>
    <w:tblPr>
      <w:tblStyleRowBandSize w:val="1"/>
      <w:tblStyleColBandSize w:val="1"/>
    </w:tblPr>
    <w:tblStylePr w:type="band1Horz">
      <w:tcPr>
        <w:shd w:val="clear" w:color="bfbfbf" w:fill="bfbfbf" w:themeFill="text1" w:themeFillTint="40"/>
      </w:tcPr>
    </w:tblStylePr>
    <w:tblStylePr w:type="band1Vert">
      <w:tcPr>
        <w:shd w:val="clear" w:color="bfbfbf"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915">
    <w:name w:val="List Table 1 Light Accent 1"/>
    <w:basedOn w:val="1833"/>
    <w:uiPriority w:val="99"/>
    <w:pPr>
      <w:spacing w:after="0" w:line="240" w:lineRule="auto"/>
    </w:pPr>
    <w:tblPr>
      <w:tblStyleRowBandSize w:val="1"/>
      <w:tblStyleColBandSize w:val="1"/>
    </w:tblPr>
    <w:tblStylePr w:type="band1Horz">
      <w:tcPr>
        <w:shd w:val="clear" w:color="c8e5ec" w:fill="c8e5ec" w:themeFill="accent1" w:themeFillTint="40"/>
      </w:tcPr>
    </w:tblStylePr>
    <w:tblStylePr w:type="band1Vert">
      <w:tcPr>
        <w:shd w:val="clear" w:color="c8e5ec" w:fill="c8e5ec"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3891A7" w:themeColor="accent1" w:sz="4" w:space="0"/>
          <w:right w:val="none" w:color="000000" w:sz="4" w:space="0"/>
        </w:tcBorders>
      </w:tcPr>
    </w:tblStylePr>
    <w:tblStylePr w:type="lastCol">
      <w:rPr>
        <w:b/>
        <w:color w:val="404040"/>
      </w:rPr>
    </w:tblStylePr>
    <w:tblStylePr w:type="lastRow">
      <w:rPr>
        <w:b/>
        <w:color w:val="404040"/>
      </w:rPr>
      <w:tcPr>
        <w:tcBorders>
          <w:top w:val="single" w:color="3891A7" w:themeColor="accent1" w:sz="4" w:space="0"/>
          <w:left w:val="none" w:color="000000" w:sz="4" w:space="0"/>
          <w:bottom w:val="none" w:color="000000" w:sz="4" w:space="0"/>
          <w:right w:val="none" w:color="000000" w:sz="4" w:space="0"/>
        </w:tcBorders>
      </w:tcPr>
    </w:tblStylePr>
  </w:style>
  <w:style w:type="table" w:styleId="1916">
    <w:name w:val="List Table 1 Light Accent 2"/>
    <w:basedOn w:val="1833"/>
    <w:uiPriority w:val="99"/>
    <w:pPr>
      <w:spacing w:after="0" w:line="240" w:lineRule="auto"/>
    </w:pPr>
    <w:tblPr>
      <w:tblStyleRowBandSize w:val="1"/>
      <w:tblStyleColBandSize w:val="1"/>
    </w:tblPr>
    <w:tblStylePr w:type="band1Horz">
      <w:tcPr>
        <w:shd w:val="clear" w:color="feecc1" w:fill="feecc1" w:themeFill="accent2" w:themeFillTint="40"/>
      </w:tcPr>
    </w:tblStylePr>
    <w:tblStylePr w:type="band1Vert">
      <w:tcPr>
        <w:shd w:val="clear" w:color="feecc1" w:fill="feecc1"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EB80A" w:themeColor="accent2" w:sz="4" w:space="0"/>
          <w:right w:val="none" w:color="000000" w:sz="4" w:space="0"/>
        </w:tcBorders>
      </w:tcPr>
    </w:tblStylePr>
    <w:tblStylePr w:type="lastCol">
      <w:rPr>
        <w:b/>
        <w:color w:val="404040"/>
      </w:rPr>
    </w:tblStylePr>
    <w:tblStylePr w:type="lastRow">
      <w:rPr>
        <w:b/>
        <w:color w:val="404040"/>
      </w:rPr>
      <w:tcPr>
        <w:tcBorders>
          <w:top w:val="single" w:color="FEB80A" w:themeColor="accent2" w:sz="4" w:space="0"/>
          <w:left w:val="none" w:color="000000" w:sz="4" w:space="0"/>
          <w:bottom w:val="none" w:color="000000" w:sz="4" w:space="0"/>
          <w:right w:val="none" w:color="000000" w:sz="4" w:space="0"/>
        </w:tcBorders>
      </w:tcPr>
    </w:tblStylePr>
  </w:style>
  <w:style w:type="table" w:styleId="1917">
    <w:name w:val="List Table 1 Light Accent 3"/>
    <w:basedOn w:val="1833"/>
    <w:uiPriority w:val="99"/>
    <w:pPr>
      <w:spacing w:after="0" w:line="240" w:lineRule="auto"/>
    </w:pPr>
    <w:tblPr>
      <w:tblStyleRowBandSize w:val="1"/>
      <w:tblStyleColBandSize w:val="1"/>
    </w:tblPr>
    <w:tblStylePr w:type="band1Horz">
      <w:tcPr>
        <w:shd w:val="clear" w:color="f2c7c7" w:fill="f2c7c7" w:themeFill="accent3" w:themeFillTint="40"/>
      </w:tcPr>
    </w:tblStylePr>
    <w:tblStylePr w:type="band1Vert">
      <w:tcPr>
        <w:shd w:val="clear" w:color="f2c7c7" w:fill="f2c7c7"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C32D2E" w:themeColor="accent3" w:sz="4" w:space="0"/>
          <w:right w:val="none" w:color="000000" w:sz="4" w:space="0"/>
        </w:tcBorders>
      </w:tcPr>
    </w:tblStylePr>
    <w:tblStylePr w:type="lastCol">
      <w:rPr>
        <w:b/>
        <w:color w:val="404040"/>
      </w:rPr>
    </w:tblStylePr>
    <w:tblStylePr w:type="lastRow">
      <w:rPr>
        <w:b/>
        <w:color w:val="404040"/>
      </w:rPr>
      <w:tcPr>
        <w:tcBorders>
          <w:top w:val="single" w:color="C32D2E" w:themeColor="accent3" w:sz="4" w:space="0"/>
          <w:left w:val="none" w:color="000000" w:sz="4" w:space="0"/>
          <w:bottom w:val="none" w:color="000000" w:sz="4" w:space="0"/>
          <w:right w:val="none" w:color="000000" w:sz="4" w:space="0"/>
        </w:tcBorders>
      </w:tcPr>
    </w:tblStylePr>
  </w:style>
  <w:style w:type="table" w:styleId="1918">
    <w:name w:val="List Table 1 Light Accent 4"/>
    <w:basedOn w:val="1833"/>
    <w:uiPriority w:val="99"/>
    <w:pPr>
      <w:spacing w:after="0" w:line="240" w:lineRule="auto"/>
    </w:pPr>
    <w:tblPr>
      <w:tblStyleRowBandSize w:val="1"/>
      <w:tblStyleColBandSize w:val="1"/>
    </w:tblPr>
    <w:tblStylePr w:type="band1Horz">
      <w:tcPr>
        <w:shd w:val="clear" w:color="e1eec7" w:fill="e1eec7" w:themeFill="accent4" w:themeFillTint="40"/>
      </w:tcPr>
    </w:tblStylePr>
    <w:tblStylePr w:type="band1Vert">
      <w:tcPr>
        <w:shd w:val="clear" w:color="e1eec7" w:fill="e1eec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84AA33" w:themeColor="accent4" w:sz="4" w:space="0"/>
          <w:right w:val="none" w:color="000000" w:sz="4" w:space="0"/>
        </w:tcBorders>
      </w:tcPr>
    </w:tblStylePr>
    <w:tblStylePr w:type="lastCol">
      <w:rPr>
        <w:b/>
        <w:color w:val="404040"/>
      </w:rPr>
    </w:tblStylePr>
    <w:tblStylePr w:type="lastRow">
      <w:rPr>
        <w:b/>
        <w:color w:val="404040"/>
      </w:rPr>
      <w:tcPr>
        <w:tcBorders>
          <w:top w:val="single" w:color="84AA33" w:themeColor="accent4" w:sz="4" w:space="0"/>
          <w:left w:val="none" w:color="000000" w:sz="4" w:space="0"/>
          <w:bottom w:val="none" w:color="000000" w:sz="4" w:space="0"/>
          <w:right w:val="none" w:color="000000" w:sz="4" w:space="0"/>
        </w:tcBorders>
      </w:tcPr>
    </w:tblStylePr>
  </w:style>
  <w:style w:type="table" w:styleId="1919">
    <w:name w:val="List Table 1 Light Accent 5"/>
    <w:basedOn w:val="1833"/>
    <w:uiPriority w:val="99"/>
    <w:pPr>
      <w:spacing w:after="0" w:line="240" w:lineRule="auto"/>
    </w:pPr>
    <w:tblPr>
      <w:tblStyleRowBandSize w:val="1"/>
      <w:tblStyleColBandSize w:val="1"/>
    </w:tblPr>
    <w:tblStylePr w:type="band1Horz">
      <w:tcPr>
        <w:shd w:val="clear" w:color="fccca8" w:fill="fccca8" w:themeFill="accent5" w:themeFillTint="40"/>
      </w:tcPr>
    </w:tblStylePr>
    <w:tblStylePr w:type="band1Vert">
      <w:tcPr>
        <w:shd w:val="clear" w:color="fccca8" w:fill="fccca8"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964305" w:themeColor="accent5" w:sz="4" w:space="0"/>
          <w:right w:val="none" w:color="000000" w:sz="4" w:space="0"/>
        </w:tcBorders>
      </w:tcPr>
    </w:tblStylePr>
    <w:tblStylePr w:type="lastCol">
      <w:rPr>
        <w:b/>
        <w:color w:val="404040"/>
      </w:rPr>
    </w:tblStylePr>
    <w:tblStylePr w:type="lastRow">
      <w:rPr>
        <w:b/>
        <w:color w:val="404040"/>
      </w:rPr>
      <w:tcPr>
        <w:tcBorders>
          <w:top w:val="single" w:color="964305" w:themeColor="accent5" w:sz="4" w:space="0"/>
          <w:left w:val="none" w:color="000000" w:sz="4" w:space="0"/>
          <w:bottom w:val="none" w:color="000000" w:sz="4" w:space="0"/>
          <w:right w:val="none" w:color="000000" w:sz="4" w:space="0"/>
        </w:tcBorders>
      </w:tcPr>
    </w:tblStylePr>
  </w:style>
  <w:style w:type="table" w:styleId="1920">
    <w:name w:val="List Table 1 Light Accent 6"/>
    <w:basedOn w:val="1833"/>
    <w:uiPriority w:val="99"/>
    <w:pPr>
      <w:spacing w:after="0" w:line="240" w:lineRule="auto"/>
    </w:pPr>
    <w:tblPr>
      <w:tblStyleRowBandSize w:val="1"/>
      <w:tblStyleColBandSize w:val="1"/>
    </w:tblPr>
    <w:tblStylePr w:type="band1Horz">
      <w:tcPr>
        <w:shd w:val="clear" w:color="cdd3e6" w:fill="cdd3e6" w:themeFill="accent6" w:themeFillTint="40"/>
      </w:tcPr>
    </w:tblStylePr>
    <w:tblStylePr w:type="band1Vert">
      <w:tcPr>
        <w:shd w:val="clear" w:color="cdd3e6" w:fill="cdd3e6"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75A8D" w:themeColor="accent6" w:sz="4" w:space="0"/>
          <w:right w:val="none" w:color="000000" w:sz="4" w:space="0"/>
        </w:tcBorders>
      </w:tcPr>
    </w:tblStylePr>
    <w:tblStylePr w:type="lastCol">
      <w:rPr>
        <w:b/>
        <w:color w:val="404040"/>
      </w:rPr>
    </w:tblStylePr>
    <w:tblStylePr w:type="lastRow">
      <w:rPr>
        <w:b/>
        <w:color w:val="404040"/>
      </w:rPr>
      <w:tcPr>
        <w:tcBorders>
          <w:top w:val="single" w:color="475A8D" w:themeColor="accent6" w:sz="4" w:space="0"/>
          <w:left w:val="none" w:color="000000" w:sz="4" w:space="0"/>
          <w:bottom w:val="none" w:color="000000" w:sz="4" w:space="0"/>
          <w:right w:val="none" w:color="000000" w:sz="4" w:space="0"/>
        </w:tcBorders>
      </w:tcPr>
    </w:tblStylePr>
  </w:style>
  <w:style w:type="table" w:styleId="1921">
    <w:name w:val="List Table 2"/>
    <w:basedOn w:val="1833"/>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fill="bfbfbf" w:themeFill="text1" w:themeFillTint="40"/>
      </w:tcPr>
    </w:tblStylePr>
    <w:tblStylePr w:type="band1Vert">
      <w:rPr>
        <w:rFonts w:ascii="Arial" w:hAnsi="Arial"/>
        <w:color w:val="404040"/>
        <w:sz w:val="22"/>
      </w:rPr>
      <w:tcPr>
        <w:shd w:val="clear" w:color="bfbfbf"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1922">
    <w:name w:val="List Table 2 Accent 1"/>
    <w:basedOn w:val="1833"/>
    <w:uiPriority w:val="99"/>
    <w:pPr>
      <w:spacing w:after="0" w:line="240" w:lineRule="auto"/>
    </w:pPr>
    <w:tblPr>
      <w:tblStyleRowBandSize w:val="1"/>
      <w:tblStyleColBandSize w:val="1"/>
      <w:tblBorders>
        <w:top w:val="single" w:color="85C6D6" w:themeColor="accent1" w:themeTint="90" w:sz="4" w:space="0"/>
        <w:bottom w:val="single" w:color="85C6D6" w:themeColor="accent1" w:themeTint="90" w:sz="4" w:space="0"/>
        <w:insideH w:val="single" w:color="85C6D6" w:themeColor="accent1" w:themeTint="90" w:sz="4" w:space="0"/>
      </w:tblBorders>
    </w:tblPr>
    <w:tblStylePr w:type="band1Horz">
      <w:rPr>
        <w:rFonts w:ascii="Arial" w:hAnsi="Arial"/>
        <w:color w:val="404040"/>
        <w:sz w:val="22"/>
      </w:rPr>
      <w:tcPr>
        <w:shd w:val="clear" w:color="c8e5ec" w:fill="c8e5ec" w:themeFill="accent1" w:themeFillTint="40"/>
      </w:tcPr>
    </w:tblStylePr>
    <w:tblStylePr w:type="band1Vert">
      <w:rPr>
        <w:rFonts w:ascii="Arial" w:hAnsi="Arial"/>
        <w:color w:val="404040"/>
        <w:sz w:val="22"/>
      </w:rPr>
      <w:tcPr>
        <w:shd w:val="clear" w:color="c8e5ec" w:fill="c8e5ec"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85C6D6" w:themeColor="accent1" w:themeTint="90" w:sz="4" w:space="0"/>
          <w:left w:val="none" w:color="000000" w:sz="4" w:space="0"/>
          <w:bottom w:val="single" w:color="85C6D6"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85C6D6" w:themeColor="accent1" w:themeTint="90" w:sz="4" w:space="0"/>
          <w:left w:val="none" w:color="000000" w:sz="4" w:space="0"/>
          <w:bottom w:val="single" w:color="85C6D6" w:themeColor="accent1" w:themeTint="90" w:sz="4" w:space="0"/>
          <w:right w:val="none" w:color="000000" w:sz="4" w:space="0"/>
        </w:tcBorders>
      </w:tcPr>
    </w:tblStylePr>
  </w:style>
  <w:style w:type="table" w:styleId="1923">
    <w:name w:val="List Table 2 Accent 2"/>
    <w:basedOn w:val="1833"/>
    <w:uiPriority w:val="99"/>
    <w:pPr>
      <w:spacing w:after="0" w:line="240" w:lineRule="auto"/>
    </w:pPr>
    <w:tblPr>
      <w:tblStyleRowBandSize w:val="1"/>
      <w:tblStyleColBandSize w:val="1"/>
      <w:tblBorders>
        <w:top w:val="single" w:color="FED674" w:themeColor="accent2" w:themeTint="90" w:sz="4" w:space="0"/>
        <w:bottom w:val="single" w:color="FED674" w:themeColor="accent2" w:themeTint="90" w:sz="4" w:space="0"/>
        <w:insideH w:val="single" w:color="FED674" w:themeColor="accent2" w:themeTint="90" w:sz="4" w:space="0"/>
      </w:tblBorders>
    </w:tblPr>
    <w:tblStylePr w:type="band1Horz">
      <w:rPr>
        <w:rFonts w:ascii="Arial" w:hAnsi="Arial"/>
        <w:color w:val="404040"/>
        <w:sz w:val="22"/>
      </w:rPr>
      <w:tcPr>
        <w:shd w:val="clear" w:color="feecc1" w:fill="feecc1" w:themeFill="accent2" w:themeFillTint="40"/>
      </w:tcPr>
    </w:tblStylePr>
    <w:tblStylePr w:type="band1Vert">
      <w:rPr>
        <w:rFonts w:ascii="Arial" w:hAnsi="Arial"/>
        <w:color w:val="404040"/>
        <w:sz w:val="22"/>
      </w:rPr>
      <w:tcPr>
        <w:shd w:val="clear" w:color="feecc1" w:fill="feecc1"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ED674" w:themeColor="accent2" w:themeTint="90" w:sz="4" w:space="0"/>
          <w:left w:val="none" w:color="000000" w:sz="4" w:space="0"/>
          <w:bottom w:val="single" w:color="FED674"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ED674" w:themeColor="accent2" w:themeTint="90" w:sz="4" w:space="0"/>
          <w:left w:val="none" w:color="000000" w:sz="4" w:space="0"/>
          <w:bottom w:val="single" w:color="FED674" w:themeColor="accent2" w:themeTint="90" w:sz="4" w:space="0"/>
          <w:right w:val="none" w:color="000000" w:sz="4" w:space="0"/>
        </w:tcBorders>
      </w:tcPr>
    </w:tblStylePr>
  </w:style>
  <w:style w:type="table" w:styleId="1924">
    <w:name w:val="List Table 2 Accent 3"/>
    <w:basedOn w:val="1833"/>
    <w:uiPriority w:val="99"/>
    <w:pPr>
      <w:spacing w:after="0" w:line="240" w:lineRule="auto"/>
    </w:pPr>
    <w:tblPr>
      <w:tblStyleRowBandSize w:val="1"/>
      <w:tblStyleColBandSize w:val="1"/>
      <w:tblBorders>
        <w:top w:val="single" w:color="E28283" w:themeColor="accent3" w:themeTint="90" w:sz="4" w:space="0"/>
        <w:bottom w:val="single" w:color="E28283" w:themeColor="accent3" w:themeTint="90" w:sz="4" w:space="0"/>
        <w:insideH w:val="single" w:color="E28283" w:themeColor="accent3" w:themeTint="90" w:sz="4" w:space="0"/>
      </w:tblBorders>
    </w:tblPr>
    <w:tblStylePr w:type="band1Horz">
      <w:rPr>
        <w:rFonts w:ascii="Arial" w:hAnsi="Arial"/>
        <w:color w:val="404040"/>
        <w:sz w:val="22"/>
      </w:rPr>
      <w:tcPr>
        <w:shd w:val="clear" w:color="f2c7c7" w:fill="f2c7c7" w:themeFill="accent3" w:themeFillTint="40"/>
      </w:tcPr>
    </w:tblStylePr>
    <w:tblStylePr w:type="band1Vert">
      <w:rPr>
        <w:rFonts w:ascii="Arial" w:hAnsi="Arial"/>
        <w:color w:val="404040"/>
        <w:sz w:val="22"/>
      </w:rPr>
      <w:tcPr>
        <w:shd w:val="clear" w:color="f2c7c7" w:fill="f2c7c7"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E28283" w:themeColor="accent3" w:themeTint="90" w:sz="4" w:space="0"/>
          <w:left w:val="none" w:color="000000" w:sz="4" w:space="0"/>
          <w:bottom w:val="single" w:color="E28283"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E28283" w:themeColor="accent3" w:themeTint="90" w:sz="4" w:space="0"/>
          <w:left w:val="none" w:color="000000" w:sz="4" w:space="0"/>
          <w:bottom w:val="single" w:color="E28283" w:themeColor="accent3" w:themeTint="90" w:sz="4" w:space="0"/>
          <w:right w:val="none" w:color="000000" w:sz="4" w:space="0"/>
        </w:tcBorders>
      </w:tcPr>
    </w:tblStylePr>
  </w:style>
  <w:style w:type="table" w:styleId="1925">
    <w:name w:val="List Table 2 Accent 4"/>
    <w:basedOn w:val="1833"/>
    <w:uiPriority w:val="99"/>
    <w:pPr>
      <w:spacing w:after="0" w:line="240" w:lineRule="auto"/>
    </w:pPr>
    <w:tblPr>
      <w:tblStyleRowBandSize w:val="1"/>
      <w:tblStyleColBandSize w:val="1"/>
      <w:tblBorders>
        <w:top w:val="single" w:color="BDD981" w:themeColor="accent4" w:themeTint="90" w:sz="4" w:space="0"/>
        <w:bottom w:val="single" w:color="BDD981" w:themeColor="accent4" w:themeTint="90" w:sz="4" w:space="0"/>
        <w:insideH w:val="single" w:color="BDD981" w:themeColor="accent4" w:themeTint="90" w:sz="4" w:space="0"/>
      </w:tblBorders>
    </w:tblPr>
    <w:tblStylePr w:type="band1Horz">
      <w:rPr>
        <w:rFonts w:ascii="Arial" w:hAnsi="Arial"/>
        <w:color w:val="404040"/>
        <w:sz w:val="22"/>
      </w:rPr>
      <w:tcPr>
        <w:shd w:val="clear" w:color="e1eec7" w:fill="e1eec7" w:themeFill="accent4" w:themeFillTint="40"/>
      </w:tcPr>
    </w:tblStylePr>
    <w:tblStylePr w:type="band1Vert">
      <w:rPr>
        <w:rFonts w:ascii="Arial" w:hAnsi="Arial"/>
        <w:color w:val="404040"/>
        <w:sz w:val="22"/>
      </w:rPr>
      <w:tcPr>
        <w:shd w:val="clear" w:color="e1eec7" w:fill="e1eec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BDD981" w:themeColor="accent4" w:themeTint="90" w:sz="4" w:space="0"/>
          <w:left w:val="none" w:color="000000" w:sz="4" w:space="0"/>
          <w:bottom w:val="single" w:color="BDD981"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BDD981" w:themeColor="accent4" w:themeTint="90" w:sz="4" w:space="0"/>
          <w:left w:val="none" w:color="000000" w:sz="4" w:space="0"/>
          <w:bottom w:val="single" w:color="BDD981" w:themeColor="accent4" w:themeTint="90" w:sz="4" w:space="0"/>
          <w:right w:val="none" w:color="000000" w:sz="4" w:space="0"/>
        </w:tcBorders>
      </w:tcPr>
    </w:tblStylePr>
  </w:style>
  <w:style w:type="table" w:styleId="1926">
    <w:name w:val="List Table 2 Accent 5"/>
    <w:basedOn w:val="1833"/>
    <w:uiPriority w:val="99"/>
    <w:pPr>
      <w:spacing w:after="0" w:line="240" w:lineRule="auto"/>
    </w:pPr>
    <w:tblPr>
      <w:tblStyleRowBandSize w:val="1"/>
      <w:tblStyleColBandSize w:val="1"/>
      <w:tblBorders>
        <w:top w:val="single" w:color="F88D3C" w:themeColor="accent5" w:themeTint="90" w:sz="4" w:space="0"/>
        <w:bottom w:val="single" w:color="F88D3C" w:themeColor="accent5" w:themeTint="90" w:sz="4" w:space="0"/>
        <w:insideH w:val="single" w:color="F88D3C" w:themeColor="accent5" w:themeTint="90" w:sz="4" w:space="0"/>
      </w:tblBorders>
    </w:tblPr>
    <w:tblStylePr w:type="band1Horz">
      <w:rPr>
        <w:rFonts w:ascii="Arial" w:hAnsi="Arial"/>
        <w:color w:val="404040"/>
        <w:sz w:val="22"/>
      </w:rPr>
      <w:tcPr>
        <w:shd w:val="clear" w:color="fccca8" w:fill="fccca8" w:themeFill="accent5" w:themeFillTint="40"/>
      </w:tcPr>
    </w:tblStylePr>
    <w:tblStylePr w:type="band1Vert">
      <w:rPr>
        <w:rFonts w:ascii="Arial" w:hAnsi="Arial"/>
        <w:color w:val="404040"/>
        <w:sz w:val="22"/>
      </w:rPr>
      <w:tcPr>
        <w:shd w:val="clear" w:color="fccca8" w:fill="fccca8"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88D3C" w:themeColor="accent5" w:themeTint="90" w:sz="4" w:space="0"/>
          <w:left w:val="none" w:color="000000" w:sz="4" w:space="0"/>
          <w:bottom w:val="single" w:color="F88D3C"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88D3C" w:themeColor="accent5" w:themeTint="90" w:sz="4" w:space="0"/>
          <w:left w:val="none" w:color="000000" w:sz="4" w:space="0"/>
          <w:bottom w:val="single" w:color="F88D3C" w:themeColor="accent5" w:themeTint="90" w:sz="4" w:space="0"/>
          <w:right w:val="none" w:color="000000" w:sz="4" w:space="0"/>
        </w:tcBorders>
      </w:tcPr>
    </w:tblStylePr>
  </w:style>
  <w:style w:type="table" w:styleId="1927">
    <w:name w:val="List Table 2 Accent 6"/>
    <w:basedOn w:val="1833"/>
    <w:uiPriority w:val="99"/>
    <w:pPr>
      <w:spacing w:after="0" w:line="240" w:lineRule="auto"/>
    </w:pPr>
    <w:tblPr>
      <w:tblStyleRowBandSize w:val="1"/>
      <w:tblStyleColBandSize w:val="1"/>
      <w:tblBorders>
        <w:top w:val="single" w:color="8F9EC6" w:themeColor="accent6" w:themeTint="90" w:sz="4" w:space="0"/>
        <w:bottom w:val="single" w:color="8F9EC6" w:themeColor="accent6" w:themeTint="90" w:sz="4" w:space="0"/>
        <w:insideH w:val="single" w:color="8F9EC6" w:themeColor="accent6" w:themeTint="90" w:sz="4" w:space="0"/>
      </w:tblBorders>
    </w:tblPr>
    <w:tblStylePr w:type="band1Horz">
      <w:rPr>
        <w:rFonts w:ascii="Arial" w:hAnsi="Arial"/>
        <w:color w:val="404040"/>
        <w:sz w:val="22"/>
      </w:rPr>
      <w:tcPr>
        <w:shd w:val="clear" w:color="cdd3e6" w:fill="cdd3e6" w:themeFill="accent6" w:themeFillTint="40"/>
      </w:tcPr>
    </w:tblStylePr>
    <w:tblStylePr w:type="band1Vert">
      <w:rPr>
        <w:rFonts w:ascii="Arial" w:hAnsi="Arial"/>
        <w:color w:val="404040"/>
        <w:sz w:val="22"/>
      </w:rPr>
      <w:tcPr>
        <w:shd w:val="clear" w:color="cdd3e6" w:fill="cdd3e6"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8F9EC6" w:themeColor="accent6" w:themeTint="90" w:sz="4" w:space="0"/>
          <w:left w:val="none" w:color="000000" w:sz="4" w:space="0"/>
          <w:bottom w:val="single" w:color="8F9EC6"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8F9EC6" w:themeColor="accent6" w:themeTint="90" w:sz="4" w:space="0"/>
          <w:left w:val="none" w:color="000000" w:sz="4" w:space="0"/>
          <w:bottom w:val="single" w:color="8F9EC6" w:themeColor="accent6" w:themeTint="90" w:sz="4" w:space="0"/>
          <w:right w:val="none" w:color="000000" w:sz="4" w:space="0"/>
        </w:tcBorders>
      </w:tcPr>
    </w:tblStylePr>
  </w:style>
  <w:style w:type="table" w:styleId="1928">
    <w:name w:val="List Table 3"/>
    <w:basedOn w:val="1833"/>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fill="000000" w:themeFill="text1"/>
      </w:tcPr>
    </w:tblStylePr>
    <w:tblStylePr w:type="lastCol">
      <w:rPr>
        <w:b/>
        <w:color w:val="404040"/>
      </w:rPr>
    </w:tblStylePr>
    <w:tblStylePr w:type="lastRow">
      <w:rPr>
        <w:b/>
        <w:color w:val="404040"/>
      </w:rPr>
    </w:tblStylePr>
  </w:style>
  <w:style w:type="table" w:styleId="1929">
    <w:name w:val="List Table 3 Accent 1"/>
    <w:basedOn w:val="1833"/>
    <w:uiPriority w:val="99"/>
    <w:pPr>
      <w:spacing w:after="0" w:line="240" w:lineRule="auto"/>
    </w:pPr>
    <w:tblPr>
      <w:tblStyleRowBandSize w:val="1"/>
      <w:tblStyleColBandSize w:val="1"/>
      <w:tblBorders>
        <w:top w:val="single" w:color="3891A7" w:themeColor="accent1" w:sz="4" w:space="0"/>
        <w:left w:val="single" w:color="3891A7" w:themeColor="accent1" w:sz="4" w:space="0"/>
        <w:bottom w:val="single" w:color="3891A7" w:themeColor="accent1" w:sz="4" w:space="0"/>
        <w:right w:val="single" w:color="3891A7" w:themeColor="accent1" w:sz="4" w:space="0"/>
      </w:tblBorders>
    </w:tblPr>
    <w:tblStylePr w:type="band1Horz">
      <w:rPr>
        <w:rFonts w:ascii="Arial" w:hAnsi="Arial"/>
        <w:color w:val="404040"/>
        <w:sz w:val="22"/>
      </w:rPr>
      <w:tcPr>
        <w:tcBorders>
          <w:top w:val="single" w:color="3891A7" w:themeColor="accent1" w:sz="4" w:space="0"/>
          <w:bottom w:val="single" w:color="3891A7" w:themeColor="accent1" w:sz="4" w:space="0"/>
        </w:tcBorders>
      </w:tcPr>
    </w:tblStylePr>
    <w:tblStylePr w:type="band1Vert">
      <w:rPr>
        <w:rFonts w:ascii="Arial" w:hAnsi="Arial"/>
        <w:color w:val="404040"/>
        <w:sz w:val="22"/>
      </w:rPr>
      <w:tcPr>
        <w:tcBorders>
          <w:left w:val="single" w:color="3891A7" w:themeColor="accent1" w:sz="4" w:space="0"/>
          <w:right w:val="single" w:color="3891A7" w:themeColor="accent1" w:sz="4" w:space="0"/>
        </w:tcBorders>
      </w:tcPr>
    </w:tblStylePr>
    <w:tblStylePr w:type="firstCol">
      <w:rPr>
        <w:b/>
        <w:color w:val="404040"/>
      </w:rPr>
    </w:tblStylePr>
    <w:tblStylePr w:type="firstRow">
      <w:rPr>
        <w:rFonts w:ascii="Arial" w:hAnsi="Arial"/>
        <w:b/>
        <w:color w:val="ffffff"/>
        <w:sz w:val="22"/>
      </w:rPr>
      <w:tcPr>
        <w:shd w:val="clear" w:color="3891a7" w:fill="3891a7" w:themeFill="accent1"/>
      </w:tcPr>
    </w:tblStylePr>
    <w:tblStylePr w:type="lastCol">
      <w:rPr>
        <w:b/>
        <w:color w:val="404040"/>
      </w:rPr>
    </w:tblStylePr>
    <w:tblStylePr w:type="lastRow">
      <w:rPr>
        <w:b/>
        <w:color w:val="404040"/>
      </w:rPr>
    </w:tblStylePr>
  </w:style>
  <w:style w:type="table" w:styleId="1930">
    <w:name w:val="List Table 3 Accent 2"/>
    <w:basedOn w:val="1833"/>
    <w:uiPriority w:val="99"/>
    <w:pPr>
      <w:spacing w:after="0" w:line="240" w:lineRule="auto"/>
    </w:pPr>
    <w:tblPr>
      <w:tblStyleRowBandSize w:val="1"/>
      <w:tblStyleColBandSize w:val="1"/>
      <w:tblBorders>
        <w:top w:val="single" w:color="FED46D" w:themeColor="accent2" w:themeTint="97" w:sz="4" w:space="0"/>
        <w:left w:val="single" w:color="FED46D" w:themeColor="accent2" w:themeTint="97" w:sz="4" w:space="0"/>
        <w:bottom w:val="single" w:color="FED46D" w:themeColor="accent2" w:themeTint="97" w:sz="4" w:space="0"/>
        <w:right w:val="single" w:color="FED46D" w:themeColor="accent2" w:themeTint="97" w:sz="4" w:space="0"/>
      </w:tblBorders>
    </w:tblPr>
    <w:tblStylePr w:type="band1Horz">
      <w:rPr>
        <w:rFonts w:ascii="Arial" w:hAnsi="Arial"/>
        <w:color w:val="404040"/>
        <w:sz w:val="22"/>
      </w:rPr>
      <w:tcPr>
        <w:tcBorders>
          <w:top w:val="single" w:color="FED46D" w:themeColor="accent2" w:themeTint="97" w:sz="4" w:space="0"/>
          <w:bottom w:val="single" w:color="FED46D" w:themeColor="accent2" w:themeTint="97" w:sz="4" w:space="0"/>
        </w:tcBorders>
      </w:tcPr>
    </w:tblStylePr>
    <w:tblStylePr w:type="band1Vert">
      <w:rPr>
        <w:rFonts w:ascii="Arial" w:hAnsi="Arial"/>
        <w:color w:val="404040"/>
        <w:sz w:val="22"/>
      </w:rPr>
      <w:tcPr>
        <w:tcBorders>
          <w:left w:val="single" w:color="FED46D" w:themeColor="accent2" w:themeTint="97" w:sz="4" w:space="0"/>
          <w:right w:val="single" w:color="FED46D" w:themeColor="accent2" w:themeTint="97" w:sz="4" w:space="0"/>
        </w:tcBorders>
      </w:tcPr>
    </w:tblStylePr>
    <w:tblStylePr w:type="firstCol">
      <w:rPr>
        <w:b/>
        <w:color w:val="404040"/>
      </w:rPr>
    </w:tblStylePr>
    <w:tblStylePr w:type="firstRow">
      <w:rPr>
        <w:rFonts w:ascii="Arial" w:hAnsi="Arial"/>
        <w:b/>
        <w:color w:val="ffffff"/>
        <w:sz w:val="22"/>
      </w:rPr>
      <w:tcPr>
        <w:shd w:val="clear" w:color="fed46d" w:fill="fed46d" w:themeFill="accent2" w:themeFillTint="97"/>
      </w:tcPr>
    </w:tblStylePr>
    <w:tblStylePr w:type="lastCol">
      <w:rPr>
        <w:b/>
        <w:color w:val="404040"/>
      </w:rPr>
    </w:tblStylePr>
    <w:tblStylePr w:type="lastRow">
      <w:rPr>
        <w:b/>
        <w:color w:val="404040"/>
      </w:rPr>
    </w:tblStylePr>
  </w:style>
  <w:style w:type="table" w:styleId="1931">
    <w:name w:val="List Table 3 Accent 3"/>
    <w:basedOn w:val="1833"/>
    <w:uiPriority w:val="99"/>
    <w:pPr>
      <w:spacing w:after="0" w:line="240" w:lineRule="auto"/>
    </w:pPr>
    <w:tblPr>
      <w:tblStyleRowBandSize w:val="1"/>
      <w:tblStyleColBandSize w:val="1"/>
      <w:tblBorders>
        <w:top w:val="single" w:color="E07C7C" w:themeColor="accent3" w:themeTint="98" w:sz="4" w:space="0"/>
        <w:left w:val="single" w:color="E07C7C" w:themeColor="accent3" w:themeTint="98" w:sz="4" w:space="0"/>
        <w:bottom w:val="single" w:color="E07C7C" w:themeColor="accent3" w:themeTint="98" w:sz="4" w:space="0"/>
        <w:right w:val="single" w:color="E07C7C" w:themeColor="accent3" w:themeTint="98" w:sz="4" w:space="0"/>
      </w:tblBorders>
    </w:tblPr>
    <w:tblStylePr w:type="band1Horz">
      <w:rPr>
        <w:rFonts w:ascii="Arial" w:hAnsi="Arial"/>
        <w:color w:val="404040"/>
        <w:sz w:val="22"/>
      </w:rPr>
      <w:tcPr>
        <w:tcBorders>
          <w:top w:val="single" w:color="E07C7C" w:themeColor="accent3" w:themeTint="98" w:sz="4" w:space="0"/>
          <w:bottom w:val="single" w:color="E07C7C" w:themeColor="accent3" w:themeTint="98" w:sz="4" w:space="0"/>
        </w:tcBorders>
      </w:tcPr>
    </w:tblStylePr>
    <w:tblStylePr w:type="band1Vert">
      <w:rPr>
        <w:rFonts w:ascii="Arial" w:hAnsi="Arial"/>
        <w:color w:val="404040"/>
        <w:sz w:val="22"/>
      </w:rPr>
      <w:tcPr>
        <w:tcBorders>
          <w:left w:val="single" w:color="E07C7C" w:themeColor="accent3" w:themeTint="98" w:sz="4" w:space="0"/>
          <w:right w:val="single" w:color="E07C7C" w:themeColor="accent3" w:themeTint="98" w:sz="4" w:space="0"/>
        </w:tcBorders>
      </w:tcPr>
    </w:tblStylePr>
    <w:tblStylePr w:type="firstCol">
      <w:rPr>
        <w:b/>
        <w:color w:val="404040"/>
      </w:rPr>
    </w:tblStylePr>
    <w:tblStylePr w:type="firstRow">
      <w:rPr>
        <w:rFonts w:ascii="Arial" w:hAnsi="Arial"/>
        <w:b/>
        <w:color w:val="ffffff"/>
        <w:sz w:val="22"/>
      </w:rPr>
      <w:tcPr>
        <w:shd w:val="clear" w:color="e07c7c" w:fill="e07c7c" w:themeFill="accent3" w:themeFillTint="98"/>
      </w:tcPr>
    </w:tblStylePr>
    <w:tblStylePr w:type="lastCol">
      <w:rPr>
        <w:b/>
        <w:color w:val="404040"/>
      </w:rPr>
    </w:tblStylePr>
    <w:tblStylePr w:type="lastRow">
      <w:rPr>
        <w:b/>
        <w:color w:val="404040"/>
      </w:rPr>
    </w:tblStylePr>
  </w:style>
  <w:style w:type="table" w:styleId="1932">
    <w:name w:val="List Table 3 Accent 4"/>
    <w:basedOn w:val="1833"/>
    <w:uiPriority w:val="99"/>
    <w:pPr>
      <w:spacing w:after="0" w:line="240" w:lineRule="auto"/>
    </w:pPr>
    <w:tblPr>
      <w:tblStyleRowBandSize w:val="1"/>
      <w:tblStyleColBandSize w:val="1"/>
      <w:tblBorders>
        <w:top w:val="single" w:color="B8D678" w:themeColor="accent4" w:themeTint="9A" w:sz="4" w:space="0"/>
        <w:left w:val="single" w:color="B8D678" w:themeColor="accent4" w:themeTint="9A" w:sz="4" w:space="0"/>
        <w:bottom w:val="single" w:color="B8D678" w:themeColor="accent4" w:themeTint="9A" w:sz="4" w:space="0"/>
        <w:right w:val="single" w:color="B8D678" w:themeColor="accent4" w:themeTint="9A" w:sz="4" w:space="0"/>
      </w:tblBorders>
    </w:tblPr>
    <w:tblStylePr w:type="band1Horz">
      <w:rPr>
        <w:rFonts w:ascii="Arial" w:hAnsi="Arial"/>
        <w:color w:val="404040"/>
        <w:sz w:val="22"/>
      </w:rPr>
      <w:tcPr>
        <w:tcBorders>
          <w:top w:val="single" w:color="B8D678" w:themeColor="accent4" w:themeTint="9A" w:sz="4" w:space="0"/>
          <w:bottom w:val="single" w:color="B8D678" w:themeColor="accent4" w:themeTint="9A" w:sz="4" w:space="0"/>
        </w:tcBorders>
      </w:tcPr>
    </w:tblStylePr>
    <w:tblStylePr w:type="band1Vert">
      <w:rPr>
        <w:rFonts w:ascii="Arial" w:hAnsi="Arial"/>
        <w:color w:val="404040"/>
        <w:sz w:val="22"/>
      </w:rPr>
      <w:tcPr>
        <w:tcBorders>
          <w:left w:val="single" w:color="B8D678" w:themeColor="accent4" w:themeTint="9A" w:sz="4" w:space="0"/>
          <w:right w:val="single" w:color="B8D678" w:themeColor="accent4" w:themeTint="9A" w:sz="4" w:space="0"/>
        </w:tcBorders>
      </w:tcPr>
    </w:tblStylePr>
    <w:tblStylePr w:type="firstCol">
      <w:rPr>
        <w:b/>
        <w:color w:val="404040"/>
      </w:rPr>
    </w:tblStylePr>
    <w:tblStylePr w:type="firstRow">
      <w:rPr>
        <w:rFonts w:ascii="Arial" w:hAnsi="Arial"/>
        <w:b/>
        <w:color w:val="ffffff"/>
        <w:sz w:val="22"/>
      </w:rPr>
      <w:tcPr>
        <w:shd w:val="clear" w:color="b8d678" w:fill="b8d678" w:themeFill="accent4" w:themeFillTint="9A"/>
      </w:tcPr>
    </w:tblStylePr>
    <w:tblStylePr w:type="lastCol">
      <w:rPr>
        <w:b/>
        <w:color w:val="404040"/>
      </w:rPr>
    </w:tblStylePr>
    <w:tblStylePr w:type="lastRow">
      <w:rPr>
        <w:b/>
        <w:color w:val="404040"/>
      </w:rPr>
    </w:tblStylePr>
  </w:style>
  <w:style w:type="table" w:styleId="1933">
    <w:name w:val="List Table 3 Accent 5"/>
    <w:basedOn w:val="1833"/>
    <w:uiPriority w:val="99"/>
    <w:pPr>
      <w:spacing w:after="0" w:line="240" w:lineRule="auto"/>
    </w:pPr>
    <w:tblPr>
      <w:tblStyleRowBandSize w:val="1"/>
      <w:tblStyleColBandSize w:val="1"/>
      <w:tblBorders>
        <w:top w:val="single" w:color="F8852F" w:themeColor="accent5" w:themeTint="9A" w:sz="4" w:space="0"/>
        <w:left w:val="single" w:color="F8852F" w:themeColor="accent5" w:themeTint="9A" w:sz="4" w:space="0"/>
        <w:bottom w:val="single" w:color="F8852F" w:themeColor="accent5" w:themeTint="9A" w:sz="4" w:space="0"/>
        <w:right w:val="single" w:color="F8852F" w:themeColor="accent5" w:themeTint="9A" w:sz="4" w:space="0"/>
      </w:tblBorders>
    </w:tblPr>
    <w:tblStylePr w:type="band1Horz">
      <w:rPr>
        <w:rFonts w:ascii="Arial" w:hAnsi="Arial"/>
        <w:color w:val="404040"/>
        <w:sz w:val="22"/>
      </w:rPr>
      <w:tcPr>
        <w:tcBorders>
          <w:top w:val="single" w:color="F8852F" w:themeColor="accent5" w:themeTint="9A" w:sz="4" w:space="0"/>
          <w:bottom w:val="single" w:color="F8852F" w:themeColor="accent5" w:themeTint="9A" w:sz="4" w:space="0"/>
        </w:tcBorders>
      </w:tcPr>
    </w:tblStylePr>
    <w:tblStylePr w:type="band1Vert">
      <w:rPr>
        <w:rFonts w:ascii="Arial" w:hAnsi="Arial"/>
        <w:color w:val="404040"/>
        <w:sz w:val="22"/>
      </w:rPr>
      <w:tcPr>
        <w:tcBorders>
          <w:left w:val="single" w:color="F8852F" w:themeColor="accent5" w:themeTint="9A" w:sz="4" w:space="0"/>
          <w:right w:val="single" w:color="F8852F" w:themeColor="accent5" w:themeTint="9A" w:sz="4" w:space="0"/>
        </w:tcBorders>
      </w:tcPr>
    </w:tblStylePr>
    <w:tblStylePr w:type="firstCol">
      <w:rPr>
        <w:b/>
        <w:color w:val="404040"/>
      </w:rPr>
    </w:tblStylePr>
    <w:tblStylePr w:type="firstRow">
      <w:rPr>
        <w:rFonts w:ascii="Arial" w:hAnsi="Arial"/>
        <w:b/>
        <w:color w:val="ffffff"/>
        <w:sz w:val="22"/>
      </w:rPr>
      <w:tcPr>
        <w:shd w:val="clear" w:color="f8852f" w:fill="f8852f" w:themeFill="accent5" w:themeFillTint="9A"/>
      </w:tcPr>
    </w:tblStylePr>
    <w:tblStylePr w:type="lastCol">
      <w:rPr>
        <w:b/>
        <w:color w:val="404040"/>
      </w:rPr>
    </w:tblStylePr>
    <w:tblStylePr w:type="lastRow">
      <w:rPr>
        <w:b/>
        <w:color w:val="404040"/>
      </w:rPr>
    </w:tblStylePr>
  </w:style>
  <w:style w:type="table" w:styleId="1934">
    <w:name w:val="List Table 3 Accent 6"/>
    <w:basedOn w:val="1833"/>
    <w:uiPriority w:val="99"/>
    <w:pPr>
      <w:spacing w:after="0" w:line="240" w:lineRule="auto"/>
    </w:pPr>
    <w:tblPr>
      <w:tblStyleRowBandSize w:val="1"/>
      <w:tblStyleColBandSize w:val="1"/>
      <w:tblBorders>
        <w:top w:val="single" w:color="8898C3" w:themeColor="accent6" w:themeTint="98" w:sz="4" w:space="0"/>
        <w:left w:val="single" w:color="8898C3" w:themeColor="accent6" w:themeTint="98" w:sz="4" w:space="0"/>
        <w:bottom w:val="single" w:color="8898C3" w:themeColor="accent6" w:themeTint="98" w:sz="4" w:space="0"/>
        <w:right w:val="single" w:color="8898C3" w:themeColor="accent6" w:themeTint="98" w:sz="4" w:space="0"/>
      </w:tblBorders>
    </w:tblPr>
    <w:tblStylePr w:type="band1Horz">
      <w:rPr>
        <w:rFonts w:ascii="Arial" w:hAnsi="Arial"/>
        <w:color w:val="404040"/>
        <w:sz w:val="22"/>
      </w:rPr>
      <w:tcPr>
        <w:tcBorders>
          <w:top w:val="single" w:color="8898C3" w:themeColor="accent6" w:themeTint="98" w:sz="4" w:space="0"/>
          <w:bottom w:val="single" w:color="8898C3" w:themeColor="accent6" w:themeTint="98" w:sz="4" w:space="0"/>
        </w:tcBorders>
      </w:tcPr>
    </w:tblStylePr>
    <w:tblStylePr w:type="band1Vert">
      <w:rPr>
        <w:rFonts w:ascii="Arial" w:hAnsi="Arial"/>
        <w:color w:val="404040"/>
        <w:sz w:val="22"/>
      </w:rPr>
      <w:tcPr>
        <w:tcBorders>
          <w:left w:val="single" w:color="8898C3" w:themeColor="accent6" w:themeTint="98" w:sz="4" w:space="0"/>
          <w:right w:val="single" w:color="8898C3" w:themeColor="accent6" w:themeTint="98" w:sz="4" w:space="0"/>
        </w:tcBorders>
      </w:tcPr>
    </w:tblStylePr>
    <w:tblStylePr w:type="firstCol">
      <w:rPr>
        <w:b/>
        <w:color w:val="404040"/>
      </w:rPr>
    </w:tblStylePr>
    <w:tblStylePr w:type="firstRow">
      <w:rPr>
        <w:rFonts w:ascii="Arial" w:hAnsi="Arial"/>
        <w:b/>
        <w:color w:val="ffffff"/>
        <w:sz w:val="22"/>
      </w:rPr>
      <w:tcPr>
        <w:shd w:val="clear" w:color="8898c3" w:fill="8898c3" w:themeFill="accent6" w:themeFillTint="98"/>
      </w:tcPr>
    </w:tblStylePr>
    <w:tblStylePr w:type="lastCol">
      <w:rPr>
        <w:b/>
        <w:color w:val="404040"/>
      </w:rPr>
    </w:tblStylePr>
    <w:tblStylePr w:type="lastRow">
      <w:rPr>
        <w:b/>
        <w:color w:val="404040"/>
      </w:rPr>
    </w:tblStylePr>
  </w:style>
  <w:style w:type="table" w:styleId="1935">
    <w:name w:val="List Table 4"/>
    <w:basedOn w:val="1833"/>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fill="bfbfbf" w:themeFill="text1" w:themeFillTint="40"/>
      </w:tcPr>
    </w:tblStylePr>
    <w:tblStylePr w:type="band1Vert">
      <w:rPr>
        <w:rFonts w:ascii="Arial" w:hAnsi="Arial"/>
        <w:color w:val="404040"/>
        <w:sz w:val="22"/>
      </w:rPr>
      <w:tcPr>
        <w:shd w:val="clear" w:color="bfbfbf" w:fill="bfbfbf" w:themeFill="text1" w:themeFillTint="40"/>
      </w:tcPr>
    </w:tblStylePr>
    <w:tblStylePr w:type="firstCol">
      <w:rPr>
        <w:b/>
        <w:color w:val="404040"/>
      </w:rPr>
    </w:tblStylePr>
    <w:tblStylePr w:type="firstRow">
      <w:rPr>
        <w:rFonts w:ascii="Arial" w:hAnsi="Arial"/>
        <w:b/>
        <w:color w:val="ffffff"/>
        <w:sz w:val="22"/>
      </w:rPr>
      <w:tcPr>
        <w:shd w:val="clear" w:color="000000" w:fill="000000" w:themeFill="text1"/>
      </w:tcPr>
    </w:tblStylePr>
    <w:tblStylePr w:type="lastCol">
      <w:rPr>
        <w:b/>
        <w:color w:val="404040"/>
      </w:rPr>
    </w:tblStylePr>
    <w:tblStylePr w:type="lastRow">
      <w:rPr>
        <w:b/>
        <w:color w:val="404040"/>
      </w:rPr>
    </w:tblStylePr>
  </w:style>
  <w:style w:type="table" w:styleId="1936">
    <w:name w:val="List Table 4 Accent 1"/>
    <w:basedOn w:val="1833"/>
    <w:uiPriority w:val="99"/>
    <w:pPr>
      <w:spacing w:after="0" w:line="240" w:lineRule="auto"/>
    </w:pPr>
    <w:tblPr>
      <w:tblStyleRowBandSize w:val="1"/>
      <w:tblStyleColBandSize w:val="1"/>
      <w:tblBorders>
        <w:top w:val="single" w:color="85C6D6" w:themeColor="accent1" w:themeTint="90" w:sz="4" w:space="0"/>
        <w:left w:val="single" w:color="85C6D6" w:themeColor="accent1" w:themeTint="90" w:sz="4" w:space="0"/>
        <w:bottom w:val="single" w:color="85C6D6" w:themeColor="accent1" w:themeTint="90" w:sz="4" w:space="0"/>
        <w:right w:val="single" w:color="85C6D6" w:themeColor="accent1" w:themeTint="90" w:sz="4" w:space="0"/>
        <w:insideH w:val="single" w:color="85C6D6" w:themeColor="accent1" w:themeTint="90" w:sz="4" w:space="0"/>
      </w:tblBorders>
    </w:tblPr>
    <w:tblStylePr w:type="band1Horz">
      <w:rPr>
        <w:rFonts w:ascii="Arial" w:hAnsi="Arial"/>
        <w:color w:val="404040"/>
        <w:sz w:val="22"/>
      </w:rPr>
      <w:tcPr>
        <w:shd w:val="clear" w:color="c8e5ec" w:fill="c8e5ec" w:themeFill="accent1" w:themeFillTint="40"/>
      </w:tcPr>
    </w:tblStylePr>
    <w:tblStylePr w:type="band1Vert">
      <w:rPr>
        <w:rFonts w:ascii="Arial" w:hAnsi="Arial"/>
        <w:color w:val="404040"/>
        <w:sz w:val="22"/>
      </w:rPr>
      <w:tcPr>
        <w:shd w:val="clear" w:color="c8e5ec" w:fill="c8e5ec" w:themeFill="accent1" w:themeFillTint="40"/>
      </w:tcPr>
    </w:tblStylePr>
    <w:tblStylePr w:type="firstCol">
      <w:rPr>
        <w:b/>
        <w:color w:val="404040"/>
      </w:rPr>
    </w:tblStylePr>
    <w:tblStylePr w:type="firstRow">
      <w:rPr>
        <w:rFonts w:ascii="Arial" w:hAnsi="Arial"/>
        <w:b/>
        <w:color w:val="ffffff"/>
        <w:sz w:val="22"/>
      </w:rPr>
      <w:tcPr>
        <w:shd w:val="clear" w:color="3891a7" w:fill="3891a7" w:themeFill="accent1"/>
      </w:tcPr>
    </w:tblStylePr>
    <w:tblStylePr w:type="lastCol">
      <w:rPr>
        <w:b/>
        <w:color w:val="404040"/>
      </w:rPr>
    </w:tblStylePr>
    <w:tblStylePr w:type="lastRow">
      <w:rPr>
        <w:b/>
        <w:color w:val="404040"/>
      </w:rPr>
    </w:tblStylePr>
  </w:style>
  <w:style w:type="table" w:styleId="1937">
    <w:name w:val="List Table 4 Accent 2"/>
    <w:basedOn w:val="1833"/>
    <w:uiPriority w:val="99"/>
    <w:pPr>
      <w:spacing w:after="0" w:line="240" w:lineRule="auto"/>
    </w:pPr>
    <w:tblPr>
      <w:tblStyleRowBandSize w:val="1"/>
      <w:tblStyleColBandSize w:val="1"/>
      <w:tblBorders>
        <w:top w:val="single" w:color="FED674" w:themeColor="accent2" w:themeTint="90" w:sz="4" w:space="0"/>
        <w:left w:val="single" w:color="FED674" w:themeColor="accent2" w:themeTint="90" w:sz="4" w:space="0"/>
        <w:bottom w:val="single" w:color="FED674" w:themeColor="accent2" w:themeTint="90" w:sz="4" w:space="0"/>
        <w:right w:val="single" w:color="FED674" w:themeColor="accent2" w:themeTint="90" w:sz="4" w:space="0"/>
        <w:insideH w:val="single" w:color="FED674" w:themeColor="accent2" w:themeTint="90" w:sz="4" w:space="0"/>
      </w:tblBorders>
    </w:tblPr>
    <w:tblStylePr w:type="band1Horz">
      <w:rPr>
        <w:rFonts w:ascii="Arial" w:hAnsi="Arial"/>
        <w:color w:val="404040"/>
        <w:sz w:val="22"/>
      </w:rPr>
      <w:tcPr>
        <w:shd w:val="clear" w:color="feecc1" w:fill="feecc1" w:themeFill="accent2" w:themeFillTint="40"/>
      </w:tcPr>
    </w:tblStylePr>
    <w:tblStylePr w:type="band1Vert">
      <w:rPr>
        <w:rFonts w:ascii="Arial" w:hAnsi="Arial"/>
        <w:color w:val="404040"/>
        <w:sz w:val="22"/>
      </w:rPr>
      <w:tcPr>
        <w:shd w:val="clear" w:color="feecc1" w:fill="feecc1" w:themeFill="accent2" w:themeFillTint="40"/>
      </w:tcPr>
    </w:tblStylePr>
    <w:tblStylePr w:type="firstCol">
      <w:rPr>
        <w:b/>
        <w:color w:val="404040"/>
      </w:rPr>
    </w:tblStylePr>
    <w:tblStylePr w:type="firstRow">
      <w:rPr>
        <w:rFonts w:ascii="Arial" w:hAnsi="Arial"/>
        <w:b/>
        <w:color w:val="ffffff"/>
        <w:sz w:val="22"/>
      </w:rPr>
      <w:tcPr>
        <w:shd w:val="clear" w:color="feb80a" w:fill="feb80a" w:themeFill="accent2"/>
      </w:tcPr>
    </w:tblStylePr>
    <w:tblStylePr w:type="lastCol">
      <w:rPr>
        <w:b/>
        <w:color w:val="404040"/>
      </w:rPr>
    </w:tblStylePr>
    <w:tblStylePr w:type="lastRow">
      <w:rPr>
        <w:b/>
        <w:color w:val="404040"/>
      </w:rPr>
    </w:tblStylePr>
  </w:style>
  <w:style w:type="table" w:styleId="1938">
    <w:name w:val="List Table 4 Accent 3"/>
    <w:basedOn w:val="1833"/>
    <w:uiPriority w:val="99"/>
    <w:pPr>
      <w:spacing w:after="0" w:line="240" w:lineRule="auto"/>
    </w:pPr>
    <w:tblPr>
      <w:tblStyleRowBandSize w:val="1"/>
      <w:tblStyleColBandSize w:val="1"/>
      <w:tblBorders>
        <w:top w:val="single" w:color="E28283" w:themeColor="accent3" w:themeTint="90" w:sz="4" w:space="0"/>
        <w:left w:val="single" w:color="E28283" w:themeColor="accent3" w:themeTint="90" w:sz="4" w:space="0"/>
        <w:bottom w:val="single" w:color="E28283" w:themeColor="accent3" w:themeTint="90" w:sz="4" w:space="0"/>
        <w:right w:val="single" w:color="E28283" w:themeColor="accent3" w:themeTint="90" w:sz="4" w:space="0"/>
        <w:insideH w:val="single" w:color="E28283" w:themeColor="accent3" w:themeTint="90" w:sz="4" w:space="0"/>
      </w:tblBorders>
    </w:tblPr>
    <w:tblStylePr w:type="band1Horz">
      <w:rPr>
        <w:rFonts w:ascii="Arial" w:hAnsi="Arial"/>
        <w:color w:val="404040"/>
        <w:sz w:val="22"/>
      </w:rPr>
      <w:tcPr>
        <w:shd w:val="clear" w:color="f2c7c7" w:fill="f2c7c7" w:themeFill="accent3" w:themeFillTint="40"/>
      </w:tcPr>
    </w:tblStylePr>
    <w:tblStylePr w:type="band1Vert">
      <w:rPr>
        <w:rFonts w:ascii="Arial" w:hAnsi="Arial"/>
        <w:color w:val="404040"/>
        <w:sz w:val="22"/>
      </w:rPr>
      <w:tcPr>
        <w:shd w:val="clear" w:color="f2c7c7" w:fill="f2c7c7" w:themeFill="accent3" w:themeFillTint="40"/>
      </w:tcPr>
    </w:tblStylePr>
    <w:tblStylePr w:type="firstCol">
      <w:rPr>
        <w:b/>
        <w:color w:val="404040"/>
      </w:rPr>
    </w:tblStylePr>
    <w:tblStylePr w:type="firstRow">
      <w:rPr>
        <w:rFonts w:ascii="Arial" w:hAnsi="Arial"/>
        <w:b/>
        <w:color w:val="ffffff"/>
        <w:sz w:val="22"/>
      </w:rPr>
      <w:tcPr>
        <w:shd w:val="clear" w:color="c32d2e" w:fill="c32d2e" w:themeFill="accent3"/>
      </w:tcPr>
    </w:tblStylePr>
    <w:tblStylePr w:type="lastCol">
      <w:rPr>
        <w:b/>
        <w:color w:val="404040"/>
      </w:rPr>
    </w:tblStylePr>
    <w:tblStylePr w:type="lastRow">
      <w:rPr>
        <w:b/>
        <w:color w:val="404040"/>
      </w:rPr>
    </w:tblStylePr>
  </w:style>
  <w:style w:type="table" w:styleId="1939">
    <w:name w:val="List Table 4 Accent 4"/>
    <w:basedOn w:val="1833"/>
    <w:uiPriority w:val="99"/>
    <w:pPr>
      <w:spacing w:after="0" w:line="240" w:lineRule="auto"/>
    </w:pPr>
    <w:tblPr>
      <w:tblStyleRowBandSize w:val="1"/>
      <w:tblStyleColBandSize w:val="1"/>
      <w:tblBorders>
        <w:top w:val="single" w:color="BDD981" w:themeColor="accent4" w:themeTint="90" w:sz="4" w:space="0"/>
        <w:left w:val="single" w:color="BDD981" w:themeColor="accent4" w:themeTint="90" w:sz="4" w:space="0"/>
        <w:bottom w:val="single" w:color="BDD981" w:themeColor="accent4" w:themeTint="90" w:sz="4" w:space="0"/>
        <w:right w:val="single" w:color="BDD981" w:themeColor="accent4" w:themeTint="90" w:sz="4" w:space="0"/>
        <w:insideH w:val="single" w:color="BDD981" w:themeColor="accent4" w:themeTint="90" w:sz="4" w:space="0"/>
      </w:tblBorders>
    </w:tblPr>
    <w:tblStylePr w:type="band1Horz">
      <w:rPr>
        <w:rFonts w:ascii="Arial" w:hAnsi="Arial"/>
        <w:color w:val="404040"/>
        <w:sz w:val="22"/>
      </w:rPr>
      <w:tcPr>
        <w:shd w:val="clear" w:color="e1eec7" w:fill="e1eec7" w:themeFill="accent4" w:themeFillTint="40"/>
      </w:tcPr>
    </w:tblStylePr>
    <w:tblStylePr w:type="band1Vert">
      <w:rPr>
        <w:rFonts w:ascii="Arial" w:hAnsi="Arial"/>
        <w:color w:val="404040"/>
        <w:sz w:val="22"/>
      </w:rPr>
      <w:tcPr>
        <w:shd w:val="clear" w:color="e1eec7" w:fill="e1eec7" w:themeFill="accent4" w:themeFillTint="40"/>
      </w:tcPr>
    </w:tblStylePr>
    <w:tblStylePr w:type="firstCol">
      <w:rPr>
        <w:b/>
        <w:color w:val="404040"/>
      </w:rPr>
    </w:tblStylePr>
    <w:tblStylePr w:type="firstRow">
      <w:rPr>
        <w:rFonts w:ascii="Arial" w:hAnsi="Arial"/>
        <w:b/>
        <w:color w:val="ffffff"/>
        <w:sz w:val="22"/>
      </w:rPr>
      <w:tcPr>
        <w:shd w:val="clear" w:color="84aa33" w:fill="84aa33" w:themeFill="accent4"/>
      </w:tcPr>
    </w:tblStylePr>
    <w:tblStylePr w:type="lastCol">
      <w:rPr>
        <w:b/>
        <w:color w:val="404040"/>
      </w:rPr>
    </w:tblStylePr>
    <w:tblStylePr w:type="lastRow">
      <w:rPr>
        <w:b/>
        <w:color w:val="404040"/>
      </w:rPr>
    </w:tblStylePr>
  </w:style>
  <w:style w:type="table" w:styleId="1940">
    <w:name w:val="List Table 4 Accent 5"/>
    <w:basedOn w:val="1833"/>
    <w:uiPriority w:val="99"/>
    <w:pPr>
      <w:spacing w:after="0" w:line="240" w:lineRule="auto"/>
    </w:pPr>
    <w:tblPr>
      <w:tblStyleRowBandSize w:val="1"/>
      <w:tblStyleColBandSize w:val="1"/>
      <w:tblBorders>
        <w:top w:val="single" w:color="F88D3C" w:themeColor="accent5" w:themeTint="90" w:sz="4" w:space="0"/>
        <w:left w:val="single" w:color="F88D3C" w:themeColor="accent5" w:themeTint="90" w:sz="4" w:space="0"/>
        <w:bottom w:val="single" w:color="F88D3C" w:themeColor="accent5" w:themeTint="90" w:sz="4" w:space="0"/>
        <w:right w:val="single" w:color="F88D3C" w:themeColor="accent5" w:themeTint="90" w:sz="4" w:space="0"/>
        <w:insideH w:val="single" w:color="F88D3C" w:themeColor="accent5" w:themeTint="90" w:sz="4" w:space="0"/>
      </w:tblBorders>
    </w:tblPr>
    <w:tblStylePr w:type="band1Horz">
      <w:rPr>
        <w:rFonts w:ascii="Arial" w:hAnsi="Arial"/>
        <w:color w:val="404040"/>
        <w:sz w:val="22"/>
      </w:rPr>
      <w:tcPr>
        <w:shd w:val="clear" w:color="fccca8" w:fill="fccca8" w:themeFill="accent5" w:themeFillTint="40"/>
      </w:tcPr>
    </w:tblStylePr>
    <w:tblStylePr w:type="band1Vert">
      <w:rPr>
        <w:rFonts w:ascii="Arial" w:hAnsi="Arial"/>
        <w:color w:val="404040"/>
        <w:sz w:val="22"/>
      </w:rPr>
      <w:tcPr>
        <w:shd w:val="clear" w:color="fccca8" w:fill="fccca8" w:themeFill="accent5" w:themeFillTint="40"/>
      </w:tcPr>
    </w:tblStylePr>
    <w:tblStylePr w:type="firstCol">
      <w:rPr>
        <w:b/>
        <w:color w:val="404040"/>
      </w:rPr>
    </w:tblStylePr>
    <w:tblStylePr w:type="firstRow">
      <w:rPr>
        <w:rFonts w:ascii="Arial" w:hAnsi="Arial"/>
        <w:b/>
        <w:color w:val="ffffff"/>
        <w:sz w:val="22"/>
      </w:rPr>
      <w:tcPr>
        <w:shd w:val="clear" w:color="964305" w:fill="964305" w:themeFill="accent5"/>
      </w:tcPr>
    </w:tblStylePr>
    <w:tblStylePr w:type="lastCol">
      <w:rPr>
        <w:b/>
        <w:color w:val="404040"/>
      </w:rPr>
    </w:tblStylePr>
    <w:tblStylePr w:type="lastRow">
      <w:rPr>
        <w:b/>
        <w:color w:val="404040"/>
      </w:rPr>
    </w:tblStylePr>
  </w:style>
  <w:style w:type="table" w:styleId="1941">
    <w:name w:val="List Table 4 Accent 6"/>
    <w:basedOn w:val="1833"/>
    <w:uiPriority w:val="99"/>
    <w:pPr>
      <w:spacing w:after="0" w:line="240" w:lineRule="auto"/>
    </w:pPr>
    <w:tblPr>
      <w:tblStyleRowBandSize w:val="1"/>
      <w:tblStyleColBandSize w:val="1"/>
      <w:tblBorders>
        <w:top w:val="single" w:color="8F9EC6" w:themeColor="accent6" w:themeTint="90" w:sz="4" w:space="0"/>
        <w:left w:val="single" w:color="8F9EC6" w:themeColor="accent6" w:themeTint="90" w:sz="4" w:space="0"/>
        <w:bottom w:val="single" w:color="8F9EC6" w:themeColor="accent6" w:themeTint="90" w:sz="4" w:space="0"/>
        <w:right w:val="single" w:color="8F9EC6" w:themeColor="accent6" w:themeTint="90" w:sz="4" w:space="0"/>
        <w:insideH w:val="single" w:color="8F9EC6" w:themeColor="accent6" w:themeTint="90" w:sz="4" w:space="0"/>
      </w:tblBorders>
    </w:tblPr>
    <w:tblStylePr w:type="band1Horz">
      <w:rPr>
        <w:rFonts w:ascii="Arial" w:hAnsi="Arial"/>
        <w:color w:val="404040"/>
        <w:sz w:val="22"/>
      </w:rPr>
      <w:tcPr>
        <w:shd w:val="clear" w:color="cdd3e6" w:fill="cdd3e6" w:themeFill="accent6" w:themeFillTint="40"/>
      </w:tcPr>
    </w:tblStylePr>
    <w:tblStylePr w:type="band1Vert">
      <w:rPr>
        <w:rFonts w:ascii="Arial" w:hAnsi="Arial"/>
        <w:color w:val="404040"/>
        <w:sz w:val="22"/>
      </w:rPr>
      <w:tcPr>
        <w:shd w:val="clear" w:color="cdd3e6" w:fill="cdd3e6" w:themeFill="accent6" w:themeFillTint="40"/>
      </w:tcPr>
    </w:tblStylePr>
    <w:tblStylePr w:type="firstCol">
      <w:rPr>
        <w:b/>
        <w:color w:val="404040"/>
      </w:rPr>
    </w:tblStylePr>
    <w:tblStylePr w:type="firstRow">
      <w:rPr>
        <w:rFonts w:ascii="Arial" w:hAnsi="Arial"/>
        <w:b/>
        <w:color w:val="ffffff"/>
        <w:sz w:val="22"/>
      </w:rPr>
      <w:tcPr>
        <w:shd w:val="clear" w:color="475a8d" w:fill="475a8d" w:themeFill="accent6"/>
      </w:tcPr>
    </w:tblStylePr>
    <w:tblStylePr w:type="lastCol">
      <w:rPr>
        <w:b/>
        <w:color w:val="404040"/>
      </w:rPr>
    </w:tblStylePr>
    <w:tblStylePr w:type="lastRow">
      <w:rPr>
        <w:b/>
        <w:color w:val="404040"/>
      </w:rPr>
    </w:tblStylePr>
  </w:style>
  <w:style w:type="table" w:styleId="1942">
    <w:name w:val="List Table 5 Dark"/>
    <w:basedOn w:val="1833"/>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fill="7f7f7f" w:themeFill="text1" w:themeFillTint="80"/>
    </w:tblPr>
    <w:tblStylePr w:type="band1Horz">
      <w:tcPr>
        <w:shd w:val="clear" w:color="7f7f7f" w:fill="7f7f7f" w:themeFill="text1" w:themeFillTint="80"/>
        <w:tcBorders>
          <w:top w:val="single" w:color="FFFFFF" w:themeColor="light1" w:sz="4" w:space="0"/>
          <w:bottom w:val="single" w:color="FFFFFF" w:themeColor="light1" w:sz="4" w:space="0"/>
        </w:tcBorders>
      </w:tcPr>
    </w:tblStylePr>
    <w:tblStylePr w:type="band1Vert">
      <w:tcPr>
        <w:shd w:val="clear" w:color="7f7f7f" w:fill="7f7f7f" w:themeFill="text1" w:themeFillTint="80"/>
        <w:tcBorders>
          <w:left w:val="single" w:color="FFFFFF" w:themeColor="light1" w:sz="4" w:space="0"/>
          <w:right w:val="single" w:color="FFFFFF" w:themeColor="light1" w:sz="4" w:space="0"/>
        </w:tcBorders>
      </w:tcPr>
    </w:tblStylePr>
    <w:tblStylePr w:type="band2Horz">
      <w:tcPr>
        <w:shd w:val="clear" w:color="7f7f7f"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1943">
    <w:name w:val="List Table 5 Dark Accent 1"/>
    <w:basedOn w:val="1833"/>
    <w:uiPriority w:val="99"/>
    <w:pPr>
      <w:spacing w:after="0" w:line="240" w:lineRule="auto"/>
    </w:pPr>
    <w:tblPr>
      <w:tblStyleRowBandSize w:val="1"/>
      <w:tblStyleColBandSize w:val="1"/>
      <w:tblBorders>
        <w:top w:val="single" w:color="3891A7" w:themeColor="accent1" w:sz="32" w:space="0"/>
        <w:left w:val="single" w:color="3891A7" w:themeColor="accent1" w:sz="32" w:space="0"/>
        <w:bottom w:val="single" w:color="3891A7" w:themeColor="accent1" w:sz="32" w:space="0"/>
        <w:right w:val="single" w:color="3891A7" w:themeColor="accent1" w:sz="32" w:space="0"/>
      </w:tblBorders>
      <w:shd w:val="clear" w:color="3891a7" w:fill="3891a7" w:themeFill="accent1"/>
    </w:tblPr>
    <w:tblStylePr w:type="band1Horz">
      <w:tcPr>
        <w:shd w:val="clear" w:color="3891a7" w:fill="3891a7" w:themeFill="accent1"/>
        <w:tcBorders>
          <w:top w:val="single" w:color="FFFFFF" w:themeColor="light1" w:sz="4" w:space="0"/>
          <w:bottom w:val="single" w:color="FFFFFF" w:themeColor="light1" w:sz="4" w:space="0"/>
        </w:tcBorders>
      </w:tcPr>
    </w:tblStylePr>
    <w:tblStylePr w:type="band1Vert">
      <w:tcPr>
        <w:shd w:val="clear" w:color="3891a7" w:fill="3891a7" w:themeFill="accent1"/>
        <w:tcBorders>
          <w:left w:val="single" w:color="FFFFFF" w:themeColor="light1" w:sz="4" w:space="0"/>
          <w:right w:val="single" w:color="FFFFFF" w:themeColor="light1" w:sz="4" w:space="0"/>
        </w:tcBorders>
      </w:tcPr>
    </w:tblStylePr>
    <w:tblStylePr w:type="band2Horz">
      <w:tcPr>
        <w:shd w:val="clear" w:color="3891a7" w:fill="3891a7"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3891A7" w:themeColor="accent1" w:sz="32" w:space="0"/>
          <w:right w:val="single" w:color="FFFFFF" w:themeColor="light1" w:sz="4" w:space="0"/>
        </w:tcBorders>
      </w:tcPr>
    </w:tblStylePr>
    <w:tblStylePr w:type="firstRow">
      <w:rPr>
        <w:rFonts w:ascii="Arial" w:hAnsi="Arial"/>
        <w:b/>
        <w:color w:val="ffffff" w:themeColor="light1"/>
        <w:sz w:val="22"/>
      </w:rPr>
      <w:tcPr>
        <w:shd w:val="clear" w:color="3891a7" w:fill="3891a7" w:themeFill="accent1"/>
        <w:tcBorders>
          <w:top w:val="single" w:color="3891A7" w:themeColor="accent1" w:sz="32" w:space="0"/>
          <w:bottom w:val="single" w:color="FFFFFF" w:themeColor="light1" w:sz="12" w:space="0"/>
        </w:tcBorders>
      </w:tcPr>
    </w:tblStylePr>
    <w:tblStylePr w:type="lastCol">
      <w:tcPr>
        <w:tcBorders>
          <w:left w:val="single" w:color="FFFFFF" w:themeColor="light1" w:sz="4" w:space="0"/>
          <w:right w:val="single" w:color="3891A7" w:themeColor="accent1" w:sz="32" w:space="0"/>
        </w:tcBorders>
      </w:tcPr>
    </w:tblStylePr>
    <w:tblStylePr w:type="lastRow">
      <w:rPr>
        <w:rFonts w:ascii="Arial" w:hAnsi="Arial"/>
        <w:b/>
        <w:color w:val="ffffff" w:themeColor="light1"/>
        <w:sz w:val="22"/>
      </w:rPr>
    </w:tblStylePr>
  </w:style>
  <w:style w:type="table" w:styleId="1944">
    <w:name w:val="List Table 5 Dark Accent 2"/>
    <w:basedOn w:val="1833"/>
    <w:uiPriority w:val="99"/>
    <w:pPr>
      <w:spacing w:after="0" w:line="240" w:lineRule="auto"/>
    </w:pPr>
    <w:tblPr>
      <w:tblStyleRowBandSize w:val="1"/>
      <w:tblStyleColBandSize w:val="1"/>
      <w:tblBorders>
        <w:top w:val="single" w:color="FED46D" w:themeColor="accent2" w:themeTint="97" w:sz="32" w:space="0"/>
        <w:left w:val="single" w:color="FED46D" w:themeColor="accent2" w:themeTint="97" w:sz="32" w:space="0"/>
        <w:bottom w:val="single" w:color="FED46D" w:themeColor="accent2" w:themeTint="97" w:sz="32" w:space="0"/>
        <w:right w:val="single" w:color="FED46D" w:themeColor="accent2" w:themeTint="97" w:sz="32" w:space="0"/>
      </w:tblBorders>
      <w:shd w:val="clear" w:color="fed46d" w:fill="fed46d" w:themeFill="accent2" w:themeFillTint="97"/>
    </w:tblPr>
    <w:tblStylePr w:type="band1Horz">
      <w:tcPr>
        <w:shd w:val="clear" w:color="fed46d" w:fill="fed46d" w:themeFill="accent2" w:themeFillTint="97"/>
        <w:tcBorders>
          <w:top w:val="single" w:color="FFFFFF" w:themeColor="light1" w:sz="4" w:space="0"/>
          <w:bottom w:val="single" w:color="FFFFFF" w:themeColor="light1" w:sz="4" w:space="0"/>
        </w:tcBorders>
      </w:tcPr>
    </w:tblStylePr>
    <w:tblStylePr w:type="band1Vert">
      <w:tcPr>
        <w:shd w:val="clear" w:color="fed46d" w:fill="fed46d" w:themeFill="accent2" w:themeFillTint="97"/>
        <w:tcBorders>
          <w:left w:val="single" w:color="FFFFFF" w:themeColor="light1" w:sz="4" w:space="0"/>
          <w:right w:val="single" w:color="FFFFFF" w:themeColor="light1" w:sz="4" w:space="0"/>
        </w:tcBorders>
      </w:tcPr>
    </w:tblStylePr>
    <w:tblStylePr w:type="band2Horz">
      <w:tcPr>
        <w:shd w:val="clear" w:color="fed46d" w:fill="fed46d"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ED46D"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fed46d" w:fill="fed46d" w:themeFill="accent2" w:themeFillTint="97"/>
        <w:tcBorders>
          <w:top w:val="single" w:color="FED46D" w:themeColor="accent2" w:themeTint="97" w:sz="32" w:space="0"/>
          <w:bottom w:val="single" w:color="FFFFFF" w:themeColor="light1" w:sz="12" w:space="0"/>
        </w:tcBorders>
      </w:tcPr>
    </w:tblStylePr>
    <w:tblStylePr w:type="lastCol">
      <w:tcPr>
        <w:tcBorders>
          <w:left w:val="single" w:color="FFFFFF" w:themeColor="light1" w:sz="4" w:space="0"/>
          <w:right w:val="single" w:color="FED46D" w:themeColor="accent2" w:themeTint="97" w:sz="32" w:space="0"/>
        </w:tcBorders>
      </w:tcPr>
    </w:tblStylePr>
    <w:tblStylePr w:type="lastRow">
      <w:rPr>
        <w:rFonts w:ascii="Arial" w:hAnsi="Arial"/>
        <w:b/>
        <w:color w:val="ffffff" w:themeColor="light1"/>
        <w:sz w:val="22"/>
      </w:rPr>
    </w:tblStylePr>
  </w:style>
  <w:style w:type="table" w:styleId="1945">
    <w:name w:val="List Table 5 Dark Accent 3"/>
    <w:basedOn w:val="1833"/>
    <w:uiPriority w:val="99"/>
    <w:pPr>
      <w:spacing w:after="0" w:line="240" w:lineRule="auto"/>
    </w:pPr>
    <w:tblPr>
      <w:tblStyleRowBandSize w:val="1"/>
      <w:tblStyleColBandSize w:val="1"/>
      <w:tblBorders>
        <w:top w:val="single" w:color="E07C7C" w:themeColor="accent3" w:themeTint="98" w:sz="32" w:space="0"/>
        <w:left w:val="single" w:color="E07C7C" w:themeColor="accent3" w:themeTint="98" w:sz="32" w:space="0"/>
        <w:bottom w:val="single" w:color="E07C7C" w:themeColor="accent3" w:themeTint="98" w:sz="32" w:space="0"/>
        <w:right w:val="single" w:color="E07C7C" w:themeColor="accent3" w:themeTint="98" w:sz="32" w:space="0"/>
      </w:tblBorders>
      <w:shd w:val="clear" w:color="e07c7c" w:fill="e07c7c" w:themeFill="accent3" w:themeFillTint="98"/>
    </w:tblPr>
    <w:tblStylePr w:type="band1Horz">
      <w:tcPr>
        <w:shd w:val="clear" w:color="e07c7c" w:fill="e07c7c" w:themeFill="accent3" w:themeFillTint="98"/>
        <w:tcBorders>
          <w:top w:val="single" w:color="FFFFFF" w:themeColor="light1" w:sz="4" w:space="0"/>
          <w:bottom w:val="single" w:color="FFFFFF" w:themeColor="light1" w:sz="4" w:space="0"/>
        </w:tcBorders>
      </w:tcPr>
    </w:tblStylePr>
    <w:tblStylePr w:type="band1Vert">
      <w:tcPr>
        <w:shd w:val="clear" w:color="e07c7c" w:fill="e07c7c" w:themeFill="accent3" w:themeFillTint="98"/>
        <w:tcBorders>
          <w:left w:val="single" w:color="FFFFFF" w:themeColor="light1" w:sz="4" w:space="0"/>
          <w:right w:val="single" w:color="FFFFFF" w:themeColor="light1" w:sz="4" w:space="0"/>
        </w:tcBorders>
      </w:tcPr>
    </w:tblStylePr>
    <w:tblStylePr w:type="band2Horz">
      <w:tcPr>
        <w:shd w:val="clear" w:color="e07c7c" w:fill="e07c7c"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E07C7C"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e07c7c" w:fill="e07c7c" w:themeFill="accent3" w:themeFillTint="98"/>
        <w:tcBorders>
          <w:top w:val="single" w:color="E07C7C" w:themeColor="accent3" w:themeTint="98" w:sz="32" w:space="0"/>
          <w:bottom w:val="single" w:color="FFFFFF" w:themeColor="light1" w:sz="12" w:space="0"/>
        </w:tcBorders>
      </w:tcPr>
    </w:tblStylePr>
    <w:tblStylePr w:type="lastCol">
      <w:tcPr>
        <w:tcBorders>
          <w:left w:val="single" w:color="FFFFFF" w:themeColor="light1" w:sz="4" w:space="0"/>
          <w:right w:val="single" w:color="E07C7C" w:themeColor="accent3" w:themeTint="98" w:sz="32" w:space="0"/>
        </w:tcBorders>
      </w:tcPr>
    </w:tblStylePr>
    <w:tblStylePr w:type="lastRow">
      <w:rPr>
        <w:rFonts w:ascii="Arial" w:hAnsi="Arial"/>
        <w:b/>
        <w:color w:val="ffffff" w:themeColor="light1"/>
        <w:sz w:val="22"/>
      </w:rPr>
    </w:tblStylePr>
  </w:style>
  <w:style w:type="table" w:styleId="1946">
    <w:name w:val="List Table 5 Dark Accent 4"/>
    <w:basedOn w:val="1833"/>
    <w:uiPriority w:val="99"/>
    <w:pPr>
      <w:spacing w:after="0" w:line="240" w:lineRule="auto"/>
    </w:pPr>
    <w:tblPr>
      <w:tblStyleRowBandSize w:val="1"/>
      <w:tblStyleColBandSize w:val="1"/>
      <w:tblBorders>
        <w:top w:val="single" w:color="B8D678" w:themeColor="accent4" w:themeTint="9A" w:sz="32" w:space="0"/>
        <w:left w:val="single" w:color="B8D678" w:themeColor="accent4" w:themeTint="9A" w:sz="32" w:space="0"/>
        <w:bottom w:val="single" w:color="B8D678" w:themeColor="accent4" w:themeTint="9A" w:sz="32" w:space="0"/>
        <w:right w:val="single" w:color="B8D678" w:themeColor="accent4" w:themeTint="9A" w:sz="32" w:space="0"/>
      </w:tblBorders>
      <w:shd w:val="clear" w:color="b8d678" w:fill="b8d678" w:themeFill="accent4" w:themeFillTint="9A"/>
    </w:tblPr>
    <w:tblStylePr w:type="band1Horz">
      <w:tcPr>
        <w:shd w:val="clear" w:color="b8d678" w:fill="b8d678" w:themeFill="accent4" w:themeFillTint="9A"/>
        <w:tcBorders>
          <w:top w:val="single" w:color="FFFFFF" w:themeColor="light1" w:sz="4" w:space="0"/>
          <w:bottom w:val="single" w:color="FFFFFF" w:themeColor="light1" w:sz="4" w:space="0"/>
        </w:tcBorders>
      </w:tcPr>
    </w:tblStylePr>
    <w:tblStylePr w:type="band1Vert">
      <w:tcPr>
        <w:shd w:val="clear" w:color="b8d678" w:fill="b8d678" w:themeFill="accent4" w:themeFillTint="9A"/>
        <w:tcBorders>
          <w:left w:val="single" w:color="FFFFFF" w:themeColor="light1" w:sz="4" w:space="0"/>
          <w:right w:val="single" w:color="FFFFFF" w:themeColor="light1" w:sz="4" w:space="0"/>
        </w:tcBorders>
      </w:tcPr>
    </w:tblStylePr>
    <w:tblStylePr w:type="band2Horz">
      <w:tcPr>
        <w:shd w:val="clear" w:color="b8d678" w:fill="b8d678"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B8D678"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b8d678" w:fill="b8d678" w:themeFill="accent4" w:themeFillTint="9A"/>
        <w:tcBorders>
          <w:top w:val="single" w:color="B8D678" w:themeColor="accent4" w:themeTint="9A" w:sz="32" w:space="0"/>
          <w:bottom w:val="single" w:color="FFFFFF" w:themeColor="light1" w:sz="12" w:space="0"/>
        </w:tcBorders>
      </w:tcPr>
    </w:tblStylePr>
    <w:tblStylePr w:type="lastCol">
      <w:tcPr>
        <w:tcBorders>
          <w:left w:val="single" w:color="FFFFFF" w:themeColor="light1" w:sz="4" w:space="0"/>
          <w:right w:val="single" w:color="B8D678" w:themeColor="accent4" w:themeTint="9A" w:sz="32" w:space="0"/>
        </w:tcBorders>
      </w:tcPr>
    </w:tblStylePr>
    <w:tblStylePr w:type="lastRow">
      <w:rPr>
        <w:rFonts w:ascii="Arial" w:hAnsi="Arial"/>
        <w:b/>
        <w:color w:val="ffffff" w:themeColor="light1"/>
        <w:sz w:val="22"/>
      </w:rPr>
    </w:tblStylePr>
  </w:style>
  <w:style w:type="table" w:styleId="1947">
    <w:name w:val="List Table 5 Dark Accent 5"/>
    <w:basedOn w:val="1833"/>
    <w:uiPriority w:val="99"/>
    <w:pPr>
      <w:spacing w:after="0" w:line="240" w:lineRule="auto"/>
    </w:pPr>
    <w:tblPr>
      <w:tblStyleRowBandSize w:val="1"/>
      <w:tblStyleColBandSize w:val="1"/>
      <w:tblBorders>
        <w:top w:val="single" w:color="F8852F" w:themeColor="accent5" w:themeTint="9A" w:sz="32" w:space="0"/>
        <w:left w:val="single" w:color="F8852F" w:themeColor="accent5" w:themeTint="9A" w:sz="32" w:space="0"/>
        <w:bottom w:val="single" w:color="F8852F" w:themeColor="accent5" w:themeTint="9A" w:sz="32" w:space="0"/>
        <w:right w:val="single" w:color="F8852F" w:themeColor="accent5" w:themeTint="9A" w:sz="32" w:space="0"/>
      </w:tblBorders>
      <w:shd w:val="clear" w:color="f8852f" w:fill="f8852f" w:themeFill="accent5" w:themeFillTint="9A"/>
    </w:tblPr>
    <w:tblStylePr w:type="band1Horz">
      <w:tcPr>
        <w:shd w:val="clear" w:color="f8852f" w:fill="f8852f" w:themeFill="accent5" w:themeFillTint="9A"/>
        <w:tcBorders>
          <w:top w:val="single" w:color="FFFFFF" w:themeColor="light1" w:sz="4" w:space="0"/>
          <w:bottom w:val="single" w:color="FFFFFF" w:themeColor="light1" w:sz="4" w:space="0"/>
        </w:tcBorders>
      </w:tcPr>
    </w:tblStylePr>
    <w:tblStylePr w:type="band1Vert">
      <w:tcPr>
        <w:shd w:val="clear" w:color="f8852f" w:fill="f8852f" w:themeFill="accent5" w:themeFillTint="9A"/>
        <w:tcBorders>
          <w:left w:val="single" w:color="FFFFFF" w:themeColor="light1" w:sz="4" w:space="0"/>
          <w:right w:val="single" w:color="FFFFFF" w:themeColor="light1" w:sz="4" w:space="0"/>
        </w:tcBorders>
      </w:tcPr>
    </w:tblStylePr>
    <w:tblStylePr w:type="band2Horz">
      <w:tcPr>
        <w:shd w:val="clear" w:color="f8852f" w:fill="f8852f"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8852F"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f8852f" w:fill="f8852f" w:themeFill="accent5" w:themeFillTint="9A"/>
        <w:tcBorders>
          <w:top w:val="single" w:color="F8852F" w:themeColor="accent5" w:themeTint="9A" w:sz="32" w:space="0"/>
          <w:bottom w:val="single" w:color="FFFFFF" w:themeColor="light1" w:sz="12" w:space="0"/>
        </w:tcBorders>
      </w:tcPr>
    </w:tblStylePr>
    <w:tblStylePr w:type="lastCol">
      <w:tcPr>
        <w:tcBorders>
          <w:left w:val="single" w:color="FFFFFF" w:themeColor="light1" w:sz="4" w:space="0"/>
          <w:right w:val="single" w:color="F8852F" w:themeColor="accent5" w:themeTint="9A" w:sz="32" w:space="0"/>
        </w:tcBorders>
      </w:tcPr>
    </w:tblStylePr>
    <w:tblStylePr w:type="lastRow">
      <w:rPr>
        <w:rFonts w:ascii="Arial" w:hAnsi="Arial"/>
        <w:b/>
        <w:color w:val="ffffff" w:themeColor="light1"/>
        <w:sz w:val="22"/>
      </w:rPr>
    </w:tblStylePr>
  </w:style>
  <w:style w:type="table" w:styleId="1948">
    <w:name w:val="List Table 5 Dark Accent 6"/>
    <w:basedOn w:val="1833"/>
    <w:uiPriority w:val="99"/>
    <w:pPr>
      <w:spacing w:after="0" w:line="240" w:lineRule="auto"/>
    </w:pPr>
    <w:tblPr>
      <w:tblStyleRowBandSize w:val="1"/>
      <w:tblStyleColBandSize w:val="1"/>
      <w:tblBorders>
        <w:top w:val="single" w:color="8898C3" w:themeColor="accent6" w:themeTint="98" w:sz="32" w:space="0"/>
        <w:left w:val="single" w:color="8898C3" w:themeColor="accent6" w:themeTint="98" w:sz="32" w:space="0"/>
        <w:bottom w:val="single" w:color="8898C3" w:themeColor="accent6" w:themeTint="98" w:sz="32" w:space="0"/>
        <w:right w:val="single" w:color="8898C3" w:themeColor="accent6" w:themeTint="98" w:sz="32" w:space="0"/>
      </w:tblBorders>
      <w:shd w:val="clear" w:color="8898c3" w:fill="8898c3" w:themeFill="accent6" w:themeFillTint="98"/>
    </w:tblPr>
    <w:tblStylePr w:type="band1Horz">
      <w:tcPr>
        <w:shd w:val="clear" w:color="8898c3" w:fill="8898c3" w:themeFill="accent6" w:themeFillTint="98"/>
        <w:tcBorders>
          <w:top w:val="single" w:color="FFFFFF" w:themeColor="light1" w:sz="4" w:space="0"/>
          <w:bottom w:val="single" w:color="FFFFFF" w:themeColor="light1" w:sz="4" w:space="0"/>
        </w:tcBorders>
      </w:tcPr>
    </w:tblStylePr>
    <w:tblStylePr w:type="band1Vert">
      <w:tcPr>
        <w:shd w:val="clear" w:color="8898c3" w:fill="8898c3" w:themeFill="accent6" w:themeFillTint="98"/>
        <w:tcBorders>
          <w:left w:val="single" w:color="FFFFFF" w:themeColor="light1" w:sz="4" w:space="0"/>
          <w:right w:val="single" w:color="FFFFFF" w:themeColor="light1" w:sz="4" w:space="0"/>
        </w:tcBorders>
      </w:tcPr>
    </w:tblStylePr>
    <w:tblStylePr w:type="band2Horz">
      <w:tcPr>
        <w:shd w:val="clear" w:color="8898c3" w:fill="8898c3"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8898C3"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8898c3" w:fill="8898c3" w:themeFill="accent6" w:themeFillTint="98"/>
        <w:tcBorders>
          <w:top w:val="single" w:color="8898C3" w:themeColor="accent6" w:themeTint="98" w:sz="32" w:space="0"/>
          <w:bottom w:val="single" w:color="FFFFFF" w:themeColor="light1" w:sz="12" w:space="0"/>
        </w:tcBorders>
      </w:tcPr>
    </w:tblStylePr>
    <w:tblStylePr w:type="lastCol">
      <w:tcPr>
        <w:tcBorders>
          <w:left w:val="single" w:color="FFFFFF" w:themeColor="light1" w:sz="4" w:space="0"/>
          <w:right w:val="single" w:color="8898C3" w:themeColor="accent6" w:themeTint="98" w:sz="32" w:space="0"/>
        </w:tcBorders>
      </w:tcPr>
    </w:tblStylePr>
    <w:tblStylePr w:type="lastRow">
      <w:rPr>
        <w:rFonts w:ascii="Arial" w:hAnsi="Arial"/>
        <w:b/>
        <w:color w:val="ffffff" w:themeColor="light1"/>
        <w:sz w:val="22"/>
      </w:rPr>
    </w:tblStylePr>
  </w:style>
  <w:style w:type="table" w:styleId="1949">
    <w:name w:val="List Table 6 Colorful"/>
    <w:basedOn w:val="1833"/>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fill="bfbfbf" w:themeFill="text1" w:themeFillTint="40"/>
      </w:tcPr>
    </w:tblStylePr>
    <w:tblStylePr w:type="band1Vert">
      <w:tcPr>
        <w:shd w:val="clear" w:color="bfbfbf"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1950">
    <w:name w:val="List Table 6 Colorful Accent 1"/>
    <w:basedOn w:val="1833"/>
    <w:uiPriority w:val="99"/>
    <w:pPr>
      <w:spacing w:after="0" w:line="240" w:lineRule="auto"/>
    </w:pPr>
    <w:tblPr>
      <w:tblStyleRowBandSize w:val="1"/>
      <w:tblStyleColBandSize w:val="1"/>
      <w:tblBorders>
        <w:top w:val="single" w:color="3891A7" w:themeColor="accent1" w:sz="4" w:space="0"/>
        <w:bottom w:val="single" w:color="3891A7" w:themeColor="accent1" w:sz="4" w:space="0"/>
      </w:tblBorders>
    </w:tblPr>
    <w:tblStylePr w:type="band1Horz">
      <w:rPr>
        <w:rFonts w:ascii="Arial" w:hAnsi="Arial"/>
        <w:color w:val="205461" w:themeColor="accent1" w:themeShade="95"/>
        <w:sz w:val="22"/>
      </w:rPr>
      <w:tcPr>
        <w:shd w:val="clear" w:color="c8e5ec" w:fill="c8e5ec" w:themeFill="accent1" w:themeFillTint="40"/>
      </w:tcPr>
    </w:tblStylePr>
    <w:tblStylePr w:type="band1Vert">
      <w:tcPr>
        <w:shd w:val="clear" w:color="c8e5ec" w:fill="c8e5ec" w:themeFill="accent1" w:themeFillTint="40"/>
      </w:tcPr>
    </w:tblStylePr>
    <w:tblStylePr w:type="band2Horz">
      <w:rPr>
        <w:rFonts w:ascii="Arial" w:hAnsi="Arial"/>
        <w:color w:val="205461" w:themeColor="accent1" w:themeShade="95"/>
        <w:sz w:val="22"/>
      </w:rPr>
    </w:tblStylePr>
    <w:tblStylePr w:type="firstCol">
      <w:rPr>
        <w:b/>
        <w:color w:val="205461" w:themeColor="accent1" w:themeShade="95"/>
      </w:rPr>
    </w:tblStylePr>
    <w:tblStylePr w:type="firstRow">
      <w:rPr>
        <w:b/>
        <w:color w:val="205461" w:themeColor="accent1" w:themeShade="95"/>
      </w:rPr>
      <w:tcPr>
        <w:tcBorders>
          <w:bottom w:val="single" w:color="3891A7" w:themeColor="accent1" w:sz="4" w:space="0"/>
        </w:tcBorders>
      </w:tcPr>
    </w:tblStylePr>
    <w:tblStylePr w:type="lastCol">
      <w:rPr>
        <w:b/>
        <w:color w:val="205461" w:themeColor="accent1" w:themeShade="95"/>
      </w:rPr>
    </w:tblStylePr>
    <w:tblStylePr w:type="lastRow">
      <w:rPr>
        <w:b/>
        <w:color w:val="205461" w:themeColor="accent1" w:themeShade="95"/>
      </w:rPr>
      <w:tcPr>
        <w:tcBorders>
          <w:top w:val="single" w:color="3891A7" w:themeColor="accent1" w:sz="4" w:space="0"/>
        </w:tcBorders>
      </w:tcPr>
    </w:tblStylePr>
  </w:style>
  <w:style w:type="table" w:styleId="1951">
    <w:name w:val="List Table 6 Colorful Accent 2"/>
    <w:basedOn w:val="1833"/>
    <w:uiPriority w:val="99"/>
    <w:pPr>
      <w:spacing w:after="0" w:line="240" w:lineRule="auto"/>
    </w:pPr>
    <w:tblPr>
      <w:tblStyleRowBandSize w:val="1"/>
      <w:tblStyleColBandSize w:val="1"/>
      <w:tblBorders>
        <w:top w:val="single" w:color="FED46D" w:themeColor="accent2" w:themeTint="97" w:sz="4" w:space="0"/>
        <w:bottom w:val="single" w:color="FED46D" w:themeColor="accent2" w:themeTint="97" w:sz="4" w:space="0"/>
      </w:tblBorders>
    </w:tblPr>
    <w:tblStylePr w:type="band1Horz">
      <w:rPr>
        <w:rFonts w:ascii="Arial" w:hAnsi="Arial"/>
        <w:color w:val="fed46d" w:themeColor="accent2" w:themeTint="97" w:themeShade="95"/>
        <w:sz w:val="22"/>
      </w:rPr>
      <w:tcPr>
        <w:shd w:val="clear" w:color="feecc1" w:fill="feecc1" w:themeFill="accent2" w:themeFillTint="40"/>
      </w:tcPr>
    </w:tblStylePr>
    <w:tblStylePr w:type="band1Vert">
      <w:tcPr>
        <w:shd w:val="clear" w:color="feecc1" w:fill="feecc1" w:themeFill="accent2" w:themeFillTint="40"/>
      </w:tcPr>
    </w:tblStylePr>
    <w:tblStylePr w:type="band2Horz">
      <w:rPr>
        <w:rFonts w:ascii="Arial" w:hAnsi="Arial"/>
        <w:color w:val="fed46d" w:themeColor="accent2" w:themeTint="97" w:themeShade="95"/>
        <w:sz w:val="22"/>
      </w:rPr>
    </w:tblStylePr>
    <w:tblStylePr w:type="firstCol">
      <w:rPr>
        <w:b/>
        <w:color w:val="fed46d" w:themeColor="accent2" w:themeTint="97" w:themeShade="95"/>
      </w:rPr>
    </w:tblStylePr>
    <w:tblStylePr w:type="firstRow">
      <w:rPr>
        <w:b/>
        <w:color w:val="fed46d" w:themeColor="accent2" w:themeTint="97" w:themeShade="95"/>
      </w:rPr>
      <w:tcPr>
        <w:tcBorders>
          <w:bottom w:val="single" w:color="FED46D" w:themeColor="accent2" w:themeTint="97" w:sz="4" w:space="0"/>
        </w:tcBorders>
      </w:tcPr>
    </w:tblStylePr>
    <w:tblStylePr w:type="lastCol">
      <w:rPr>
        <w:b/>
        <w:color w:val="fed46d" w:themeColor="accent2" w:themeTint="97" w:themeShade="95"/>
      </w:rPr>
    </w:tblStylePr>
    <w:tblStylePr w:type="lastRow">
      <w:rPr>
        <w:b/>
        <w:color w:val="fed46d" w:themeColor="accent2" w:themeTint="97" w:themeShade="95"/>
      </w:rPr>
      <w:tcPr>
        <w:tcBorders>
          <w:top w:val="single" w:color="FED46D" w:themeColor="accent2" w:themeTint="97" w:sz="4" w:space="0"/>
        </w:tcBorders>
      </w:tcPr>
    </w:tblStylePr>
  </w:style>
  <w:style w:type="table" w:styleId="1952">
    <w:name w:val="List Table 6 Colorful Accent 3"/>
    <w:basedOn w:val="1833"/>
    <w:uiPriority w:val="99"/>
    <w:pPr>
      <w:spacing w:after="0" w:line="240" w:lineRule="auto"/>
    </w:pPr>
    <w:tblPr>
      <w:tblStyleRowBandSize w:val="1"/>
      <w:tblStyleColBandSize w:val="1"/>
      <w:tblBorders>
        <w:top w:val="single" w:color="E07C7C" w:themeColor="accent3" w:themeTint="98" w:sz="4" w:space="0"/>
        <w:bottom w:val="single" w:color="E07C7C" w:themeColor="accent3" w:themeTint="98" w:sz="4" w:space="0"/>
      </w:tblBorders>
    </w:tblPr>
    <w:tblStylePr w:type="band1Horz">
      <w:rPr>
        <w:rFonts w:ascii="Arial" w:hAnsi="Arial"/>
        <w:color w:val="e07c7c" w:themeColor="accent3" w:themeTint="98" w:themeShade="95"/>
        <w:sz w:val="22"/>
      </w:rPr>
      <w:tcPr>
        <w:shd w:val="clear" w:color="f2c7c7" w:fill="f2c7c7" w:themeFill="accent3" w:themeFillTint="40"/>
      </w:tcPr>
    </w:tblStylePr>
    <w:tblStylePr w:type="band1Vert">
      <w:tcPr>
        <w:shd w:val="clear" w:color="f2c7c7" w:fill="f2c7c7" w:themeFill="accent3" w:themeFillTint="40"/>
      </w:tcPr>
    </w:tblStylePr>
    <w:tblStylePr w:type="band2Horz">
      <w:rPr>
        <w:rFonts w:ascii="Arial" w:hAnsi="Arial"/>
        <w:color w:val="e07c7c" w:themeColor="accent3" w:themeTint="98" w:themeShade="95"/>
        <w:sz w:val="22"/>
      </w:rPr>
    </w:tblStylePr>
    <w:tblStylePr w:type="firstCol">
      <w:rPr>
        <w:b/>
        <w:color w:val="e07c7c" w:themeColor="accent3" w:themeTint="98" w:themeShade="95"/>
      </w:rPr>
    </w:tblStylePr>
    <w:tblStylePr w:type="firstRow">
      <w:rPr>
        <w:b/>
        <w:color w:val="e07c7c" w:themeColor="accent3" w:themeTint="98" w:themeShade="95"/>
      </w:rPr>
      <w:tcPr>
        <w:tcBorders>
          <w:bottom w:val="single" w:color="E07C7C" w:themeColor="accent3" w:themeTint="98" w:sz="4" w:space="0"/>
        </w:tcBorders>
      </w:tcPr>
    </w:tblStylePr>
    <w:tblStylePr w:type="lastCol">
      <w:rPr>
        <w:b/>
        <w:color w:val="e07c7c" w:themeColor="accent3" w:themeTint="98" w:themeShade="95"/>
      </w:rPr>
    </w:tblStylePr>
    <w:tblStylePr w:type="lastRow">
      <w:rPr>
        <w:b/>
        <w:color w:val="e07c7c" w:themeColor="accent3" w:themeTint="98" w:themeShade="95"/>
      </w:rPr>
      <w:tcPr>
        <w:tcBorders>
          <w:top w:val="single" w:color="E07C7C" w:themeColor="accent3" w:themeTint="98" w:sz="4" w:space="0"/>
        </w:tcBorders>
      </w:tcPr>
    </w:tblStylePr>
  </w:style>
  <w:style w:type="table" w:styleId="1953">
    <w:name w:val="List Table 6 Colorful Accent 4"/>
    <w:basedOn w:val="1833"/>
    <w:uiPriority w:val="99"/>
    <w:pPr>
      <w:spacing w:after="0" w:line="240" w:lineRule="auto"/>
    </w:pPr>
    <w:tblPr>
      <w:tblStyleRowBandSize w:val="1"/>
      <w:tblStyleColBandSize w:val="1"/>
      <w:tblBorders>
        <w:top w:val="single" w:color="B8D678" w:themeColor="accent4" w:themeTint="9A" w:sz="4" w:space="0"/>
        <w:bottom w:val="single" w:color="B8D678" w:themeColor="accent4" w:themeTint="9A" w:sz="4" w:space="0"/>
      </w:tblBorders>
    </w:tblPr>
    <w:tblStylePr w:type="band1Horz">
      <w:rPr>
        <w:rFonts w:ascii="Arial" w:hAnsi="Arial"/>
        <w:color w:val="b8d678" w:themeColor="accent4" w:themeTint="9A" w:themeShade="95"/>
        <w:sz w:val="22"/>
      </w:rPr>
      <w:tcPr>
        <w:shd w:val="clear" w:color="e1eec7" w:fill="e1eec7" w:themeFill="accent4" w:themeFillTint="40"/>
      </w:tcPr>
    </w:tblStylePr>
    <w:tblStylePr w:type="band1Vert">
      <w:tcPr>
        <w:shd w:val="clear" w:color="e1eec7" w:fill="e1eec7" w:themeFill="accent4" w:themeFillTint="40"/>
      </w:tcPr>
    </w:tblStylePr>
    <w:tblStylePr w:type="band2Horz">
      <w:rPr>
        <w:rFonts w:ascii="Arial" w:hAnsi="Arial"/>
        <w:color w:val="b8d678" w:themeColor="accent4" w:themeTint="9A" w:themeShade="95"/>
        <w:sz w:val="22"/>
      </w:rPr>
    </w:tblStylePr>
    <w:tblStylePr w:type="firstCol">
      <w:rPr>
        <w:b/>
        <w:color w:val="b8d678" w:themeColor="accent4" w:themeTint="9A" w:themeShade="95"/>
      </w:rPr>
    </w:tblStylePr>
    <w:tblStylePr w:type="firstRow">
      <w:rPr>
        <w:b/>
        <w:color w:val="b8d678" w:themeColor="accent4" w:themeTint="9A" w:themeShade="95"/>
      </w:rPr>
      <w:tcPr>
        <w:tcBorders>
          <w:bottom w:val="single" w:color="B8D678" w:themeColor="accent4" w:themeTint="9A" w:sz="4" w:space="0"/>
        </w:tcBorders>
      </w:tcPr>
    </w:tblStylePr>
    <w:tblStylePr w:type="lastCol">
      <w:rPr>
        <w:b/>
        <w:color w:val="b8d678" w:themeColor="accent4" w:themeTint="9A" w:themeShade="95"/>
      </w:rPr>
    </w:tblStylePr>
    <w:tblStylePr w:type="lastRow">
      <w:rPr>
        <w:b/>
        <w:color w:val="b8d678" w:themeColor="accent4" w:themeTint="9A" w:themeShade="95"/>
      </w:rPr>
      <w:tcPr>
        <w:tcBorders>
          <w:top w:val="single" w:color="B8D678" w:themeColor="accent4" w:themeTint="9A" w:sz="4" w:space="0"/>
        </w:tcBorders>
      </w:tcPr>
    </w:tblStylePr>
  </w:style>
  <w:style w:type="table" w:styleId="1954">
    <w:name w:val="List Table 6 Colorful Accent 5"/>
    <w:basedOn w:val="1833"/>
    <w:uiPriority w:val="99"/>
    <w:pPr>
      <w:spacing w:after="0" w:line="240" w:lineRule="auto"/>
    </w:pPr>
    <w:tblPr>
      <w:tblStyleRowBandSize w:val="1"/>
      <w:tblStyleColBandSize w:val="1"/>
      <w:tblBorders>
        <w:top w:val="single" w:color="F8852F" w:themeColor="accent5" w:themeTint="9A" w:sz="4" w:space="0"/>
        <w:bottom w:val="single" w:color="F8852F" w:themeColor="accent5" w:themeTint="9A" w:sz="4" w:space="0"/>
      </w:tblBorders>
    </w:tblPr>
    <w:tblStylePr w:type="band1Horz">
      <w:rPr>
        <w:rFonts w:ascii="Arial" w:hAnsi="Arial"/>
        <w:color w:val="f8852f" w:themeColor="accent5" w:themeTint="9A" w:themeShade="95"/>
        <w:sz w:val="22"/>
      </w:rPr>
      <w:tcPr>
        <w:shd w:val="clear" w:color="fccca8" w:fill="fccca8" w:themeFill="accent5" w:themeFillTint="40"/>
      </w:tcPr>
    </w:tblStylePr>
    <w:tblStylePr w:type="band1Vert">
      <w:tcPr>
        <w:shd w:val="clear" w:color="fccca8" w:fill="fccca8" w:themeFill="accent5" w:themeFillTint="40"/>
      </w:tcPr>
    </w:tblStylePr>
    <w:tblStylePr w:type="band2Horz">
      <w:rPr>
        <w:rFonts w:ascii="Arial" w:hAnsi="Arial"/>
        <w:color w:val="f8852f" w:themeColor="accent5" w:themeTint="9A" w:themeShade="95"/>
        <w:sz w:val="22"/>
      </w:rPr>
    </w:tblStylePr>
    <w:tblStylePr w:type="firstCol">
      <w:rPr>
        <w:b/>
        <w:color w:val="f8852f" w:themeColor="accent5" w:themeTint="9A" w:themeShade="95"/>
      </w:rPr>
    </w:tblStylePr>
    <w:tblStylePr w:type="firstRow">
      <w:rPr>
        <w:b/>
        <w:color w:val="f8852f" w:themeColor="accent5" w:themeTint="9A" w:themeShade="95"/>
      </w:rPr>
      <w:tcPr>
        <w:tcBorders>
          <w:bottom w:val="single" w:color="F8852F" w:themeColor="accent5" w:themeTint="9A" w:sz="4" w:space="0"/>
        </w:tcBorders>
      </w:tcPr>
    </w:tblStylePr>
    <w:tblStylePr w:type="lastCol">
      <w:rPr>
        <w:b/>
        <w:color w:val="f8852f" w:themeColor="accent5" w:themeTint="9A" w:themeShade="95"/>
      </w:rPr>
    </w:tblStylePr>
    <w:tblStylePr w:type="lastRow">
      <w:rPr>
        <w:b/>
        <w:color w:val="f8852f" w:themeColor="accent5" w:themeTint="9A" w:themeShade="95"/>
      </w:rPr>
      <w:tcPr>
        <w:tcBorders>
          <w:top w:val="single" w:color="F8852F" w:themeColor="accent5" w:themeTint="9A" w:sz="4" w:space="0"/>
        </w:tcBorders>
      </w:tcPr>
    </w:tblStylePr>
  </w:style>
  <w:style w:type="table" w:styleId="1955">
    <w:name w:val="List Table 6 Colorful Accent 6"/>
    <w:basedOn w:val="1833"/>
    <w:uiPriority w:val="99"/>
    <w:pPr>
      <w:spacing w:after="0" w:line="240" w:lineRule="auto"/>
    </w:pPr>
    <w:tblPr>
      <w:tblStyleRowBandSize w:val="1"/>
      <w:tblStyleColBandSize w:val="1"/>
      <w:tblBorders>
        <w:top w:val="single" w:color="8898C3" w:themeColor="accent6" w:themeTint="98" w:sz="4" w:space="0"/>
        <w:bottom w:val="single" w:color="8898C3" w:themeColor="accent6" w:themeTint="98" w:sz="4" w:space="0"/>
      </w:tblBorders>
    </w:tblPr>
    <w:tblStylePr w:type="band1Horz">
      <w:rPr>
        <w:rFonts w:ascii="Arial" w:hAnsi="Arial"/>
        <w:color w:val="8898c3" w:themeColor="accent6" w:themeTint="98" w:themeShade="95"/>
        <w:sz w:val="22"/>
      </w:rPr>
      <w:tcPr>
        <w:shd w:val="clear" w:color="cdd3e6" w:fill="cdd3e6" w:themeFill="accent6" w:themeFillTint="40"/>
      </w:tcPr>
    </w:tblStylePr>
    <w:tblStylePr w:type="band1Vert">
      <w:tcPr>
        <w:shd w:val="clear" w:color="cdd3e6" w:fill="cdd3e6" w:themeFill="accent6" w:themeFillTint="40"/>
      </w:tcPr>
    </w:tblStylePr>
    <w:tblStylePr w:type="band2Horz">
      <w:rPr>
        <w:rFonts w:ascii="Arial" w:hAnsi="Arial"/>
        <w:color w:val="8898c3" w:themeColor="accent6" w:themeTint="98" w:themeShade="95"/>
        <w:sz w:val="22"/>
      </w:rPr>
    </w:tblStylePr>
    <w:tblStylePr w:type="firstCol">
      <w:rPr>
        <w:b/>
        <w:color w:val="8898c3" w:themeColor="accent6" w:themeTint="98" w:themeShade="95"/>
      </w:rPr>
    </w:tblStylePr>
    <w:tblStylePr w:type="firstRow">
      <w:rPr>
        <w:b/>
        <w:color w:val="8898c3" w:themeColor="accent6" w:themeTint="98" w:themeShade="95"/>
      </w:rPr>
      <w:tcPr>
        <w:tcBorders>
          <w:bottom w:val="single" w:color="8898C3" w:themeColor="accent6" w:themeTint="98" w:sz="4" w:space="0"/>
        </w:tcBorders>
      </w:tcPr>
    </w:tblStylePr>
    <w:tblStylePr w:type="lastCol">
      <w:rPr>
        <w:b/>
        <w:color w:val="8898c3" w:themeColor="accent6" w:themeTint="98" w:themeShade="95"/>
      </w:rPr>
    </w:tblStylePr>
    <w:tblStylePr w:type="lastRow">
      <w:rPr>
        <w:b/>
        <w:color w:val="8898c3" w:themeColor="accent6" w:themeTint="98" w:themeShade="95"/>
      </w:rPr>
      <w:tcPr>
        <w:tcBorders>
          <w:top w:val="single" w:color="8898C3" w:themeColor="accent6" w:themeTint="98" w:sz="4" w:space="0"/>
        </w:tcBorders>
      </w:tcPr>
    </w:tblStylePr>
  </w:style>
  <w:style w:type="table" w:styleId="1956">
    <w:name w:val="List Table 7 Colorful"/>
    <w:basedOn w:val="1833"/>
    <w:uiPriority w:val="99"/>
    <w:pPr>
      <w:spacing w:after="0" w:line="240" w:lineRule="auto"/>
    </w:pPr>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fill="bfbfbf" w:themeFill="text1" w:themeFillTint="40"/>
      </w:tcPr>
    </w:tblStylePr>
    <w:tblStylePr w:type="band1Vert">
      <w:tcPr>
        <w:shd w:val="clear" w:color="bfbfbf"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ffffff"/>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tcPr>
        <w:shd w:val="clear" w:color="ffffff"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1957">
    <w:name w:val="List Table 7 Colorful Accent 1"/>
    <w:basedOn w:val="1833"/>
    <w:uiPriority w:val="99"/>
    <w:pPr>
      <w:spacing w:after="0" w:line="240" w:lineRule="auto"/>
    </w:pPr>
    <w:tblPr>
      <w:tblStyleRowBandSize w:val="1"/>
      <w:tblStyleColBandSize w:val="1"/>
      <w:tblBorders>
        <w:right w:val="single" w:color="3891A7" w:themeColor="accent1" w:sz="4" w:space="0"/>
      </w:tblBorders>
    </w:tblPr>
    <w:tblStylePr w:type="band1Horz">
      <w:rPr>
        <w:rFonts w:ascii="Arial" w:hAnsi="Arial"/>
        <w:color w:val="205461" w:themeColor="accent1" w:themeShade="95"/>
        <w:sz w:val="22"/>
      </w:rPr>
      <w:tcPr>
        <w:shd w:val="clear" w:color="c8e5ec" w:fill="c8e5ec" w:themeFill="accent1" w:themeFillTint="40"/>
      </w:tcPr>
    </w:tblStylePr>
    <w:tblStylePr w:type="band1Vert">
      <w:tcPr>
        <w:shd w:val="clear" w:color="c8e5ec" w:fill="c8e5ec" w:themeFill="accent1" w:themeFillTint="40"/>
      </w:tcPr>
    </w:tblStylePr>
    <w:tblStylePr w:type="band2Horz">
      <w:rPr>
        <w:rFonts w:ascii="Arial" w:hAnsi="Arial"/>
        <w:color w:val="205461" w:themeColor="accent1" w:themeShade="95"/>
        <w:sz w:val="22"/>
      </w:rPr>
    </w:tblStylePr>
    <w:tblStylePr w:type="firstCol">
      <w:rPr>
        <w:rFonts w:ascii="Arial" w:hAnsi="Arial"/>
        <w:i/>
        <w:color w:val="205461" w:themeColor="accent1" w:themeShade="95"/>
        <w:sz w:val="22"/>
      </w:rPr>
      <w:pPr>
        <w:jc w:val="right"/>
      </w:pPr>
      <w:tcPr>
        <w:shd w:val="clear" w:color="ffffff" w:fill="ffffff"/>
        <w:tcBorders>
          <w:top w:val="none" w:color="000000" w:sz="4" w:space="0"/>
          <w:left w:val="none" w:color="000000" w:sz="4" w:space="0"/>
          <w:bottom w:val="none" w:color="000000" w:sz="4" w:space="0"/>
          <w:right w:val="single" w:color="3891A7" w:themeColor="accent1" w:sz="4" w:space="0"/>
        </w:tcBorders>
      </w:tcPr>
    </w:tblStylePr>
    <w:tblStylePr w:type="firstRow">
      <w:rPr>
        <w:rFonts w:ascii="Arial" w:hAnsi="Arial"/>
        <w:i/>
        <w:color w:val="205461" w:themeColor="accent1" w:themeShade="95"/>
        <w:sz w:val="22"/>
      </w:rPr>
      <w:tcPr>
        <w:shd w:val="clear" w:color="ffffff" w:fill="ffffff" w:themeFill="light1"/>
        <w:tcBorders>
          <w:top w:val="none" w:color="000000" w:sz="4" w:space="0"/>
          <w:left w:val="none" w:color="000000" w:sz="4" w:space="0"/>
          <w:bottom w:val="single" w:color="3891A7" w:themeColor="accent1" w:sz="4" w:space="0"/>
          <w:right w:val="none" w:color="000000" w:sz="4" w:space="0"/>
        </w:tcBorders>
      </w:tcPr>
    </w:tblStylePr>
    <w:tblStylePr w:type="lastCol">
      <w:rPr>
        <w:rFonts w:ascii="Arial" w:hAnsi="Arial"/>
        <w:i/>
        <w:color w:val="205461" w:themeColor="accent1" w:themeShade="95"/>
        <w:sz w:val="22"/>
      </w:rPr>
      <w:tcPr>
        <w:shd w:val="clear" w:color="ffffff" w:fill="ffffff"/>
        <w:tcBorders>
          <w:top w:val="none" w:color="000000" w:sz="4" w:space="0"/>
          <w:left w:val="single" w:color="3891A7" w:themeColor="accent1" w:sz="4" w:space="0"/>
          <w:bottom w:val="none" w:color="000000" w:sz="4" w:space="0"/>
          <w:right w:val="none" w:color="000000" w:sz="4" w:space="0"/>
        </w:tcBorders>
      </w:tcPr>
    </w:tblStylePr>
    <w:tblStylePr w:type="lastRow">
      <w:rPr>
        <w:rFonts w:ascii="Arial" w:hAnsi="Arial"/>
        <w:i/>
        <w:color w:val="205461" w:themeColor="accent1" w:themeShade="95"/>
        <w:sz w:val="22"/>
      </w:rPr>
      <w:tcPr>
        <w:shd w:val="clear" w:color="ffffff" w:fill="ffffff" w:themeFill="light1"/>
        <w:tcBorders>
          <w:top w:val="single" w:color="3891A7" w:themeColor="accent1" w:sz="4" w:space="0"/>
          <w:left w:val="none" w:color="000000" w:sz="4" w:space="0"/>
          <w:bottom w:val="none" w:color="000000" w:sz="4" w:space="0"/>
          <w:right w:val="none" w:color="000000" w:sz="4" w:space="0"/>
        </w:tcBorders>
      </w:tcPr>
    </w:tblStylePr>
  </w:style>
  <w:style w:type="table" w:styleId="1958">
    <w:name w:val="List Table 7 Colorful Accent 2"/>
    <w:basedOn w:val="1833"/>
    <w:uiPriority w:val="99"/>
    <w:pPr>
      <w:spacing w:after="0" w:line="240" w:lineRule="auto"/>
    </w:pPr>
    <w:tblPr>
      <w:tblStyleRowBandSize w:val="1"/>
      <w:tblStyleColBandSize w:val="1"/>
      <w:tblBorders>
        <w:right w:val="single" w:color="FED46D" w:themeColor="accent2" w:themeTint="97" w:sz="4" w:space="0"/>
      </w:tblBorders>
    </w:tblPr>
    <w:tblStylePr w:type="band1Horz">
      <w:rPr>
        <w:rFonts w:ascii="Arial" w:hAnsi="Arial"/>
        <w:color w:val="fed46d" w:themeColor="accent2" w:themeTint="97" w:themeShade="95"/>
        <w:sz w:val="22"/>
      </w:rPr>
      <w:tcPr>
        <w:shd w:val="clear" w:color="feecc1" w:fill="feecc1" w:themeFill="accent2" w:themeFillTint="40"/>
      </w:tcPr>
    </w:tblStylePr>
    <w:tblStylePr w:type="band1Vert">
      <w:tcPr>
        <w:shd w:val="clear" w:color="feecc1" w:fill="feecc1" w:themeFill="accent2" w:themeFillTint="40"/>
      </w:tcPr>
    </w:tblStylePr>
    <w:tblStylePr w:type="band2Horz">
      <w:rPr>
        <w:rFonts w:ascii="Arial" w:hAnsi="Arial"/>
        <w:color w:val="fed46d" w:themeColor="accent2" w:themeTint="97" w:themeShade="95"/>
        <w:sz w:val="22"/>
      </w:rPr>
    </w:tblStylePr>
    <w:tblStylePr w:type="firstCol">
      <w:rPr>
        <w:rFonts w:ascii="Arial" w:hAnsi="Arial"/>
        <w:i/>
        <w:color w:val="fed46d"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ED46D" w:themeColor="accent2" w:themeTint="97" w:sz="4" w:space="0"/>
        </w:tcBorders>
      </w:tcPr>
    </w:tblStylePr>
    <w:tblStylePr w:type="firstRow">
      <w:rPr>
        <w:rFonts w:ascii="Arial" w:hAnsi="Arial"/>
        <w:i/>
        <w:color w:val="fed46d" w:themeColor="accent2" w:themeTint="97" w:themeShade="95"/>
        <w:sz w:val="22"/>
      </w:rPr>
      <w:tcPr>
        <w:shd w:val="clear" w:color="ffffff" w:fill="ffffff" w:themeFill="light1"/>
        <w:tcBorders>
          <w:top w:val="none" w:color="000000" w:sz="4" w:space="0"/>
          <w:left w:val="none" w:color="000000" w:sz="4" w:space="0"/>
          <w:bottom w:val="single" w:color="FED46D" w:themeColor="accent2" w:themeTint="97" w:sz="4" w:space="0"/>
          <w:right w:val="none" w:color="000000" w:sz="4" w:space="0"/>
        </w:tcBorders>
      </w:tcPr>
    </w:tblStylePr>
    <w:tblStylePr w:type="lastCol">
      <w:rPr>
        <w:rFonts w:ascii="Arial" w:hAnsi="Arial"/>
        <w:i/>
        <w:color w:val="fed46d" w:themeColor="accent2" w:themeTint="97" w:themeShade="95"/>
        <w:sz w:val="22"/>
      </w:rPr>
      <w:tcPr>
        <w:shd w:val="clear" w:color="ffffff" w:fill="ffffff"/>
        <w:tcBorders>
          <w:top w:val="none" w:color="000000" w:sz="4" w:space="0"/>
          <w:left w:val="single" w:color="FED46D" w:themeColor="accent2" w:themeTint="97" w:sz="4" w:space="0"/>
          <w:bottom w:val="none" w:color="000000" w:sz="4" w:space="0"/>
          <w:right w:val="none" w:color="000000" w:sz="4" w:space="0"/>
        </w:tcBorders>
      </w:tcPr>
    </w:tblStylePr>
    <w:tblStylePr w:type="lastRow">
      <w:rPr>
        <w:rFonts w:ascii="Arial" w:hAnsi="Arial"/>
        <w:i/>
        <w:color w:val="fed46d" w:themeColor="accent2" w:themeTint="97" w:themeShade="95"/>
        <w:sz w:val="22"/>
      </w:rPr>
      <w:tcPr>
        <w:shd w:val="clear" w:color="ffffff" w:fill="ffffff" w:themeFill="light1"/>
        <w:tcBorders>
          <w:top w:val="single" w:color="FED46D" w:themeColor="accent2" w:themeTint="97" w:sz="4" w:space="0"/>
          <w:left w:val="none" w:color="000000" w:sz="4" w:space="0"/>
          <w:bottom w:val="none" w:color="000000" w:sz="4" w:space="0"/>
          <w:right w:val="none" w:color="000000" w:sz="4" w:space="0"/>
        </w:tcBorders>
      </w:tcPr>
    </w:tblStylePr>
  </w:style>
  <w:style w:type="table" w:styleId="1959">
    <w:name w:val="List Table 7 Colorful Accent 3"/>
    <w:basedOn w:val="1833"/>
    <w:uiPriority w:val="99"/>
    <w:pPr>
      <w:spacing w:after="0" w:line="240" w:lineRule="auto"/>
    </w:pPr>
    <w:tblPr>
      <w:tblStyleRowBandSize w:val="1"/>
      <w:tblStyleColBandSize w:val="1"/>
      <w:tblBorders>
        <w:right w:val="single" w:color="E07C7C" w:themeColor="accent3" w:themeTint="98" w:sz="4" w:space="0"/>
      </w:tblBorders>
    </w:tblPr>
    <w:tblStylePr w:type="band1Horz">
      <w:rPr>
        <w:rFonts w:ascii="Arial" w:hAnsi="Arial"/>
        <w:color w:val="e07c7c" w:themeColor="accent3" w:themeTint="98" w:themeShade="95"/>
        <w:sz w:val="22"/>
      </w:rPr>
      <w:tcPr>
        <w:shd w:val="clear" w:color="f2c7c7" w:fill="f2c7c7" w:themeFill="accent3" w:themeFillTint="40"/>
      </w:tcPr>
    </w:tblStylePr>
    <w:tblStylePr w:type="band1Vert">
      <w:tcPr>
        <w:shd w:val="clear" w:color="f2c7c7" w:fill="f2c7c7" w:themeFill="accent3" w:themeFillTint="40"/>
      </w:tcPr>
    </w:tblStylePr>
    <w:tblStylePr w:type="band2Horz">
      <w:rPr>
        <w:rFonts w:ascii="Arial" w:hAnsi="Arial"/>
        <w:color w:val="e07c7c" w:themeColor="accent3" w:themeTint="98" w:themeShade="95"/>
        <w:sz w:val="22"/>
      </w:rPr>
    </w:tblStylePr>
    <w:tblStylePr w:type="firstCol">
      <w:rPr>
        <w:rFonts w:ascii="Arial" w:hAnsi="Arial"/>
        <w:i/>
        <w:color w:val="e07c7c"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E07C7C" w:themeColor="accent3" w:themeTint="98" w:sz="4" w:space="0"/>
        </w:tcBorders>
      </w:tcPr>
    </w:tblStylePr>
    <w:tblStylePr w:type="firstRow">
      <w:rPr>
        <w:rFonts w:ascii="Arial" w:hAnsi="Arial"/>
        <w:i/>
        <w:color w:val="e07c7c" w:themeColor="accent3" w:themeTint="98" w:themeShade="95"/>
        <w:sz w:val="22"/>
      </w:rPr>
      <w:tcPr>
        <w:shd w:val="clear" w:color="ffffff" w:fill="ffffff" w:themeFill="light1"/>
        <w:tcBorders>
          <w:top w:val="none" w:color="000000" w:sz="4" w:space="0"/>
          <w:left w:val="none" w:color="000000" w:sz="4" w:space="0"/>
          <w:bottom w:val="single" w:color="E07C7C" w:themeColor="accent3" w:themeTint="98" w:sz="4" w:space="0"/>
          <w:right w:val="none" w:color="000000" w:sz="4" w:space="0"/>
        </w:tcBorders>
      </w:tcPr>
    </w:tblStylePr>
    <w:tblStylePr w:type="lastCol">
      <w:rPr>
        <w:rFonts w:ascii="Arial" w:hAnsi="Arial"/>
        <w:i/>
        <w:color w:val="e07c7c" w:themeColor="accent3" w:themeTint="98" w:themeShade="95"/>
        <w:sz w:val="22"/>
      </w:rPr>
      <w:tcPr>
        <w:shd w:val="clear" w:color="ffffff" w:fill="ffffff"/>
        <w:tcBorders>
          <w:top w:val="none" w:color="000000" w:sz="4" w:space="0"/>
          <w:left w:val="single" w:color="E07C7C" w:themeColor="accent3" w:themeTint="98" w:sz="4" w:space="0"/>
          <w:bottom w:val="none" w:color="000000" w:sz="4" w:space="0"/>
          <w:right w:val="none" w:color="000000" w:sz="4" w:space="0"/>
        </w:tcBorders>
      </w:tcPr>
    </w:tblStylePr>
    <w:tblStylePr w:type="lastRow">
      <w:rPr>
        <w:rFonts w:ascii="Arial" w:hAnsi="Arial"/>
        <w:i/>
        <w:color w:val="e07c7c" w:themeColor="accent3" w:themeTint="98" w:themeShade="95"/>
        <w:sz w:val="22"/>
      </w:rPr>
      <w:tcPr>
        <w:shd w:val="clear" w:color="ffffff" w:fill="ffffff" w:themeFill="light1"/>
        <w:tcBorders>
          <w:top w:val="single" w:color="E07C7C" w:themeColor="accent3" w:themeTint="98" w:sz="4" w:space="0"/>
          <w:left w:val="none" w:color="000000" w:sz="4" w:space="0"/>
          <w:bottom w:val="none" w:color="000000" w:sz="4" w:space="0"/>
          <w:right w:val="none" w:color="000000" w:sz="4" w:space="0"/>
        </w:tcBorders>
      </w:tcPr>
    </w:tblStylePr>
  </w:style>
  <w:style w:type="table" w:styleId="1960">
    <w:name w:val="List Table 7 Colorful Accent 4"/>
    <w:basedOn w:val="1833"/>
    <w:uiPriority w:val="99"/>
    <w:pPr>
      <w:spacing w:after="0" w:line="240" w:lineRule="auto"/>
    </w:pPr>
    <w:tblPr>
      <w:tblStyleRowBandSize w:val="1"/>
      <w:tblStyleColBandSize w:val="1"/>
      <w:tblBorders>
        <w:right w:val="single" w:color="B8D678" w:themeColor="accent4" w:themeTint="9A" w:sz="4" w:space="0"/>
      </w:tblBorders>
    </w:tblPr>
    <w:tblStylePr w:type="band1Horz">
      <w:rPr>
        <w:rFonts w:ascii="Arial" w:hAnsi="Arial"/>
        <w:color w:val="b8d678" w:themeColor="accent4" w:themeTint="9A" w:themeShade="95"/>
        <w:sz w:val="22"/>
      </w:rPr>
      <w:tcPr>
        <w:shd w:val="clear" w:color="e1eec7" w:fill="e1eec7" w:themeFill="accent4" w:themeFillTint="40"/>
      </w:tcPr>
    </w:tblStylePr>
    <w:tblStylePr w:type="band1Vert">
      <w:tcPr>
        <w:shd w:val="clear" w:color="e1eec7" w:fill="e1eec7" w:themeFill="accent4" w:themeFillTint="40"/>
      </w:tcPr>
    </w:tblStylePr>
    <w:tblStylePr w:type="band2Horz">
      <w:rPr>
        <w:rFonts w:ascii="Arial" w:hAnsi="Arial"/>
        <w:color w:val="b8d678" w:themeColor="accent4" w:themeTint="9A" w:themeShade="95"/>
        <w:sz w:val="22"/>
      </w:rPr>
    </w:tblStylePr>
    <w:tblStylePr w:type="firstCol">
      <w:rPr>
        <w:rFonts w:ascii="Arial" w:hAnsi="Arial"/>
        <w:i/>
        <w:color w:val="b8d678"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B8D678" w:themeColor="accent4" w:themeTint="9A" w:sz="4" w:space="0"/>
        </w:tcBorders>
      </w:tcPr>
    </w:tblStylePr>
    <w:tblStylePr w:type="firstRow">
      <w:rPr>
        <w:rFonts w:ascii="Arial" w:hAnsi="Arial"/>
        <w:i/>
        <w:color w:val="b8d678" w:themeColor="accent4" w:themeTint="9A" w:themeShade="95"/>
        <w:sz w:val="22"/>
      </w:rPr>
      <w:tcPr>
        <w:shd w:val="clear" w:color="ffffff" w:fill="ffffff" w:themeFill="light1"/>
        <w:tcBorders>
          <w:top w:val="none" w:color="000000" w:sz="4" w:space="0"/>
          <w:left w:val="none" w:color="000000" w:sz="4" w:space="0"/>
          <w:bottom w:val="single" w:color="B8D678" w:themeColor="accent4" w:themeTint="9A" w:sz="4" w:space="0"/>
          <w:right w:val="none" w:color="000000" w:sz="4" w:space="0"/>
        </w:tcBorders>
      </w:tcPr>
    </w:tblStylePr>
    <w:tblStylePr w:type="lastCol">
      <w:rPr>
        <w:rFonts w:ascii="Arial" w:hAnsi="Arial"/>
        <w:i/>
        <w:color w:val="b8d678" w:themeColor="accent4" w:themeTint="9A" w:themeShade="95"/>
        <w:sz w:val="22"/>
      </w:rPr>
      <w:tcPr>
        <w:shd w:val="clear" w:color="ffffff" w:fill="ffffff"/>
        <w:tcBorders>
          <w:top w:val="none" w:color="000000" w:sz="4" w:space="0"/>
          <w:left w:val="single" w:color="B8D678" w:themeColor="accent4" w:themeTint="9A" w:sz="4" w:space="0"/>
          <w:bottom w:val="none" w:color="000000" w:sz="4" w:space="0"/>
          <w:right w:val="none" w:color="000000" w:sz="4" w:space="0"/>
        </w:tcBorders>
      </w:tcPr>
    </w:tblStylePr>
    <w:tblStylePr w:type="lastRow">
      <w:rPr>
        <w:rFonts w:ascii="Arial" w:hAnsi="Arial"/>
        <w:i/>
        <w:color w:val="b8d678" w:themeColor="accent4" w:themeTint="9A" w:themeShade="95"/>
        <w:sz w:val="22"/>
      </w:rPr>
      <w:tcPr>
        <w:shd w:val="clear" w:color="ffffff" w:fill="ffffff" w:themeFill="light1"/>
        <w:tcBorders>
          <w:top w:val="single" w:color="B8D678" w:themeColor="accent4" w:themeTint="9A" w:sz="4" w:space="0"/>
          <w:left w:val="none" w:color="000000" w:sz="4" w:space="0"/>
          <w:bottom w:val="none" w:color="000000" w:sz="4" w:space="0"/>
          <w:right w:val="none" w:color="000000" w:sz="4" w:space="0"/>
        </w:tcBorders>
      </w:tcPr>
    </w:tblStylePr>
  </w:style>
  <w:style w:type="table" w:styleId="1961">
    <w:name w:val="List Table 7 Colorful Accent 5"/>
    <w:basedOn w:val="1833"/>
    <w:uiPriority w:val="99"/>
    <w:pPr>
      <w:spacing w:after="0" w:line="240" w:lineRule="auto"/>
    </w:pPr>
    <w:tblPr>
      <w:tblStyleRowBandSize w:val="1"/>
      <w:tblStyleColBandSize w:val="1"/>
      <w:tblBorders>
        <w:right w:val="single" w:color="F8852F" w:themeColor="accent5" w:themeTint="9A" w:sz="4" w:space="0"/>
      </w:tblBorders>
    </w:tblPr>
    <w:tblStylePr w:type="band1Horz">
      <w:rPr>
        <w:rFonts w:ascii="Arial" w:hAnsi="Arial"/>
        <w:color w:val="f8852f" w:themeColor="accent5" w:themeTint="9A" w:themeShade="95"/>
        <w:sz w:val="22"/>
      </w:rPr>
      <w:tcPr>
        <w:shd w:val="clear" w:color="fccca8" w:fill="fccca8" w:themeFill="accent5" w:themeFillTint="40"/>
      </w:tcPr>
    </w:tblStylePr>
    <w:tblStylePr w:type="band1Vert">
      <w:tcPr>
        <w:shd w:val="clear" w:color="fccca8" w:fill="fccca8" w:themeFill="accent5" w:themeFillTint="40"/>
      </w:tcPr>
    </w:tblStylePr>
    <w:tblStylePr w:type="band2Horz">
      <w:rPr>
        <w:rFonts w:ascii="Arial" w:hAnsi="Arial"/>
        <w:color w:val="f8852f" w:themeColor="accent5" w:themeTint="9A" w:themeShade="95"/>
        <w:sz w:val="22"/>
      </w:rPr>
    </w:tblStylePr>
    <w:tblStylePr w:type="firstCol">
      <w:rPr>
        <w:rFonts w:ascii="Arial" w:hAnsi="Arial"/>
        <w:i/>
        <w:color w:val="f8852f"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F8852F" w:themeColor="accent5" w:themeTint="9A" w:sz="4" w:space="0"/>
        </w:tcBorders>
      </w:tcPr>
    </w:tblStylePr>
    <w:tblStylePr w:type="firstRow">
      <w:rPr>
        <w:rFonts w:ascii="Arial" w:hAnsi="Arial"/>
        <w:i/>
        <w:color w:val="f8852f" w:themeColor="accent5" w:themeTint="9A" w:themeShade="95"/>
        <w:sz w:val="22"/>
      </w:rPr>
      <w:tcPr>
        <w:shd w:val="clear" w:color="ffffff" w:fill="ffffff" w:themeFill="light1"/>
        <w:tcBorders>
          <w:top w:val="none" w:color="000000" w:sz="4" w:space="0"/>
          <w:left w:val="none" w:color="000000" w:sz="4" w:space="0"/>
          <w:bottom w:val="single" w:color="F8852F" w:themeColor="accent5" w:themeTint="9A" w:sz="4" w:space="0"/>
          <w:right w:val="none" w:color="000000" w:sz="4" w:space="0"/>
        </w:tcBorders>
      </w:tcPr>
    </w:tblStylePr>
    <w:tblStylePr w:type="lastCol">
      <w:rPr>
        <w:rFonts w:ascii="Arial" w:hAnsi="Arial"/>
        <w:i/>
        <w:color w:val="f8852f" w:themeColor="accent5" w:themeTint="9A" w:themeShade="95"/>
        <w:sz w:val="22"/>
      </w:rPr>
      <w:tcPr>
        <w:shd w:val="clear" w:color="ffffff" w:fill="ffffff"/>
        <w:tcBorders>
          <w:top w:val="none" w:color="000000" w:sz="4" w:space="0"/>
          <w:left w:val="single" w:color="F8852F" w:themeColor="accent5" w:themeTint="9A" w:sz="4" w:space="0"/>
          <w:bottom w:val="none" w:color="000000" w:sz="4" w:space="0"/>
          <w:right w:val="none" w:color="000000" w:sz="4" w:space="0"/>
        </w:tcBorders>
      </w:tcPr>
    </w:tblStylePr>
    <w:tblStylePr w:type="lastRow">
      <w:rPr>
        <w:rFonts w:ascii="Arial" w:hAnsi="Arial"/>
        <w:i/>
        <w:color w:val="f8852f" w:themeColor="accent5" w:themeTint="9A" w:themeShade="95"/>
        <w:sz w:val="22"/>
      </w:rPr>
      <w:tcPr>
        <w:shd w:val="clear" w:color="ffffff" w:fill="ffffff" w:themeFill="light1"/>
        <w:tcBorders>
          <w:top w:val="single" w:color="F8852F" w:themeColor="accent5" w:themeTint="9A" w:sz="4" w:space="0"/>
          <w:left w:val="none" w:color="000000" w:sz="4" w:space="0"/>
          <w:bottom w:val="none" w:color="000000" w:sz="4" w:space="0"/>
          <w:right w:val="none" w:color="000000" w:sz="4" w:space="0"/>
        </w:tcBorders>
      </w:tcPr>
    </w:tblStylePr>
  </w:style>
  <w:style w:type="table" w:styleId="1962">
    <w:name w:val="List Table 7 Colorful Accent 6"/>
    <w:basedOn w:val="1833"/>
    <w:uiPriority w:val="99"/>
    <w:pPr>
      <w:spacing w:after="0" w:line="240" w:lineRule="auto"/>
    </w:pPr>
    <w:tblPr>
      <w:tblStyleRowBandSize w:val="1"/>
      <w:tblStyleColBandSize w:val="1"/>
      <w:tblBorders>
        <w:right w:val="single" w:color="8898C3" w:themeColor="accent6" w:themeTint="98" w:sz="4" w:space="0"/>
      </w:tblBorders>
    </w:tblPr>
    <w:tblStylePr w:type="band1Horz">
      <w:rPr>
        <w:rFonts w:ascii="Arial" w:hAnsi="Arial"/>
        <w:color w:val="8898c3" w:themeColor="accent6" w:themeTint="98" w:themeShade="95"/>
        <w:sz w:val="22"/>
      </w:rPr>
      <w:tcPr>
        <w:shd w:val="clear" w:color="cdd3e6" w:fill="cdd3e6" w:themeFill="accent6" w:themeFillTint="40"/>
      </w:tcPr>
    </w:tblStylePr>
    <w:tblStylePr w:type="band1Vert">
      <w:tcPr>
        <w:shd w:val="clear" w:color="cdd3e6" w:fill="cdd3e6" w:themeFill="accent6" w:themeFillTint="40"/>
      </w:tcPr>
    </w:tblStylePr>
    <w:tblStylePr w:type="band2Horz">
      <w:rPr>
        <w:rFonts w:ascii="Arial" w:hAnsi="Arial"/>
        <w:color w:val="8898c3" w:themeColor="accent6" w:themeTint="98" w:themeShade="95"/>
        <w:sz w:val="22"/>
      </w:rPr>
    </w:tblStylePr>
    <w:tblStylePr w:type="firstCol">
      <w:rPr>
        <w:rFonts w:ascii="Arial" w:hAnsi="Arial"/>
        <w:i/>
        <w:color w:val="8898c3"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8898C3" w:themeColor="accent6" w:themeTint="98" w:sz="4" w:space="0"/>
        </w:tcBorders>
      </w:tcPr>
    </w:tblStylePr>
    <w:tblStylePr w:type="firstRow">
      <w:rPr>
        <w:rFonts w:ascii="Arial" w:hAnsi="Arial"/>
        <w:i/>
        <w:color w:val="8898c3" w:themeColor="accent6" w:themeTint="98" w:themeShade="95"/>
        <w:sz w:val="22"/>
      </w:rPr>
      <w:tcPr>
        <w:shd w:val="clear" w:color="ffffff" w:fill="ffffff" w:themeFill="light1"/>
        <w:tcBorders>
          <w:top w:val="none" w:color="000000" w:sz="4" w:space="0"/>
          <w:left w:val="none" w:color="000000" w:sz="4" w:space="0"/>
          <w:bottom w:val="single" w:color="8898C3" w:themeColor="accent6" w:themeTint="98" w:sz="4" w:space="0"/>
          <w:right w:val="none" w:color="000000" w:sz="4" w:space="0"/>
        </w:tcBorders>
      </w:tcPr>
    </w:tblStylePr>
    <w:tblStylePr w:type="lastCol">
      <w:rPr>
        <w:rFonts w:ascii="Arial" w:hAnsi="Arial"/>
        <w:i/>
        <w:color w:val="8898c3" w:themeColor="accent6" w:themeTint="98" w:themeShade="95"/>
        <w:sz w:val="22"/>
      </w:rPr>
      <w:tcPr>
        <w:shd w:val="clear" w:color="ffffff" w:fill="ffffff"/>
        <w:tcBorders>
          <w:top w:val="none" w:color="000000" w:sz="4" w:space="0"/>
          <w:left w:val="single" w:color="8898C3" w:themeColor="accent6" w:themeTint="98" w:sz="4" w:space="0"/>
          <w:bottom w:val="none" w:color="000000" w:sz="4" w:space="0"/>
          <w:right w:val="none" w:color="000000" w:sz="4" w:space="0"/>
        </w:tcBorders>
      </w:tcPr>
    </w:tblStylePr>
    <w:tblStylePr w:type="lastRow">
      <w:rPr>
        <w:rFonts w:ascii="Arial" w:hAnsi="Arial"/>
        <w:i/>
        <w:color w:val="8898c3" w:themeColor="accent6" w:themeTint="98" w:themeShade="95"/>
        <w:sz w:val="22"/>
      </w:rPr>
      <w:tcPr>
        <w:shd w:val="clear" w:color="ffffff" w:fill="ffffff" w:themeFill="light1"/>
        <w:tcBorders>
          <w:top w:val="single" w:color="8898C3" w:themeColor="accent6" w:themeTint="98" w:sz="4" w:space="0"/>
          <w:left w:val="none" w:color="000000" w:sz="4" w:space="0"/>
          <w:bottom w:val="none" w:color="000000" w:sz="4" w:space="0"/>
          <w:right w:val="none" w:color="000000" w:sz="4" w:space="0"/>
        </w:tcBorders>
      </w:tcPr>
    </w:tblStylePr>
  </w:style>
  <w:style w:type="table" w:styleId="1963" w:customStyle="1">
    <w:name w:val="Lined - Accent"/>
    <w:basedOn w:val="1833"/>
    <w:uiPriority w:val="99"/>
    <w:pPr>
      <w:spacing w:after="0" w:line="240" w:lineRule="auto"/>
    </w:pPr>
    <w:rPr>
      <w:color w:val="404040"/>
      <w:sz w:val="20"/>
      <w:szCs w:val="20"/>
      <w:lang w:eastAsia="zh-CN"/>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fill="f2f2f2" w:themeFill="text1" w:themeFillTint="0D"/>
      </w:tcPr>
    </w:tblStylePr>
    <w:tblStylePr w:type="band2Vert">
      <w:rPr>
        <w:rFonts w:ascii="Arial" w:hAnsi="Arial"/>
        <w:color w:val="404040"/>
        <w:sz w:val="22"/>
      </w:rPr>
      <w:tcPr>
        <w:shd w:val="clear" w:color="f2f2f2" w:fill="f2f2f2" w:themeFill="text1" w:themeFillTint="0D"/>
      </w:tcPr>
    </w:tblStylePr>
    <w:tblStylePr w:type="firstCol">
      <w:rPr>
        <w:rFonts w:ascii="Arial" w:hAnsi="Arial"/>
        <w:color w:val="f2f2f2"/>
        <w:sz w:val="22"/>
      </w:rPr>
      <w:tcPr>
        <w:shd w:val="clear" w:color="7f7f7f" w:fill="7f7f7f" w:themeFill="text1" w:themeFillTint="80"/>
      </w:tcPr>
    </w:tblStylePr>
    <w:tblStylePr w:type="firstRow">
      <w:rPr>
        <w:rFonts w:ascii="Arial" w:hAnsi="Arial"/>
        <w:color w:val="f2f2f2"/>
        <w:sz w:val="22"/>
      </w:rPr>
      <w:tcPr>
        <w:shd w:val="clear" w:color="7f7f7f" w:fill="7f7f7f" w:themeFill="text1" w:themeFillTint="80"/>
      </w:tcPr>
    </w:tblStylePr>
    <w:tblStylePr w:type="lastCol">
      <w:rPr>
        <w:rFonts w:ascii="Arial" w:hAnsi="Arial"/>
        <w:color w:val="f2f2f2"/>
        <w:sz w:val="22"/>
      </w:rPr>
      <w:tcPr>
        <w:shd w:val="clear" w:color="7f7f7f" w:fill="7f7f7f" w:themeFill="text1" w:themeFillTint="80"/>
      </w:tcPr>
    </w:tblStylePr>
    <w:tblStylePr w:type="lastRow">
      <w:rPr>
        <w:rFonts w:ascii="Arial" w:hAnsi="Arial"/>
        <w:color w:val="f2f2f2"/>
        <w:sz w:val="22"/>
      </w:rPr>
      <w:tcPr>
        <w:shd w:val="clear" w:color="7f7f7f" w:fill="7f7f7f" w:themeFill="text1" w:themeFillTint="80"/>
      </w:tcPr>
    </w:tblStylePr>
  </w:style>
  <w:style w:type="table" w:styleId="1964" w:customStyle="1">
    <w:name w:val="Lined - Accent 1"/>
    <w:basedOn w:val="1833"/>
    <w:uiPriority w:val="99"/>
    <w:pPr>
      <w:spacing w:after="0" w:line="240" w:lineRule="auto"/>
    </w:pPr>
    <w:rPr>
      <w:color w:val="404040"/>
      <w:sz w:val="20"/>
      <w:szCs w:val="20"/>
      <w:lang w:eastAsia="zh-CN"/>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bbdfe8" w:fill="bbdfe8" w:themeFill="accent1" w:themeFillTint="50"/>
      </w:tcPr>
    </w:tblStylePr>
    <w:tblStylePr w:type="band2Vert">
      <w:rPr>
        <w:rFonts w:ascii="Arial" w:hAnsi="Arial"/>
        <w:color w:val="404040"/>
        <w:sz w:val="22"/>
      </w:rPr>
      <w:tcPr>
        <w:shd w:val="clear" w:color="bbdfe8" w:fill="bbdfe8" w:themeFill="accent1" w:themeFillTint="50"/>
      </w:tcPr>
    </w:tblStylePr>
    <w:tblStylePr w:type="firstCol">
      <w:rPr>
        <w:rFonts w:ascii="Arial" w:hAnsi="Arial"/>
        <w:color w:val="f2f2f2"/>
        <w:sz w:val="22"/>
      </w:rPr>
      <w:tcPr>
        <w:shd w:val="clear" w:color="3e9fb8" w:fill="3e9fb8" w:themeFill="accent1" w:themeFillTint="EA"/>
      </w:tcPr>
    </w:tblStylePr>
    <w:tblStylePr w:type="firstRow">
      <w:rPr>
        <w:rFonts w:ascii="Arial" w:hAnsi="Arial"/>
        <w:color w:val="f2f2f2"/>
        <w:sz w:val="22"/>
      </w:rPr>
      <w:tcPr>
        <w:shd w:val="clear" w:color="3e9fb8" w:fill="3e9fb8" w:themeFill="accent1" w:themeFillTint="EA"/>
      </w:tcPr>
    </w:tblStylePr>
    <w:tblStylePr w:type="lastCol">
      <w:rPr>
        <w:rFonts w:ascii="Arial" w:hAnsi="Arial"/>
        <w:color w:val="f2f2f2"/>
        <w:sz w:val="22"/>
      </w:rPr>
      <w:tcPr>
        <w:shd w:val="clear" w:color="3e9fb8" w:fill="3e9fb8" w:themeFill="accent1" w:themeFillTint="EA"/>
      </w:tcPr>
    </w:tblStylePr>
    <w:tblStylePr w:type="lastRow">
      <w:rPr>
        <w:rFonts w:ascii="Arial" w:hAnsi="Arial"/>
        <w:color w:val="f2f2f2"/>
        <w:sz w:val="22"/>
      </w:rPr>
      <w:tcPr>
        <w:shd w:val="clear" w:color="3e9fb8" w:fill="3e9fb8" w:themeFill="accent1" w:themeFillTint="EA"/>
      </w:tcPr>
    </w:tblStylePr>
  </w:style>
  <w:style w:type="table" w:styleId="1965" w:customStyle="1">
    <w:name w:val="Lined - Accent 2"/>
    <w:basedOn w:val="1833"/>
    <w:uiPriority w:val="99"/>
    <w:pPr>
      <w:spacing w:after="0" w:line="240" w:lineRule="auto"/>
    </w:pPr>
    <w:rPr>
      <w:color w:val="404040"/>
      <w:sz w:val="20"/>
      <w:szCs w:val="20"/>
      <w:lang w:eastAsia="zh-CN"/>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ef0ce" w:fill="fef0ce" w:themeFill="accent2" w:themeFillTint="32"/>
      </w:tcPr>
    </w:tblStylePr>
    <w:tblStylePr w:type="band2Vert">
      <w:rPr>
        <w:rFonts w:ascii="Arial" w:hAnsi="Arial"/>
        <w:color w:val="404040"/>
        <w:sz w:val="22"/>
      </w:rPr>
      <w:tcPr>
        <w:shd w:val="clear" w:color="fef0ce" w:fill="fef0ce" w:themeFill="accent2" w:themeFillTint="32"/>
      </w:tcPr>
    </w:tblStylePr>
    <w:tblStylePr w:type="firstCol">
      <w:rPr>
        <w:rFonts w:ascii="Arial" w:hAnsi="Arial"/>
        <w:color w:val="f2f2f2"/>
        <w:sz w:val="22"/>
      </w:rPr>
      <w:tcPr>
        <w:shd w:val="clear" w:color="fed46d" w:fill="fed46d" w:themeFill="accent2" w:themeFillTint="97"/>
      </w:tcPr>
    </w:tblStylePr>
    <w:tblStylePr w:type="firstRow">
      <w:rPr>
        <w:rFonts w:ascii="Arial" w:hAnsi="Arial"/>
        <w:color w:val="f2f2f2"/>
        <w:sz w:val="22"/>
      </w:rPr>
      <w:tcPr>
        <w:shd w:val="clear" w:color="fed46d" w:fill="fed46d" w:themeFill="accent2" w:themeFillTint="97"/>
      </w:tcPr>
    </w:tblStylePr>
    <w:tblStylePr w:type="lastCol">
      <w:rPr>
        <w:rFonts w:ascii="Arial" w:hAnsi="Arial"/>
        <w:color w:val="f2f2f2"/>
        <w:sz w:val="22"/>
      </w:rPr>
      <w:tcPr>
        <w:shd w:val="clear" w:color="fed46d" w:fill="fed46d" w:themeFill="accent2" w:themeFillTint="97"/>
      </w:tcPr>
    </w:tblStylePr>
    <w:tblStylePr w:type="lastRow">
      <w:rPr>
        <w:rFonts w:ascii="Arial" w:hAnsi="Arial"/>
        <w:color w:val="f2f2f2"/>
        <w:sz w:val="22"/>
      </w:rPr>
      <w:tcPr>
        <w:shd w:val="clear" w:color="fed46d" w:fill="fed46d" w:themeFill="accent2" w:themeFillTint="97"/>
      </w:tcPr>
    </w:tblStylePr>
  </w:style>
  <w:style w:type="table" w:styleId="1966" w:customStyle="1">
    <w:name w:val="Lined - Accent 3"/>
    <w:basedOn w:val="1833"/>
    <w:uiPriority w:val="99"/>
    <w:pPr>
      <w:spacing w:after="0" w:line="240" w:lineRule="auto"/>
    </w:pPr>
    <w:rPr>
      <w:color w:val="404040"/>
      <w:sz w:val="20"/>
      <w:szCs w:val="20"/>
      <w:lang w:eastAsia="zh-CN"/>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4d2d2" w:fill="f4d2d2" w:themeFill="accent3" w:themeFillTint="34"/>
      </w:tcPr>
    </w:tblStylePr>
    <w:tblStylePr w:type="band2Vert">
      <w:rPr>
        <w:rFonts w:ascii="Arial" w:hAnsi="Arial"/>
        <w:color w:val="404040"/>
        <w:sz w:val="22"/>
      </w:rPr>
      <w:tcPr>
        <w:shd w:val="clear" w:color="f4d2d2" w:fill="f4d2d2" w:themeFill="accent3" w:themeFillTint="34"/>
      </w:tcPr>
    </w:tblStylePr>
    <w:tblStylePr w:type="firstCol">
      <w:rPr>
        <w:rFonts w:ascii="Arial" w:hAnsi="Arial"/>
        <w:color w:val="f2f2f2"/>
        <w:sz w:val="22"/>
      </w:rPr>
      <w:tcPr>
        <w:shd w:val="clear" w:color="c32d2d" w:fill="c32d2d" w:themeFill="accent3" w:themeFillTint="FE"/>
      </w:tcPr>
    </w:tblStylePr>
    <w:tblStylePr w:type="firstRow">
      <w:rPr>
        <w:rFonts w:ascii="Arial" w:hAnsi="Arial"/>
        <w:color w:val="f2f2f2"/>
        <w:sz w:val="22"/>
      </w:rPr>
      <w:tcPr>
        <w:shd w:val="clear" w:color="c32d2d" w:fill="c32d2d" w:themeFill="accent3" w:themeFillTint="FE"/>
      </w:tcPr>
    </w:tblStylePr>
    <w:tblStylePr w:type="lastCol">
      <w:rPr>
        <w:rFonts w:ascii="Arial" w:hAnsi="Arial"/>
        <w:color w:val="f2f2f2"/>
        <w:sz w:val="22"/>
      </w:rPr>
      <w:tcPr>
        <w:shd w:val="clear" w:color="c32d2d" w:fill="c32d2d" w:themeFill="accent3" w:themeFillTint="FE"/>
      </w:tcPr>
    </w:tblStylePr>
    <w:tblStylePr w:type="lastRow">
      <w:rPr>
        <w:rFonts w:ascii="Arial" w:hAnsi="Arial"/>
        <w:color w:val="f2f2f2"/>
        <w:sz w:val="22"/>
      </w:rPr>
      <w:tcPr>
        <w:shd w:val="clear" w:color="c32d2d" w:fill="c32d2d" w:themeFill="accent3" w:themeFillTint="FE"/>
      </w:tcPr>
    </w:tblStylePr>
  </w:style>
  <w:style w:type="table" w:styleId="1967" w:customStyle="1">
    <w:name w:val="Lined - Accent 4"/>
    <w:basedOn w:val="1833"/>
    <w:uiPriority w:val="99"/>
    <w:pPr>
      <w:spacing w:after="0" w:line="240" w:lineRule="auto"/>
    </w:pPr>
    <w:rPr>
      <w:color w:val="404040"/>
      <w:sz w:val="20"/>
      <w:szCs w:val="20"/>
      <w:lang w:eastAsia="zh-CN"/>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7f1d1" w:fill="e7f1d1" w:themeFill="accent4" w:themeFillTint="34"/>
      </w:tcPr>
    </w:tblStylePr>
    <w:tblStylePr w:type="band2Vert">
      <w:rPr>
        <w:rFonts w:ascii="Arial" w:hAnsi="Arial"/>
        <w:color w:val="404040"/>
        <w:sz w:val="22"/>
      </w:rPr>
      <w:tcPr>
        <w:shd w:val="clear" w:color="e7f1d1" w:fill="e7f1d1" w:themeFill="accent4" w:themeFillTint="34"/>
      </w:tcPr>
    </w:tblStylePr>
    <w:tblStylePr w:type="firstCol">
      <w:rPr>
        <w:rFonts w:ascii="Arial" w:hAnsi="Arial"/>
        <w:color w:val="f2f2f2"/>
        <w:sz w:val="22"/>
      </w:rPr>
      <w:tcPr>
        <w:shd w:val="clear" w:color="b8d678" w:fill="b8d678" w:themeFill="accent4" w:themeFillTint="9A"/>
      </w:tcPr>
    </w:tblStylePr>
    <w:tblStylePr w:type="firstRow">
      <w:rPr>
        <w:rFonts w:ascii="Arial" w:hAnsi="Arial"/>
        <w:color w:val="f2f2f2"/>
        <w:sz w:val="22"/>
      </w:rPr>
      <w:tcPr>
        <w:shd w:val="clear" w:color="b8d678" w:fill="b8d678" w:themeFill="accent4" w:themeFillTint="9A"/>
      </w:tcPr>
    </w:tblStylePr>
    <w:tblStylePr w:type="lastCol">
      <w:rPr>
        <w:rFonts w:ascii="Arial" w:hAnsi="Arial"/>
        <w:color w:val="f2f2f2"/>
        <w:sz w:val="22"/>
      </w:rPr>
      <w:tcPr>
        <w:shd w:val="clear" w:color="b8d678" w:fill="b8d678" w:themeFill="accent4" w:themeFillTint="9A"/>
      </w:tcPr>
    </w:tblStylePr>
    <w:tblStylePr w:type="lastRow">
      <w:rPr>
        <w:rFonts w:ascii="Arial" w:hAnsi="Arial"/>
        <w:color w:val="f2f2f2"/>
        <w:sz w:val="22"/>
      </w:rPr>
      <w:tcPr>
        <w:shd w:val="clear" w:color="b8d678" w:fill="b8d678" w:themeFill="accent4" w:themeFillTint="9A"/>
      </w:tcPr>
    </w:tblStylePr>
  </w:style>
  <w:style w:type="table" w:styleId="1968" w:customStyle="1">
    <w:name w:val="Lined - Accent 5"/>
    <w:basedOn w:val="1833"/>
    <w:uiPriority w:val="99"/>
    <w:pPr>
      <w:spacing w:after="0" w:line="240" w:lineRule="auto"/>
    </w:pPr>
    <w:rPr>
      <w:color w:val="404040"/>
      <w:sz w:val="20"/>
      <w:szCs w:val="20"/>
      <w:lang w:eastAsia="zh-CN"/>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cd5b8" w:fill="fcd5b8" w:themeFill="accent5" w:themeFillTint="34"/>
      </w:tcPr>
    </w:tblStylePr>
    <w:tblStylePr w:type="band2Vert">
      <w:rPr>
        <w:rFonts w:ascii="Arial" w:hAnsi="Arial"/>
        <w:color w:val="404040"/>
        <w:sz w:val="22"/>
      </w:rPr>
      <w:tcPr>
        <w:shd w:val="clear" w:color="fcd5b8" w:fill="fcd5b8" w:themeFill="accent5" w:themeFillTint="34"/>
      </w:tcPr>
    </w:tblStylePr>
    <w:tblStylePr w:type="firstCol">
      <w:rPr>
        <w:rFonts w:ascii="Arial" w:hAnsi="Arial"/>
        <w:color w:val="f2f2f2"/>
        <w:sz w:val="22"/>
      </w:rPr>
      <w:tcPr>
        <w:shd w:val="clear" w:color="964305" w:fill="964305" w:themeFill="accent5"/>
      </w:tcPr>
    </w:tblStylePr>
    <w:tblStylePr w:type="firstRow">
      <w:rPr>
        <w:rFonts w:ascii="Arial" w:hAnsi="Arial"/>
        <w:color w:val="f2f2f2"/>
        <w:sz w:val="22"/>
      </w:rPr>
      <w:tcPr>
        <w:shd w:val="clear" w:color="964305" w:fill="964305" w:themeFill="accent5"/>
      </w:tcPr>
    </w:tblStylePr>
    <w:tblStylePr w:type="lastCol">
      <w:rPr>
        <w:rFonts w:ascii="Arial" w:hAnsi="Arial"/>
        <w:color w:val="f2f2f2"/>
        <w:sz w:val="22"/>
      </w:rPr>
      <w:tcPr>
        <w:shd w:val="clear" w:color="964305" w:fill="964305" w:themeFill="accent5"/>
      </w:tcPr>
    </w:tblStylePr>
    <w:tblStylePr w:type="lastRow">
      <w:rPr>
        <w:rFonts w:ascii="Arial" w:hAnsi="Arial"/>
        <w:color w:val="f2f2f2"/>
        <w:sz w:val="22"/>
      </w:rPr>
      <w:tcPr>
        <w:shd w:val="clear" w:color="964305" w:fill="964305" w:themeFill="accent5"/>
      </w:tcPr>
    </w:tblStylePr>
  </w:style>
  <w:style w:type="table" w:styleId="1969" w:customStyle="1">
    <w:name w:val="Lined - Accent 6"/>
    <w:basedOn w:val="1833"/>
    <w:uiPriority w:val="99"/>
    <w:pPr>
      <w:spacing w:after="0" w:line="240" w:lineRule="auto"/>
    </w:pPr>
    <w:rPr>
      <w:color w:val="404040"/>
      <w:sz w:val="20"/>
      <w:szCs w:val="20"/>
      <w:lang w:eastAsia="zh-CN"/>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6dbea" w:fill="d6dbea" w:themeFill="accent6" w:themeFillTint="34"/>
      </w:tcPr>
    </w:tblStylePr>
    <w:tblStylePr w:type="band2Vert">
      <w:rPr>
        <w:rFonts w:ascii="Arial" w:hAnsi="Arial"/>
        <w:color w:val="404040"/>
        <w:sz w:val="22"/>
      </w:rPr>
      <w:tcPr>
        <w:shd w:val="clear" w:color="d6dbea" w:fill="d6dbea" w:themeFill="accent6" w:themeFillTint="34"/>
      </w:tcPr>
    </w:tblStylePr>
    <w:tblStylePr w:type="firstCol">
      <w:rPr>
        <w:rFonts w:ascii="Arial" w:hAnsi="Arial"/>
        <w:color w:val="f2f2f2"/>
        <w:sz w:val="22"/>
      </w:rPr>
      <w:tcPr>
        <w:shd w:val="clear" w:color="475a8d" w:fill="475a8d" w:themeFill="accent6"/>
      </w:tcPr>
    </w:tblStylePr>
    <w:tblStylePr w:type="firstRow">
      <w:rPr>
        <w:rFonts w:ascii="Arial" w:hAnsi="Arial"/>
        <w:color w:val="f2f2f2"/>
        <w:sz w:val="22"/>
      </w:rPr>
      <w:tcPr>
        <w:shd w:val="clear" w:color="475a8d" w:fill="475a8d" w:themeFill="accent6"/>
      </w:tcPr>
    </w:tblStylePr>
    <w:tblStylePr w:type="lastCol">
      <w:rPr>
        <w:rFonts w:ascii="Arial" w:hAnsi="Arial"/>
        <w:color w:val="f2f2f2"/>
        <w:sz w:val="22"/>
      </w:rPr>
      <w:tcPr>
        <w:shd w:val="clear" w:color="475a8d" w:fill="475a8d" w:themeFill="accent6"/>
      </w:tcPr>
    </w:tblStylePr>
    <w:tblStylePr w:type="lastRow">
      <w:rPr>
        <w:rFonts w:ascii="Arial" w:hAnsi="Arial"/>
        <w:color w:val="f2f2f2"/>
        <w:sz w:val="22"/>
      </w:rPr>
      <w:tcPr>
        <w:shd w:val="clear" w:color="475a8d" w:fill="475a8d" w:themeFill="accent6"/>
      </w:tcPr>
    </w:tblStylePr>
  </w:style>
  <w:style w:type="table" w:styleId="1970" w:customStyle="1">
    <w:name w:val="Bordered &amp; Lined - Accent"/>
    <w:basedOn w:val="1833"/>
    <w:uiPriority w:val="99"/>
    <w:pPr>
      <w:spacing w:after="0" w:line="240" w:lineRule="auto"/>
    </w:pPr>
    <w:rPr>
      <w:color w:val="404040"/>
      <w:sz w:val="20"/>
      <w:szCs w:val="20"/>
      <w:lang w:eastAsia="zh-CN"/>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fill="f2f2f2" w:themeFill="text1" w:themeFillTint="0D"/>
      </w:tcPr>
    </w:tblStylePr>
    <w:tblStylePr w:type="band2Vert">
      <w:rPr>
        <w:rFonts w:ascii="Arial" w:hAnsi="Arial"/>
        <w:color w:val="404040"/>
        <w:sz w:val="22"/>
      </w:rPr>
      <w:tcPr>
        <w:shd w:val="clear" w:color="f2f2f2" w:fill="f2f2f2" w:themeFill="text1" w:themeFillTint="0D"/>
      </w:tcPr>
    </w:tblStylePr>
    <w:tblStylePr w:type="firstCol">
      <w:rPr>
        <w:rFonts w:ascii="Arial" w:hAnsi="Arial"/>
        <w:color w:val="f2f2f2"/>
        <w:sz w:val="22"/>
      </w:rPr>
      <w:tcPr>
        <w:shd w:val="clear" w:color="7f7f7f" w:fill="7f7f7f" w:themeFill="text1" w:themeFillTint="80"/>
      </w:tcPr>
    </w:tblStylePr>
    <w:tblStylePr w:type="firstRow">
      <w:rPr>
        <w:rFonts w:ascii="Arial" w:hAnsi="Arial"/>
        <w:color w:val="f2f2f2"/>
        <w:sz w:val="22"/>
      </w:rPr>
      <w:tcPr>
        <w:shd w:val="clear" w:color="7f7f7f" w:fill="7f7f7f" w:themeFill="text1" w:themeFillTint="80"/>
      </w:tcPr>
    </w:tblStylePr>
    <w:tblStylePr w:type="lastCol">
      <w:rPr>
        <w:rFonts w:ascii="Arial" w:hAnsi="Arial"/>
        <w:color w:val="f2f2f2"/>
        <w:sz w:val="22"/>
      </w:rPr>
      <w:tcPr>
        <w:shd w:val="clear" w:color="7f7f7f" w:fill="7f7f7f" w:themeFill="text1" w:themeFillTint="80"/>
      </w:tcPr>
    </w:tblStylePr>
    <w:tblStylePr w:type="lastRow">
      <w:rPr>
        <w:rFonts w:ascii="Arial" w:hAnsi="Arial"/>
        <w:color w:val="f2f2f2"/>
        <w:sz w:val="22"/>
      </w:rPr>
      <w:tcPr>
        <w:shd w:val="clear" w:color="7f7f7f" w:fill="7f7f7f" w:themeFill="text1" w:themeFillTint="80"/>
      </w:tcPr>
    </w:tblStylePr>
  </w:style>
  <w:style w:type="table" w:styleId="1971" w:customStyle="1">
    <w:name w:val="Bordered &amp; Lined - Accent 1"/>
    <w:basedOn w:val="1833"/>
    <w:uiPriority w:val="99"/>
    <w:pPr>
      <w:spacing w:after="0" w:line="240" w:lineRule="auto"/>
    </w:pPr>
    <w:rPr>
      <w:color w:val="404040"/>
      <w:sz w:val="20"/>
      <w:szCs w:val="20"/>
      <w:lang w:eastAsia="zh-CN"/>
    </w:rPr>
    <w:tblPr>
      <w:tblStyleRowBandSize w:val="1"/>
      <w:tblStyleColBandSize w:val="1"/>
      <w:tblBorders>
        <w:top w:val="single" w:color="205461" w:themeColor="accent1" w:themeShade="95" w:sz="4" w:space="0"/>
        <w:left w:val="single" w:color="205461" w:themeColor="accent1" w:themeShade="95" w:sz="4" w:space="0"/>
        <w:bottom w:val="single" w:color="205461" w:themeColor="accent1" w:themeShade="95" w:sz="4" w:space="0"/>
        <w:right w:val="single" w:color="205461" w:themeColor="accent1" w:themeShade="95" w:sz="4" w:space="0"/>
        <w:insideH w:val="single" w:color="205461" w:themeColor="accent1" w:themeShade="95" w:sz="4" w:space="0"/>
        <w:insideV w:val="single" w:color="205461"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bbdfe8" w:fill="bbdfe8" w:themeFill="accent1" w:themeFillTint="50"/>
      </w:tcPr>
    </w:tblStylePr>
    <w:tblStylePr w:type="band2Vert">
      <w:rPr>
        <w:rFonts w:ascii="Arial" w:hAnsi="Arial"/>
        <w:color w:val="404040"/>
        <w:sz w:val="22"/>
      </w:rPr>
      <w:tcPr>
        <w:shd w:val="clear" w:color="bbdfe8" w:fill="bbdfe8" w:themeFill="accent1" w:themeFillTint="50"/>
      </w:tcPr>
    </w:tblStylePr>
    <w:tblStylePr w:type="firstCol">
      <w:rPr>
        <w:rFonts w:ascii="Arial" w:hAnsi="Arial"/>
        <w:color w:val="f2f2f2"/>
        <w:sz w:val="22"/>
      </w:rPr>
      <w:tcPr>
        <w:shd w:val="clear" w:color="3e9fb8" w:fill="3e9fb8" w:themeFill="accent1" w:themeFillTint="EA"/>
      </w:tcPr>
    </w:tblStylePr>
    <w:tblStylePr w:type="firstRow">
      <w:rPr>
        <w:rFonts w:ascii="Arial" w:hAnsi="Arial"/>
        <w:color w:val="f2f2f2"/>
        <w:sz w:val="22"/>
      </w:rPr>
      <w:tcPr>
        <w:shd w:val="clear" w:color="3e9fb8" w:fill="3e9fb8" w:themeFill="accent1" w:themeFillTint="EA"/>
      </w:tcPr>
    </w:tblStylePr>
    <w:tblStylePr w:type="lastCol">
      <w:rPr>
        <w:rFonts w:ascii="Arial" w:hAnsi="Arial"/>
        <w:color w:val="f2f2f2"/>
        <w:sz w:val="22"/>
      </w:rPr>
      <w:tcPr>
        <w:shd w:val="clear" w:color="3e9fb8" w:fill="3e9fb8" w:themeFill="accent1" w:themeFillTint="EA"/>
      </w:tcPr>
    </w:tblStylePr>
    <w:tblStylePr w:type="lastRow">
      <w:rPr>
        <w:rFonts w:ascii="Arial" w:hAnsi="Arial"/>
        <w:color w:val="f2f2f2"/>
        <w:sz w:val="22"/>
      </w:rPr>
      <w:tcPr>
        <w:shd w:val="clear" w:color="3e9fb8" w:fill="3e9fb8" w:themeFill="accent1" w:themeFillTint="EA"/>
      </w:tcPr>
    </w:tblStylePr>
  </w:style>
  <w:style w:type="table" w:styleId="1972" w:customStyle="1">
    <w:name w:val="Bordered &amp; Lined - Accent 2"/>
    <w:basedOn w:val="1833"/>
    <w:uiPriority w:val="99"/>
    <w:pPr>
      <w:spacing w:after="0" w:line="240" w:lineRule="auto"/>
    </w:pPr>
    <w:rPr>
      <w:color w:val="404040"/>
      <w:sz w:val="20"/>
      <w:szCs w:val="20"/>
      <w:lang w:eastAsia="zh-CN"/>
    </w:rPr>
    <w:tblPr>
      <w:tblStyleRowBandSize w:val="1"/>
      <w:tblStyleColBandSize w:val="1"/>
      <w:tblBorders>
        <w:top w:val="single" w:color="996D00" w:themeColor="accent2" w:themeShade="95" w:sz="4" w:space="0"/>
        <w:left w:val="single" w:color="996D00" w:themeColor="accent2" w:themeShade="95" w:sz="4" w:space="0"/>
        <w:bottom w:val="single" w:color="996D00" w:themeColor="accent2" w:themeShade="95" w:sz="4" w:space="0"/>
        <w:right w:val="single" w:color="996D00" w:themeColor="accent2" w:themeShade="95" w:sz="4" w:space="0"/>
        <w:insideH w:val="single" w:color="996D00" w:themeColor="accent2" w:themeShade="95" w:sz="4" w:space="0"/>
        <w:insideV w:val="single" w:color="996D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ef0ce" w:fill="fef0ce" w:themeFill="accent2" w:themeFillTint="32"/>
      </w:tcPr>
    </w:tblStylePr>
    <w:tblStylePr w:type="band2Vert">
      <w:rPr>
        <w:rFonts w:ascii="Arial" w:hAnsi="Arial"/>
        <w:color w:val="404040"/>
        <w:sz w:val="22"/>
      </w:rPr>
      <w:tcPr>
        <w:shd w:val="clear" w:color="fef0ce" w:fill="fef0ce" w:themeFill="accent2" w:themeFillTint="32"/>
      </w:tcPr>
    </w:tblStylePr>
    <w:tblStylePr w:type="firstCol">
      <w:rPr>
        <w:rFonts w:ascii="Arial" w:hAnsi="Arial"/>
        <w:color w:val="f2f2f2"/>
        <w:sz w:val="22"/>
      </w:rPr>
      <w:tcPr>
        <w:shd w:val="clear" w:color="fed46d" w:fill="fed46d" w:themeFill="accent2" w:themeFillTint="97"/>
      </w:tcPr>
    </w:tblStylePr>
    <w:tblStylePr w:type="firstRow">
      <w:rPr>
        <w:rFonts w:ascii="Arial" w:hAnsi="Arial"/>
        <w:color w:val="f2f2f2"/>
        <w:sz w:val="22"/>
      </w:rPr>
      <w:tcPr>
        <w:shd w:val="clear" w:color="fed46d" w:fill="fed46d" w:themeFill="accent2" w:themeFillTint="97"/>
      </w:tcPr>
    </w:tblStylePr>
    <w:tblStylePr w:type="lastCol">
      <w:rPr>
        <w:rFonts w:ascii="Arial" w:hAnsi="Arial"/>
        <w:color w:val="f2f2f2"/>
        <w:sz w:val="22"/>
      </w:rPr>
      <w:tcPr>
        <w:shd w:val="clear" w:color="fed46d" w:fill="fed46d" w:themeFill="accent2" w:themeFillTint="97"/>
      </w:tcPr>
    </w:tblStylePr>
    <w:tblStylePr w:type="lastRow">
      <w:rPr>
        <w:rFonts w:ascii="Arial" w:hAnsi="Arial"/>
        <w:color w:val="f2f2f2"/>
        <w:sz w:val="22"/>
      </w:rPr>
      <w:tcPr>
        <w:shd w:val="clear" w:color="fed46d" w:fill="fed46d" w:themeFill="accent2" w:themeFillTint="97"/>
      </w:tcPr>
    </w:tblStylePr>
  </w:style>
  <w:style w:type="table" w:styleId="1973" w:customStyle="1">
    <w:name w:val="Bordered &amp; Lined - Accent 3"/>
    <w:basedOn w:val="1833"/>
    <w:uiPriority w:val="99"/>
    <w:pPr>
      <w:spacing w:after="0" w:line="240" w:lineRule="auto"/>
    </w:pPr>
    <w:rPr>
      <w:color w:val="404040"/>
      <w:sz w:val="20"/>
      <w:szCs w:val="20"/>
      <w:lang w:eastAsia="zh-CN"/>
    </w:rPr>
    <w:tblPr>
      <w:tblStyleRowBandSize w:val="1"/>
      <w:tblStyleColBandSize w:val="1"/>
      <w:tblBorders>
        <w:top w:val="single" w:color="711A1A" w:themeColor="accent3" w:themeShade="95" w:sz="4" w:space="0"/>
        <w:left w:val="single" w:color="711A1A" w:themeColor="accent3" w:themeShade="95" w:sz="4" w:space="0"/>
        <w:bottom w:val="single" w:color="711A1A" w:themeColor="accent3" w:themeShade="95" w:sz="4" w:space="0"/>
        <w:right w:val="single" w:color="711A1A" w:themeColor="accent3" w:themeShade="95" w:sz="4" w:space="0"/>
        <w:insideH w:val="single" w:color="711A1A" w:themeColor="accent3" w:themeShade="95" w:sz="4" w:space="0"/>
        <w:insideV w:val="single" w:color="711A1A"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4d2d2" w:fill="f4d2d2" w:themeFill="accent3" w:themeFillTint="34"/>
      </w:tcPr>
    </w:tblStylePr>
    <w:tblStylePr w:type="band2Vert">
      <w:rPr>
        <w:rFonts w:ascii="Arial" w:hAnsi="Arial"/>
        <w:color w:val="404040"/>
        <w:sz w:val="22"/>
      </w:rPr>
      <w:tcPr>
        <w:shd w:val="clear" w:color="f4d2d2" w:fill="f4d2d2" w:themeFill="accent3" w:themeFillTint="34"/>
      </w:tcPr>
    </w:tblStylePr>
    <w:tblStylePr w:type="firstCol">
      <w:rPr>
        <w:rFonts w:ascii="Arial" w:hAnsi="Arial"/>
        <w:color w:val="f2f2f2"/>
        <w:sz w:val="22"/>
      </w:rPr>
      <w:tcPr>
        <w:shd w:val="clear" w:color="c32d2d" w:fill="c32d2d" w:themeFill="accent3" w:themeFillTint="FE"/>
      </w:tcPr>
    </w:tblStylePr>
    <w:tblStylePr w:type="firstRow">
      <w:rPr>
        <w:rFonts w:ascii="Arial" w:hAnsi="Arial"/>
        <w:color w:val="f2f2f2"/>
        <w:sz w:val="22"/>
      </w:rPr>
      <w:tcPr>
        <w:shd w:val="clear" w:color="c32d2d" w:fill="c32d2d" w:themeFill="accent3" w:themeFillTint="FE"/>
      </w:tcPr>
    </w:tblStylePr>
    <w:tblStylePr w:type="lastCol">
      <w:rPr>
        <w:rFonts w:ascii="Arial" w:hAnsi="Arial"/>
        <w:color w:val="f2f2f2"/>
        <w:sz w:val="22"/>
      </w:rPr>
      <w:tcPr>
        <w:shd w:val="clear" w:color="c32d2d" w:fill="c32d2d" w:themeFill="accent3" w:themeFillTint="FE"/>
      </w:tcPr>
    </w:tblStylePr>
    <w:tblStylePr w:type="lastRow">
      <w:rPr>
        <w:rFonts w:ascii="Arial" w:hAnsi="Arial"/>
        <w:color w:val="f2f2f2"/>
        <w:sz w:val="22"/>
      </w:rPr>
      <w:tcPr>
        <w:shd w:val="clear" w:color="c32d2d" w:fill="c32d2d" w:themeFill="accent3" w:themeFillTint="FE"/>
      </w:tcPr>
    </w:tblStylePr>
  </w:style>
  <w:style w:type="table" w:styleId="1974" w:customStyle="1">
    <w:name w:val="Bordered &amp; Lined - Accent 4"/>
    <w:basedOn w:val="1833"/>
    <w:uiPriority w:val="99"/>
    <w:pPr>
      <w:spacing w:after="0" w:line="240" w:lineRule="auto"/>
    </w:pPr>
    <w:rPr>
      <w:color w:val="404040"/>
      <w:sz w:val="20"/>
      <w:szCs w:val="20"/>
      <w:lang w:eastAsia="zh-CN"/>
    </w:rPr>
    <w:tblPr>
      <w:tblStyleRowBandSize w:val="1"/>
      <w:tblStyleColBandSize w:val="1"/>
      <w:tblBorders>
        <w:top w:val="single" w:color="4C631D" w:themeColor="accent4" w:themeShade="95" w:sz="4" w:space="0"/>
        <w:left w:val="single" w:color="4C631D" w:themeColor="accent4" w:themeShade="95" w:sz="4" w:space="0"/>
        <w:bottom w:val="single" w:color="4C631D" w:themeColor="accent4" w:themeShade="95" w:sz="4" w:space="0"/>
        <w:right w:val="single" w:color="4C631D" w:themeColor="accent4" w:themeShade="95" w:sz="4" w:space="0"/>
        <w:insideH w:val="single" w:color="4C631D" w:themeColor="accent4" w:themeShade="95" w:sz="4" w:space="0"/>
        <w:insideV w:val="single" w:color="4C631D"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7f1d1" w:fill="e7f1d1" w:themeFill="accent4" w:themeFillTint="34"/>
      </w:tcPr>
    </w:tblStylePr>
    <w:tblStylePr w:type="band2Vert">
      <w:rPr>
        <w:rFonts w:ascii="Arial" w:hAnsi="Arial"/>
        <w:color w:val="404040"/>
        <w:sz w:val="22"/>
      </w:rPr>
      <w:tcPr>
        <w:shd w:val="clear" w:color="e7f1d1" w:fill="e7f1d1" w:themeFill="accent4" w:themeFillTint="34"/>
      </w:tcPr>
    </w:tblStylePr>
    <w:tblStylePr w:type="firstCol">
      <w:rPr>
        <w:rFonts w:ascii="Arial" w:hAnsi="Arial"/>
        <w:color w:val="f2f2f2"/>
        <w:sz w:val="22"/>
      </w:rPr>
      <w:tcPr>
        <w:shd w:val="clear" w:color="b8d678" w:fill="b8d678" w:themeFill="accent4" w:themeFillTint="9A"/>
      </w:tcPr>
    </w:tblStylePr>
    <w:tblStylePr w:type="firstRow">
      <w:rPr>
        <w:rFonts w:ascii="Arial" w:hAnsi="Arial"/>
        <w:color w:val="f2f2f2"/>
        <w:sz w:val="22"/>
      </w:rPr>
      <w:tcPr>
        <w:shd w:val="clear" w:color="b8d678" w:fill="b8d678" w:themeFill="accent4" w:themeFillTint="9A"/>
      </w:tcPr>
    </w:tblStylePr>
    <w:tblStylePr w:type="lastCol">
      <w:rPr>
        <w:rFonts w:ascii="Arial" w:hAnsi="Arial"/>
        <w:color w:val="f2f2f2"/>
        <w:sz w:val="22"/>
      </w:rPr>
      <w:tcPr>
        <w:shd w:val="clear" w:color="b8d678" w:fill="b8d678" w:themeFill="accent4" w:themeFillTint="9A"/>
      </w:tcPr>
    </w:tblStylePr>
    <w:tblStylePr w:type="lastRow">
      <w:rPr>
        <w:rFonts w:ascii="Arial" w:hAnsi="Arial"/>
        <w:color w:val="f2f2f2"/>
        <w:sz w:val="22"/>
      </w:rPr>
      <w:tcPr>
        <w:shd w:val="clear" w:color="b8d678" w:fill="b8d678" w:themeFill="accent4" w:themeFillTint="9A"/>
      </w:tcPr>
    </w:tblStylePr>
  </w:style>
  <w:style w:type="table" w:styleId="1975" w:customStyle="1">
    <w:name w:val="Bordered &amp; Lined - Accent 5"/>
    <w:basedOn w:val="1833"/>
    <w:uiPriority w:val="99"/>
    <w:pPr>
      <w:spacing w:after="0" w:line="240" w:lineRule="auto"/>
    </w:pPr>
    <w:rPr>
      <w:color w:val="404040"/>
      <w:sz w:val="20"/>
      <w:szCs w:val="20"/>
      <w:lang w:eastAsia="zh-CN"/>
    </w:rPr>
    <w:tblPr>
      <w:tblStyleRowBandSize w:val="1"/>
      <w:tblStyleColBandSize w:val="1"/>
      <w:tblBorders>
        <w:top w:val="single" w:color="572703" w:themeColor="accent5" w:themeShade="95" w:sz="4" w:space="0"/>
        <w:left w:val="single" w:color="572703" w:themeColor="accent5" w:themeShade="95" w:sz="4" w:space="0"/>
        <w:bottom w:val="single" w:color="572703" w:themeColor="accent5" w:themeShade="95" w:sz="4" w:space="0"/>
        <w:right w:val="single" w:color="572703" w:themeColor="accent5" w:themeShade="95" w:sz="4" w:space="0"/>
        <w:insideH w:val="single" w:color="572703" w:themeColor="accent5" w:themeShade="95" w:sz="4" w:space="0"/>
        <w:insideV w:val="single" w:color="572703"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cd5b8" w:fill="fcd5b8" w:themeFill="accent5" w:themeFillTint="34"/>
      </w:tcPr>
    </w:tblStylePr>
    <w:tblStylePr w:type="band2Vert">
      <w:rPr>
        <w:rFonts w:ascii="Arial" w:hAnsi="Arial"/>
        <w:color w:val="404040"/>
        <w:sz w:val="22"/>
      </w:rPr>
      <w:tcPr>
        <w:shd w:val="clear" w:color="fcd5b8" w:fill="fcd5b8" w:themeFill="accent5" w:themeFillTint="34"/>
      </w:tcPr>
    </w:tblStylePr>
    <w:tblStylePr w:type="firstCol">
      <w:rPr>
        <w:rFonts w:ascii="Arial" w:hAnsi="Arial"/>
        <w:color w:val="f2f2f2"/>
        <w:sz w:val="22"/>
      </w:rPr>
      <w:tcPr>
        <w:shd w:val="clear" w:color="964305" w:fill="964305" w:themeFill="accent5"/>
      </w:tcPr>
    </w:tblStylePr>
    <w:tblStylePr w:type="firstRow">
      <w:rPr>
        <w:rFonts w:ascii="Arial" w:hAnsi="Arial"/>
        <w:color w:val="f2f2f2"/>
        <w:sz w:val="22"/>
      </w:rPr>
      <w:tcPr>
        <w:shd w:val="clear" w:color="964305" w:fill="964305" w:themeFill="accent5"/>
      </w:tcPr>
    </w:tblStylePr>
    <w:tblStylePr w:type="lastCol">
      <w:rPr>
        <w:rFonts w:ascii="Arial" w:hAnsi="Arial"/>
        <w:color w:val="f2f2f2"/>
        <w:sz w:val="22"/>
      </w:rPr>
      <w:tcPr>
        <w:shd w:val="clear" w:color="964305" w:fill="964305" w:themeFill="accent5"/>
      </w:tcPr>
    </w:tblStylePr>
    <w:tblStylePr w:type="lastRow">
      <w:rPr>
        <w:rFonts w:ascii="Arial" w:hAnsi="Arial"/>
        <w:color w:val="f2f2f2"/>
        <w:sz w:val="22"/>
      </w:rPr>
      <w:tcPr>
        <w:shd w:val="clear" w:color="964305" w:fill="964305" w:themeFill="accent5"/>
      </w:tcPr>
    </w:tblStylePr>
  </w:style>
  <w:style w:type="table" w:styleId="1976" w:customStyle="1">
    <w:name w:val="Bordered &amp; Lined - Accent 6"/>
    <w:basedOn w:val="1833"/>
    <w:uiPriority w:val="99"/>
    <w:pPr>
      <w:spacing w:after="0" w:line="240" w:lineRule="auto"/>
    </w:pPr>
    <w:rPr>
      <w:color w:val="404040"/>
      <w:sz w:val="20"/>
      <w:szCs w:val="20"/>
      <w:lang w:eastAsia="zh-CN"/>
    </w:rPr>
    <w:tblPr>
      <w:tblStyleRowBandSize w:val="1"/>
      <w:tblStyleColBandSize w:val="1"/>
      <w:tblBorders>
        <w:top w:val="single" w:color="293452" w:themeColor="accent6" w:themeShade="95" w:sz="4" w:space="0"/>
        <w:left w:val="single" w:color="293452" w:themeColor="accent6" w:themeShade="95" w:sz="4" w:space="0"/>
        <w:bottom w:val="single" w:color="293452" w:themeColor="accent6" w:themeShade="95" w:sz="4" w:space="0"/>
        <w:right w:val="single" w:color="293452" w:themeColor="accent6" w:themeShade="95" w:sz="4" w:space="0"/>
        <w:insideH w:val="single" w:color="293452" w:themeColor="accent6" w:themeShade="95" w:sz="4" w:space="0"/>
        <w:insideV w:val="single" w:color="293452"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6dbea" w:fill="d6dbea" w:themeFill="accent6" w:themeFillTint="34"/>
      </w:tcPr>
    </w:tblStylePr>
    <w:tblStylePr w:type="band2Vert">
      <w:rPr>
        <w:rFonts w:ascii="Arial" w:hAnsi="Arial"/>
        <w:color w:val="404040"/>
        <w:sz w:val="22"/>
      </w:rPr>
      <w:tcPr>
        <w:shd w:val="clear" w:color="d6dbea" w:fill="d6dbea" w:themeFill="accent6" w:themeFillTint="34"/>
      </w:tcPr>
    </w:tblStylePr>
    <w:tblStylePr w:type="firstCol">
      <w:rPr>
        <w:rFonts w:ascii="Arial" w:hAnsi="Arial"/>
        <w:color w:val="f2f2f2"/>
        <w:sz w:val="22"/>
      </w:rPr>
      <w:tcPr>
        <w:shd w:val="clear" w:color="475a8d" w:fill="475a8d" w:themeFill="accent6"/>
      </w:tcPr>
    </w:tblStylePr>
    <w:tblStylePr w:type="firstRow">
      <w:rPr>
        <w:rFonts w:ascii="Arial" w:hAnsi="Arial"/>
        <w:color w:val="f2f2f2"/>
        <w:sz w:val="22"/>
      </w:rPr>
      <w:tcPr>
        <w:shd w:val="clear" w:color="475a8d" w:fill="475a8d" w:themeFill="accent6"/>
      </w:tcPr>
    </w:tblStylePr>
    <w:tblStylePr w:type="lastCol">
      <w:rPr>
        <w:rFonts w:ascii="Arial" w:hAnsi="Arial"/>
        <w:color w:val="f2f2f2"/>
        <w:sz w:val="22"/>
      </w:rPr>
      <w:tcPr>
        <w:shd w:val="clear" w:color="475a8d" w:fill="475a8d" w:themeFill="accent6"/>
      </w:tcPr>
    </w:tblStylePr>
    <w:tblStylePr w:type="lastRow">
      <w:rPr>
        <w:rFonts w:ascii="Arial" w:hAnsi="Arial"/>
        <w:color w:val="f2f2f2"/>
        <w:sz w:val="22"/>
      </w:rPr>
      <w:tcPr>
        <w:shd w:val="clear" w:color="475a8d" w:fill="475a8d" w:themeFill="accent6"/>
      </w:tcPr>
    </w:tblStylePr>
  </w:style>
  <w:style w:type="table" w:styleId="1977" w:customStyle="1">
    <w:name w:val="Bordered"/>
    <w:basedOn w:val="1833"/>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1978" w:customStyle="1">
    <w:name w:val="Bordered - Accent 1"/>
    <w:basedOn w:val="1833"/>
    <w:uiPriority w:val="99"/>
    <w:pPr>
      <w:spacing w:after="0" w:line="240" w:lineRule="auto"/>
    </w:pPr>
    <w:tblPr>
      <w:tblStyleRowBandSize w:val="1"/>
      <w:tblStyleColBandSize w:val="1"/>
      <w:tblBorders>
        <w:top w:val="single" w:color="A8D6E2" w:themeColor="accent1" w:themeTint="67" w:sz="4" w:space="0"/>
        <w:left w:val="single" w:color="A8D6E2" w:themeColor="accent1" w:themeTint="67" w:sz="4" w:space="0"/>
        <w:bottom w:val="single" w:color="A8D6E2" w:themeColor="accent1" w:themeTint="67" w:sz="4" w:space="0"/>
        <w:right w:val="single" w:color="A8D6E2" w:themeColor="accent1" w:themeTint="67" w:sz="4" w:space="0"/>
        <w:insideH w:val="single" w:color="A8D6E2" w:themeColor="accent1" w:themeTint="67" w:sz="4" w:space="0"/>
        <w:insideV w:val="single" w:color="A8D6E2" w:themeColor="accent1" w:themeTint="67" w:sz="4" w:space="0"/>
      </w:tblBorders>
    </w:tblPr>
    <w:tblStylePr w:type="band1Horz">
      <w:rPr>
        <w:rFonts w:ascii="Arial" w:hAnsi="Arial"/>
        <w:color w:val="404040"/>
        <w:sz w:val="22"/>
      </w:rPr>
      <w:tcPr>
        <w:tcBorders>
          <w:top w:val="single" w:color="A8D6E2" w:themeColor="accent1" w:themeTint="67" w:sz="4" w:space="0"/>
          <w:left w:val="single" w:color="A8D6E2" w:themeColor="accent1" w:themeTint="67" w:sz="4" w:space="0"/>
          <w:bottom w:val="single" w:color="A8D6E2" w:themeColor="accent1" w:themeTint="67" w:sz="4" w:space="0"/>
          <w:right w:val="single" w:color="A8D6E2"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3891A7" w:themeColor="accent1" w:sz="12" w:space="0"/>
        </w:tcBorders>
      </w:tcPr>
    </w:tblStylePr>
    <w:tblStylePr w:type="lastCol">
      <w:rPr>
        <w:rFonts w:ascii="Arial" w:hAnsi="Arial"/>
        <w:color w:val="404040"/>
        <w:sz w:val="22"/>
      </w:rPr>
      <w:tcPr>
        <w:tcBorders>
          <w:left w:val="single" w:color="3891A7" w:themeColor="accent1" w:sz="12" w:space="0"/>
        </w:tcBorders>
      </w:tcPr>
    </w:tblStylePr>
    <w:tblStylePr w:type="lastRow">
      <w:rPr>
        <w:rFonts w:ascii="Arial" w:hAnsi="Arial"/>
        <w:color w:val="404040"/>
        <w:sz w:val="22"/>
      </w:rPr>
      <w:tcPr>
        <w:tcBorders>
          <w:top w:val="single" w:color="3891A7" w:themeColor="accent1" w:sz="12" w:space="0"/>
        </w:tcBorders>
      </w:tcPr>
    </w:tblStylePr>
  </w:style>
  <w:style w:type="table" w:styleId="1979" w:customStyle="1">
    <w:name w:val="Bordered - Accent 2"/>
    <w:basedOn w:val="1833"/>
    <w:uiPriority w:val="99"/>
    <w:pPr>
      <w:spacing w:after="0" w:line="240" w:lineRule="auto"/>
    </w:pPr>
    <w:tblPr>
      <w:tblStyleRowBandSize w:val="1"/>
      <w:tblStyleColBandSize w:val="1"/>
      <w:tblBorders>
        <w:top w:val="single" w:color="FEE19B" w:themeColor="accent2" w:themeTint="67" w:sz="4" w:space="0"/>
        <w:left w:val="single" w:color="FEE19B" w:themeColor="accent2" w:themeTint="67" w:sz="4" w:space="0"/>
        <w:bottom w:val="single" w:color="FEE19B" w:themeColor="accent2" w:themeTint="67" w:sz="4" w:space="0"/>
        <w:right w:val="single" w:color="FEE19B" w:themeColor="accent2" w:themeTint="67" w:sz="4" w:space="0"/>
        <w:insideH w:val="single" w:color="FEE19B" w:themeColor="accent2" w:themeTint="67" w:sz="4" w:space="0"/>
        <w:insideV w:val="single" w:color="FEE19B" w:themeColor="accent2" w:themeTint="67" w:sz="4" w:space="0"/>
      </w:tblBorders>
    </w:tblPr>
    <w:tblStylePr w:type="band1Horz">
      <w:rPr>
        <w:rFonts w:ascii="Arial" w:hAnsi="Arial"/>
        <w:color w:val="404040"/>
        <w:sz w:val="22"/>
      </w:rPr>
      <w:tcPr>
        <w:tcBorders>
          <w:top w:val="single" w:color="FEE19B" w:themeColor="accent2" w:themeTint="67" w:sz="4" w:space="0"/>
          <w:left w:val="single" w:color="FEE19B" w:themeColor="accent2" w:themeTint="67" w:sz="4" w:space="0"/>
          <w:bottom w:val="single" w:color="FEE19B" w:themeColor="accent2" w:themeTint="67" w:sz="4" w:space="0"/>
          <w:right w:val="single" w:color="FEE19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ED46D" w:themeColor="accent2" w:themeTint="97" w:sz="12" w:space="0"/>
        </w:tcBorders>
      </w:tcPr>
    </w:tblStylePr>
    <w:tblStylePr w:type="lastCol">
      <w:rPr>
        <w:rFonts w:ascii="Arial" w:hAnsi="Arial"/>
        <w:color w:val="404040"/>
        <w:sz w:val="22"/>
      </w:rPr>
      <w:tcPr>
        <w:tcBorders>
          <w:left w:val="single" w:color="FED46D" w:themeColor="accent2" w:themeTint="97" w:sz="12" w:space="0"/>
        </w:tcBorders>
      </w:tcPr>
    </w:tblStylePr>
    <w:tblStylePr w:type="lastRow">
      <w:rPr>
        <w:rFonts w:ascii="Arial" w:hAnsi="Arial"/>
        <w:color w:val="404040"/>
        <w:sz w:val="22"/>
      </w:rPr>
      <w:tcPr>
        <w:tcBorders>
          <w:top w:val="single" w:color="FED46D" w:themeColor="accent2" w:themeTint="97" w:sz="12" w:space="0"/>
        </w:tcBorders>
      </w:tcPr>
    </w:tblStylePr>
  </w:style>
  <w:style w:type="table" w:styleId="1980" w:customStyle="1">
    <w:name w:val="Bordered - Accent 3"/>
    <w:basedOn w:val="1833"/>
    <w:uiPriority w:val="99"/>
    <w:pPr>
      <w:spacing w:after="0" w:line="240" w:lineRule="auto"/>
    </w:pPr>
    <w:tblPr>
      <w:tblStyleRowBandSize w:val="1"/>
      <w:tblStyleColBandSize w:val="1"/>
      <w:tblBorders>
        <w:top w:val="single" w:color="EAA6A6" w:themeColor="accent3" w:themeTint="67" w:sz="4" w:space="0"/>
        <w:left w:val="single" w:color="EAA6A6" w:themeColor="accent3" w:themeTint="67" w:sz="4" w:space="0"/>
        <w:bottom w:val="single" w:color="EAA6A6" w:themeColor="accent3" w:themeTint="67" w:sz="4" w:space="0"/>
        <w:right w:val="single" w:color="EAA6A6" w:themeColor="accent3" w:themeTint="67" w:sz="4" w:space="0"/>
        <w:insideH w:val="single" w:color="EAA6A6" w:themeColor="accent3" w:themeTint="67" w:sz="4" w:space="0"/>
        <w:insideV w:val="single" w:color="EAA6A6" w:themeColor="accent3" w:themeTint="67" w:sz="4" w:space="0"/>
      </w:tblBorders>
    </w:tblPr>
    <w:tblStylePr w:type="band1Horz">
      <w:rPr>
        <w:rFonts w:ascii="Arial" w:hAnsi="Arial"/>
        <w:color w:val="404040"/>
        <w:sz w:val="22"/>
      </w:rPr>
      <w:tcPr>
        <w:tcBorders>
          <w:top w:val="single" w:color="EAA6A6" w:themeColor="accent3" w:themeTint="67" w:sz="4" w:space="0"/>
          <w:left w:val="single" w:color="EAA6A6" w:themeColor="accent3" w:themeTint="67" w:sz="4" w:space="0"/>
          <w:bottom w:val="single" w:color="EAA6A6" w:themeColor="accent3" w:themeTint="67" w:sz="4" w:space="0"/>
          <w:right w:val="single" w:color="EAA6A6"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E07C7C" w:themeColor="accent3" w:themeTint="98" w:sz="12" w:space="0"/>
        </w:tcBorders>
      </w:tcPr>
    </w:tblStylePr>
    <w:tblStylePr w:type="lastCol">
      <w:rPr>
        <w:rFonts w:ascii="Arial" w:hAnsi="Arial"/>
        <w:color w:val="404040"/>
        <w:sz w:val="22"/>
      </w:rPr>
      <w:tcPr>
        <w:tcBorders>
          <w:left w:val="single" w:color="E07C7C" w:themeColor="accent3" w:themeTint="98" w:sz="12" w:space="0"/>
        </w:tcBorders>
      </w:tcPr>
    </w:tblStylePr>
    <w:tblStylePr w:type="lastRow">
      <w:rPr>
        <w:rFonts w:ascii="Arial" w:hAnsi="Arial"/>
        <w:color w:val="404040"/>
        <w:sz w:val="22"/>
      </w:rPr>
      <w:tcPr>
        <w:tcBorders>
          <w:top w:val="single" w:color="E07C7C" w:themeColor="accent3" w:themeTint="98" w:sz="12" w:space="0"/>
        </w:tcBorders>
      </w:tcPr>
    </w:tblStylePr>
  </w:style>
  <w:style w:type="table" w:styleId="1981" w:customStyle="1">
    <w:name w:val="Bordered - Accent 4"/>
    <w:basedOn w:val="1833"/>
    <w:uiPriority w:val="99"/>
    <w:pPr>
      <w:spacing w:after="0" w:line="240" w:lineRule="auto"/>
    </w:pPr>
    <w:tblPr>
      <w:tblStyleRowBandSize w:val="1"/>
      <w:tblStyleColBandSize w:val="1"/>
      <w:tblBorders>
        <w:top w:val="single" w:color="CFE4A5" w:themeColor="accent4" w:themeTint="67" w:sz="4" w:space="0"/>
        <w:left w:val="single" w:color="CFE4A5" w:themeColor="accent4" w:themeTint="67" w:sz="4" w:space="0"/>
        <w:bottom w:val="single" w:color="CFE4A5" w:themeColor="accent4" w:themeTint="67" w:sz="4" w:space="0"/>
        <w:right w:val="single" w:color="CFE4A5" w:themeColor="accent4" w:themeTint="67" w:sz="4" w:space="0"/>
        <w:insideH w:val="single" w:color="CFE4A5" w:themeColor="accent4" w:themeTint="67" w:sz="4" w:space="0"/>
        <w:insideV w:val="single" w:color="CFE4A5" w:themeColor="accent4" w:themeTint="67" w:sz="4" w:space="0"/>
      </w:tblBorders>
    </w:tblPr>
    <w:tblStylePr w:type="band1Horz">
      <w:rPr>
        <w:rFonts w:ascii="Arial" w:hAnsi="Arial"/>
        <w:color w:val="404040"/>
        <w:sz w:val="22"/>
      </w:rPr>
      <w:tcPr>
        <w:tcBorders>
          <w:top w:val="single" w:color="CFE4A5" w:themeColor="accent4" w:themeTint="67" w:sz="4" w:space="0"/>
          <w:left w:val="single" w:color="CFE4A5" w:themeColor="accent4" w:themeTint="67" w:sz="4" w:space="0"/>
          <w:bottom w:val="single" w:color="CFE4A5" w:themeColor="accent4" w:themeTint="67" w:sz="4" w:space="0"/>
          <w:right w:val="single" w:color="CFE4A5"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B8D678" w:themeColor="accent4" w:themeTint="9A" w:sz="12" w:space="0"/>
        </w:tcBorders>
      </w:tcPr>
    </w:tblStylePr>
    <w:tblStylePr w:type="lastCol">
      <w:rPr>
        <w:rFonts w:ascii="Arial" w:hAnsi="Arial"/>
        <w:color w:val="404040"/>
        <w:sz w:val="22"/>
      </w:rPr>
      <w:tcPr>
        <w:tcBorders>
          <w:left w:val="single" w:color="B8D678" w:themeColor="accent4" w:themeTint="9A" w:sz="12" w:space="0"/>
        </w:tcBorders>
      </w:tcPr>
    </w:tblStylePr>
    <w:tblStylePr w:type="lastRow">
      <w:rPr>
        <w:rFonts w:ascii="Arial" w:hAnsi="Arial"/>
        <w:color w:val="404040"/>
        <w:sz w:val="22"/>
      </w:rPr>
      <w:tcPr>
        <w:tcBorders>
          <w:top w:val="single" w:color="B8D678" w:themeColor="accent4" w:themeTint="9A" w:sz="12" w:space="0"/>
        </w:tcBorders>
      </w:tcPr>
    </w:tblStylePr>
  </w:style>
  <w:style w:type="table" w:styleId="1982" w:customStyle="1">
    <w:name w:val="Bordered - Accent 5"/>
    <w:basedOn w:val="1833"/>
    <w:uiPriority w:val="99"/>
    <w:pPr>
      <w:spacing w:after="0" w:line="240" w:lineRule="auto"/>
    </w:pPr>
    <w:tblPr>
      <w:tblStyleRowBandSize w:val="1"/>
      <w:tblStyleColBandSize w:val="1"/>
      <w:tblBorders>
        <w:top w:val="single" w:color="FAAD73" w:themeColor="accent5" w:themeTint="67" w:sz="4" w:space="0"/>
        <w:left w:val="single" w:color="FAAD73" w:themeColor="accent5" w:themeTint="67" w:sz="4" w:space="0"/>
        <w:bottom w:val="single" w:color="FAAD73" w:themeColor="accent5" w:themeTint="67" w:sz="4" w:space="0"/>
        <w:right w:val="single" w:color="FAAD73" w:themeColor="accent5" w:themeTint="67" w:sz="4" w:space="0"/>
        <w:insideH w:val="single" w:color="FAAD73" w:themeColor="accent5" w:themeTint="67" w:sz="4" w:space="0"/>
        <w:insideV w:val="single" w:color="FAAD73" w:themeColor="accent5" w:themeTint="67" w:sz="4" w:space="0"/>
      </w:tblBorders>
    </w:tblPr>
    <w:tblStylePr w:type="band1Horz">
      <w:rPr>
        <w:rFonts w:ascii="Arial" w:hAnsi="Arial"/>
        <w:color w:val="404040"/>
        <w:sz w:val="22"/>
      </w:rPr>
      <w:tcPr>
        <w:tcBorders>
          <w:top w:val="single" w:color="FAAD73" w:themeColor="accent5" w:themeTint="67" w:sz="4" w:space="0"/>
          <w:left w:val="single" w:color="FAAD73" w:themeColor="accent5" w:themeTint="67" w:sz="4" w:space="0"/>
          <w:bottom w:val="single" w:color="FAAD73" w:themeColor="accent5" w:themeTint="67" w:sz="4" w:space="0"/>
          <w:right w:val="single" w:color="FAAD73"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8852F" w:themeColor="accent5" w:themeTint="9A" w:sz="12" w:space="0"/>
        </w:tcBorders>
      </w:tcPr>
    </w:tblStylePr>
    <w:tblStylePr w:type="lastCol">
      <w:rPr>
        <w:rFonts w:ascii="Arial" w:hAnsi="Arial"/>
        <w:color w:val="404040"/>
        <w:sz w:val="22"/>
      </w:rPr>
      <w:tcPr>
        <w:tcBorders>
          <w:left w:val="single" w:color="F8852F" w:themeColor="accent5" w:themeTint="9A" w:sz="12" w:space="0"/>
        </w:tcBorders>
      </w:tcPr>
    </w:tblStylePr>
    <w:tblStylePr w:type="lastRow">
      <w:rPr>
        <w:rFonts w:ascii="Arial" w:hAnsi="Arial"/>
        <w:color w:val="404040"/>
        <w:sz w:val="22"/>
      </w:rPr>
      <w:tcPr>
        <w:tcBorders>
          <w:top w:val="single" w:color="F8852F" w:themeColor="accent5" w:themeTint="9A" w:sz="12" w:space="0"/>
        </w:tcBorders>
      </w:tcPr>
    </w:tblStylePr>
  </w:style>
  <w:style w:type="table" w:styleId="1983" w:customStyle="1">
    <w:name w:val="Bordered - Accent 6"/>
    <w:basedOn w:val="1833"/>
    <w:uiPriority w:val="99"/>
    <w:pPr>
      <w:spacing w:after="0" w:line="240" w:lineRule="auto"/>
    </w:pPr>
    <w:tblPr>
      <w:tblStyleRowBandSize w:val="1"/>
      <w:tblStyleColBandSize w:val="1"/>
      <w:tblBorders>
        <w:top w:val="single" w:color="AEB9D6" w:themeColor="accent6" w:themeTint="67" w:sz="4" w:space="0"/>
        <w:left w:val="single" w:color="AEB9D6" w:themeColor="accent6" w:themeTint="67" w:sz="4" w:space="0"/>
        <w:bottom w:val="single" w:color="AEB9D6" w:themeColor="accent6" w:themeTint="67" w:sz="4" w:space="0"/>
        <w:right w:val="single" w:color="AEB9D6" w:themeColor="accent6" w:themeTint="67" w:sz="4" w:space="0"/>
        <w:insideH w:val="single" w:color="AEB9D6" w:themeColor="accent6" w:themeTint="67" w:sz="4" w:space="0"/>
        <w:insideV w:val="single" w:color="AEB9D6" w:themeColor="accent6" w:themeTint="67" w:sz="4" w:space="0"/>
      </w:tblBorders>
    </w:tblPr>
    <w:tblStylePr w:type="band1Horz">
      <w:rPr>
        <w:rFonts w:ascii="Arial" w:hAnsi="Arial"/>
        <w:color w:val="404040"/>
        <w:sz w:val="22"/>
      </w:rPr>
      <w:tcPr>
        <w:tcBorders>
          <w:top w:val="single" w:color="AEB9D6" w:themeColor="accent6" w:themeTint="67" w:sz="4" w:space="0"/>
          <w:left w:val="single" w:color="AEB9D6" w:themeColor="accent6" w:themeTint="67" w:sz="4" w:space="0"/>
          <w:bottom w:val="single" w:color="AEB9D6" w:themeColor="accent6" w:themeTint="67" w:sz="4" w:space="0"/>
          <w:right w:val="single" w:color="AEB9D6"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8898C3" w:themeColor="accent6" w:themeTint="98" w:sz="12" w:space="0"/>
        </w:tcBorders>
      </w:tcPr>
    </w:tblStylePr>
    <w:tblStylePr w:type="lastCol">
      <w:rPr>
        <w:rFonts w:ascii="Arial" w:hAnsi="Arial"/>
        <w:color w:val="404040"/>
        <w:sz w:val="22"/>
      </w:rPr>
      <w:tcPr>
        <w:tcBorders>
          <w:left w:val="single" w:color="8898C3" w:themeColor="accent6" w:themeTint="98" w:sz="12" w:space="0"/>
        </w:tcBorders>
      </w:tcPr>
    </w:tblStylePr>
    <w:tblStylePr w:type="lastRow">
      <w:rPr>
        <w:rFonts w:ascii="Arial" w:hAnsi="Arial"/>
        <w:color w:val="404040"/>
        <w:sz w:val="22"/>
      </w:rPr>
      <w:tcPr>
        <w:tcBorders>
          <w:top w:val="single" w:color="8898C3" w:themeColor="accent6" w:themeTint="98" w:sz="12" w:space="0"/>
        </w:tcBorders>
      </w:tcPr>
    </w:tblStylePr>
  </w:style>
  <w:style w:type="character" w:styleId="1984">
    <w:name w:val="Hyperlink"/>
    <w:uiPriority w:val="99"/>
    <w:unhideWhenUsed/>
    <w:rPr>
      <w:color w:val="8dc765" w:themeColor="hyperlink"/>
      <w:u w:val="single"/>
    </w:rPr>
  </w:style>
  <w:style w:type="paragraph" w:styleId="1985">
    <w:name w:val="footnote text"/>
    <w:basedOn w:val="1822"/>
    <w:link w:val="1986"/>
    <w:uiPriority w:val="99"/>
    <w:semiHidden/>
    <w:unhideWhenUsed/>
    <w:pPr>
      <w:spacing w:after="40" w:line="240" w:lineRule="auto"/>
    </w:pPr>
    <w:rPr>
      <w:sz w:val="18"/>
    </w:rPr>
  </w:style>
  <w:style w:type="character" w:styleId="1986" w:customStyle="1">
    <w:name w:val="Footnote Text Char"/>
    <w:link w:val="1985"/>
    <w:uiPriority w:val="99"/>
    <w:rPr>
      <w:sz w:val="18"/>
    </w:rPr>
  </w:style>
  <w:style w:type="character" w:styleId="1987">
    <w:name w:val="footnote reference"/>
    <w:uiPriority w:val="99"/>
    <w:unhideWhenUsed/>
    <w:rPr>
      <w:vertAlign w:val="superscript"/>
    </w:rPr>
  </w:style>
  <w:style w:type="paragraph" w:styleId="1988">
    <w:name w:val="toc 1"/>
    <w:basedOn w:val="1822"/>
    <w:next w:val="1822"/>
    <w:uiPriority w:val="39"/>
    <w:unhideWhenUsed/>
    <w:pPr>
      <w:spacing w:after="57"/>
    </w:pPr>
  </w:style>
  <w:style w:type="paragraph" w:styleId="1989">
    <w:name w:val="toc 2"/>
    <w:basedOn w:val="1822"/>
    <w:next w:val="1822"/>
    <w:uiPriority w:val="39"/>
    <w:unhideWhenUsed/>
    <w:pPr>
      <w:ind w:left="283"/>
      <w:spacing w:after="57"/>
    </w:pPr>
  </w:style>
  <w:style w:type="paragraph" w:styleId="1990">
    <w:name w:val="toc 3"/>
    <w:basedOn w:val="1822"/>
    <w:next w:val="1822"/>
    <w:uiPriority w:val="39"/>
    <w:unhideWhenUsed/>
    <w:pPr>
      <w:ind w:left="567"/>
      <w:spacing w:after="57"/>
    </w:pPr>
  </w:style>
  <w:style w:type="paragraph" w:styleId="1991">
    <w:name w:val="toc 4"/>
    <w:basedOn w:val="1822"/>
    <w:next w:val="1822"/>
    <w:uiPriority w:val="39"/>
    <w:unhideWhenUsed/>
    <w:pPr>
      <w:ind w:left="850"/>
      <w:spacing w:after="57"/>
    </w:pPr>
  </w:style>
  <w:style w:type="paragraph" w:styleId="1992">
    <w:name w:val="toc 5"/>
    <w:basedOn w:val="1822"/>
    <w:next w:val="1822"/>
    <w:uiPriority w:val="39"/>
    <w:unhideWhenUsed/>
    <w:pPr>
      <w:ind w:left="1134"/>
      <w:spacing w:after="57"/>
    </w:pPr>
  </w:style>
  <w:style w:type="paragraph" w:styleId="1993">
    <w:name w:val="toc 6"/>
    <w:basedOn w:val="1822"/>
    <w:next w:val="1822"/>
    <w:uiPriority w:val="39"/>
    <w:unhideWhenUsed/>
    <w:pPr>
      <w:ind w:left="1417"/>
      <w:spacing w:after="57"/>
    </w:pPr>
  </w:style>
  <w:style w:type="paragraph" w:styleId="1994">
    <w:name w:val="toc 7"/>
    <w:basedOn w:val="1822"/>
    <w:next w:val="1822"/>
    <w:uiPriority w:val="39"/>
    <w:unhideWhenUsed/>
    <w:pPr>
      <w:ind w:left="1701"/>
      <w:spacing w:after="57"/>
    </w:pPr>
  </w:style>
  <w:style w:type="paragraph" w:styleId="1995">
    <w:name w:val="toc 8"/>
    <w:basedOn w:val="1822"/>
    <w:next w:val="1822"/>
    <w:uiPriority w:val="39"/>
    <w:unhideWhenUsed/>
    <w:pPr>
      <w:ind w:left="1984"/>
      <w:spacing w:after="57"/>
    </w:pPr>
  </w:style>
  <w:style w:type="paragraph" w:styleId="1996">
    <w:name w:val="toc 9"/>
    <w:basedOn w:val="1822"/>
    <w:next w:val="1822"/>
    <w:uiPriority w:val="39"/>
    <w:unhideWhenUsed/>
    <w:pPr>
      <w:ind w:left="2268"/>
      <w:spacing w:after="57"/>
    </w:pPr>
  </w:style>
  <w:style w:type="paragraph" w:styleId="1997">
    <w:name w:val="TOC Heading"/>
    <w:uiPriority w:val="39"/>
    <w:unhideWhenUsed/>
  </w:style>
  <w:style w:type="paragraph" w:styleId="1998">
    <w:name w:val="No Spacing"/>
    <w:basedOn w:val="1822"/>
    <w:uiPriority w:val="1"/>
    <w:qFormat/>
    <w:pPr>
      <w:spacing w:after="0" w:line="240" w:lineRule="auto"/>
    </w:pPr>
  </w:style>
  <w:style w:type="paragraph" w:styleId="1999">
    <w:name w:val="List Paragraph"/>
    <w:basedOn w:val="1822"/>
    <w:uiPriority w:val="34"/>
    <w:qFormat/>
    <w:pPr>
      <w:contextualSpacing/>
      <w:ind w:left="720"/>
    </w:pPr>
  </w:style>
  <w:style w:type="character" w:styleId="2000" w:customStyle="1">
    <w:name w:val="Georgia_character"/>
    <w:link w:val="2001"/>
    <w:rPr>
      <w:rFonts w:ascii="Georgia" w:hAnsi="Georgia" w:eastAsia="Georgia" w:cs="Georgia"/>
      <w:b/>
      <w:color w:val="1c75bc"/>
    </w:rPr>
  </w:style>
  <w:style w:type="paragraph" w:styleId="2001" w:customStyle="1">
    <w:name w:val="Georgia"/>
    <w:basedOn w:val="1822"/>
    <w:link w:val="2000"/>
    <w:qFormat/>
    <w:pPr>
      <w:ind w:left="1417" w:right="281"/>
      <w:spacing w:before="1701" w:after="159" w:line="312" w:lineRule="auto"/>
    </w:pPr>
    <w:rPr>
      <w:rFonts w:ascii="Georgia" w:hAnsi="Georgia" w:eastAsia="Georgia" w:cs="Georgia"/>
      <w:b/>
      <w:color w:val="1c75bc"/>
    </w:rPr>
  </w:style>
  <w:style w:type="character" w:styleId="2002" w:customStyle="1">
    <w:name w:val="H1_character"/>
    <w:link w:val="2003"/>
    <w:rPr>
      <w:rFonts w:ascii="Open Sans Extrabold" w:hAnsi="Open Sans Extrabold" w:eastAsia="Open Sans Extrabold" w:cs="Open Sans Extrabold"/>
      <w:color w:val="ef4136"/>
      <w:sz w:val="60"/>
      <w:lang w:val="en-GB"/>
    </w:rPr>
  </w:style>
  <w:style w:type="paragraph" w:styleId="2003" w:customStyle="1">
    <w:name w:val="H1"/>
    <w:basedOn w:val="1826"/>
    <w:link w:val="2002"/>
    <w:qFormat/>
    <w:pPr>
      <w:spacing w:before="340" w:after="283" w:line="120" w:lineRule="auto"/>
      <w:tabs>
        <w:tab w:val="left" w:pos="8200" w:leader="none"/>
      </w:tabs>
    </w:pPr>
    <w:rPr>
      <w:rFonts w:ascii="Open Sans Extrabold" w:hAnsi="Open Sans Extrabold" w:eastAsia="Open Sans Extrabold" w:cs="Open Sans Extrabold"/>
      <w:color w:val="ef4136"/>
      <w:sz w:val="60"/>
      <w:lang w:val="en-GB"/>
    </w:rPr>
  </w:style>
  <w:style w:type="character" w:styleId="2004" w:customStyle="1">
    <w:name w:val="H2_character"/>
    <w:link w:val="2005"/>
    <w:rPr>
      <w:rFonts w:ascii="Open Sans Extrabold" w:hAnsi="Open Sans Extrabold" w:eastAsia="Open Sans Extrabold" w:cs="Open Sans Extrabold"/>
      <w:b/>
      <w:caps/>
      <w:smallCaps w:val="0"/>
      <w:color w:val="ef4136"/>
    </w:rPr>
  </w:style>
  <w:style w:type="paragraph" w:styleId="2005" w:customStyle="1">
    <w:name w:val="H2"/>
    <w:basedOn w:val="2001"/>
    <w:link w:val="2004"/>
    <w:qFormat/>
    <w:pPr>
      <w:spacing w:before="1928"/>
    </w:pPr>
    <w:rPr>
      <w:rFonts w:ascii="Open Sans Extrabold" w:hAnsi="Open Sans Extrabold" w:eastAsia="Open Sans Extrabold" w:cs="Open Sans Extrabold"/>
      <w:caps/>
      <w:color w:val="ef4136"/>
    </w:rPr>
  </w:style>
  <w:style w:type="character" w:styleId="2006" w:customStyle="1">
    <w:name w:val="text_character"/>
    <w:link w:val="2007"/>
    <w:rPr>
      <w:color w:val="000000"/>
      <w:sz w:val="18"/>
    </w:rPr>
  </w:style>
  <w:style w:type="paragraph" w:styleId="2007" w:customStyle="1">
    <w:name w:val="text"/>
    <w:basedOn w:val="1822"/>
    <w:link w:val="2006"/>
    <w:qFormat/>
    <w:pPr>
      <w:ind w:left="1417"/>
    </w:pPr>
    <w:rPr>
      <w:color w:val="000000"/>
      <w:sz w:val="18"/>
    </w:rPr>
  </w:style>
  <w:style w:type="character" w:styleId="2008" w:customStyle="1">
    <w:name w:val="Text_character"/>
    <w:link w:val="2009"/>
    <w:rPr>
      <w:color w:val="000000"/>
      <w:sz w:val="18"/>
    </w:rPr>
  </w:style>
  <w:style w:type="paragraph" w:styleId="2009" w:customStyle="1">
    <w:name w:val="Text"/>
    <w:basedOn w:val="1822"/>
    <w:link w:val="2008"/>
    <w:qFormat/>
    <w:pPr>
      <w:ind w:left="1417"/>
      <w:spacing w:after="159"/>
    </w:pPr>
    <w:rPr>
      <w:color w:val="000000"/>
      <w:sz w:val="18"/>
    </w:rPr>
  </w:style>
  <w:style w:type="paragraph" w:styleId="2010">
    <w:name w:val="annotation text"/>
    <w:basedOn w:val="1822"/>
    <w:link w:val="2011"/>
    <w:uiPriority w:val="99"/>
    <w:semiHidden/>
    <w:unhideWhenUsed/>
    <w:pPr>
      <w:spacing w:line="240" w:lineRule="auto"/>
    </w:pPr>
    <w:rPr>
      <w:sz w:val="20"/>
      <w:szCs w:val="20"/>
    </w:rPr>
  </w:style>
  <w:style w:type="character" w:styleId="2011" w:customStyle="1">
    <w:name w:val="Comment Text Char"/>
    <w:basedOn w:val="1832"/>
    <w:link w:val="2010"/>
    <w:uiPriority w:val="99"/>
    <w:semiHidden/>
    <w:rPr>
      <w:sz w:val="20"/>
      <w:szCs w:val="20"/>
    </w:rPr>
  </w:style>
  <w:style w:type="character" w:styleId="2012">
    <w:name w:val="annotation reference"/>
    <w:basedOn w:val="1832"/>
    <w:uiPriority w:val="99"/>
    <w:semiHidden/>
    <w:unhideWhenUsed/>
    <w:rPr>
      <w:sz w:val="16"/>
      <w:szCs w:val="16"/>
    </w:rPr>
  </w:style>
  <w:style w:type="paragraph" w:styleId="2013">
    <w:name w:val="Balloon Text"/>
    <w:basedOn w:val="1822"/>
    <w:link w:val="2014"/>
    <w:uiPriority w:val="99"/>
    <w:semiHidden/>
    <w:unhideWhenUsed/>
    <w:pPr>
      <w:spacing w:after="0" w:line="240" w:lineRule="auto"/>
    </w:pPr>
    <w:rPr>
      <w:rFonts w:ascii="Segoe UI" w:hAnsi="Segoe UI" w:cs="Segoe UI"/>
      <w:sz w:val="18"/>
      <w:szCs w:val="18"/>
    </w:rPr>
  </w:style>
  <w:style w:type="character" w:styleId="2014" w:customStyle="1">
    <w:name w:val="Balloon Text Char"/>
    <w:basedOn w:val="1832"/>
    <w:link w:val="2013"/>
    <w:uiPriority w:val="99"/>
    <w:semiHidden/>
    <w:rPr>
      <w:rFonts w:ascii="Segoe UI" w:hAnsi="Segoe UI" w:cs="Segoe UI"/>
      <w:sz w:val="18"/>
      <w:szCs w:val="18"/>
    </w:rPr>
  </w:style>
  <w:style w:type="character" w:styleId="2015">
    <w:name w:val="Placeholder Text"/>
    <w:basedOn w:val="1832"/>
    <w:uiPriority w:val="99"/>
    <w:semiHidden/>
    <w:rPr>
      <w:color w:val="80808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chart" Target="charts/chart1.xml" /><Relationship Id="rId14" Type="http://schemas.openxmlformats.org/officeDocument/2006/relationships/comments" Target="comments.xml" /><Relationship Id="rId15" Type="http://schemas.microsoft.com/office/2011/relationships/commentsExtended" Target="commentsExtended.xml" /><Relationship Id="rId16" Type="http://schemas.microsoft.com/office/2018/08/relationships/commentsExtensible" Target="commentsExtensible.xml" /><Relationship Id="rId17" Type="http://schemas.microsoft.com/office/2016/09/relationships/commentsIds" Target="commentsIds.xml" /><Relationship Id="rId18" Type="http://schemas.microsoft.com/office/2011/relationships/people" Target="people.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charts/_rels/chart1.xml.rels><?xml version="1.0" encoding="UTF-8" standalone="yes"?><Relationships xmlns="http://schemas.openxmlformats.org/package/2006/relationships"><Relationship Id="rId1" Type="http://schemas.openxmlformats.org/officeDocument/2006/relationships/package" Target="../embeddings/Microsoft_Excel_Worksheet1.xlsx" /></Relationships>
</file>

<file path=word/charts/chart1.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en-US"/>
  <c:roundedCorners val="0"/>
  <mc:AlternateContent>
    <mc:Choice Requires="c14">
      <c14:style val="102"/>
    </mc:Choice>
    <mc:Fallback>
      <c:style val="2"/>
    </mc:Fallback>
  </mc:AlternateContent>
  <c:chart>
    <c:title>
      <c:tx>
        <c:rich>
          <a:bodyPr/>
          <a:lstStyle/>
          <a:p>
            <a:pPr>
              <a:defRPr sz="1200" b="1">
                <a:latin typeface="Arial"/>
                <a:ea typeface="Arial"/>
                <a:cs typeface="Arial"/>
              </a:defRPr>
            </a:pPr>
            <a:r>
              <a:rPr lang="de-DE" sz="1000" b="1" cap="all" spc="28">
                <a:solidFill>
                  <a:schemeClr val="accent5">
                    <a:wordTint val="153"/>
                  </a:schemeClr>
                </a:solidFill>
                <a:latin typeface="Segoe UI Black"/>
                <a:ea typeface="Segoe UI Black"/>
                <a:cs typeface="Segoe UI Black"/>
              </a:rPr>
              <a:t>Ihre Tabelle</a:t>
            </a:r>
            <a:endParaRPr sz="1000" b="1">
              <a:solidFill>
                <a:schemeClr val="accent5">
                  <a:wordTint val="153"/>
                </a:schemeClr>
              </a:solidFill>
              <a:latin typeface="Segoe UI Black"/>
              <a:ea typeface="Segoe UI Black"/>
              <a:cs typeface="Segoe UI Black"/>
            </a:endParaRPr>
          </a:p>
        </c:rich>
      </c:tx>
      <c:layout/>
      <c:overlay val="0"/>
      <c:spPr bwMode="auto">
        <a:prstGeom prst="rect">
          <a:avLst/>
        </a:prstGeom>
        <a:noFill/>
        <a:ln>
          <a:noFill/>
        </a:ln>
      </c:spPr>
    </c:title>
    <c:autoTitleDeleted val="0"/>
    <c:view3D>
      <c:rotX val="50"/>
      <c:rotY val="0"/>
      <c:depthPercent val="100"/>
      <c:rAngAx val="1"/>
    </c:view3D>
    <c:floor>
      <c:thickness val="0"/>
    </c:floor>
    <c:sideWall>
      <c:thickness val="0"/>
    </c:sideWall>
    <c:backWall>
      <c:thickness val="0"/>
    </c:backWall>
    <c:plotArea>
      <c:layout/>
      <c:pie3DChart>
        <c:varyColors val="1"/>
        <c:ser>
          <c:idx val="0"/>
          <c:order val="0"/>
          <c:dPt>
            <c:idx val="0"/>
            <c:bubble3D val="0"/>
            <c:spPr bwMode="auto">
              <a:prstGeom prst="rect">
                <a:avLst/>
              </a:prstGeom>
              <a:solidFill>
                <a:schemeClr val="accent6">
                  <a:lumMod val="60000"/>
                  <a:lumOff val="40000"/>
                  <a:alpha val="90000"/>
                </a:schemeClr>
              </a:solidFill>
              <a:ln w="6349">
                <a:solidFill>
                  <a:schemeClr val="accent6"/>
                </a:solidFill>
                <a:prstDash val="solid"/>
                <a:round/>
              </a:ln>
            </c:spPr>
          </c:dPt>
          <c:dPt>
            <c:idx val="1"/>
            <c:bubble3D val="0"/>
            <c:spPr bwMode="auto">
              <a:prstGeom prst="rect">
                <a:avLst/>
              </a:prstGeom>
              <a:solidFill>
                <a:schemeClr val="accent2">
                  <a:lumMod val="40000"/>
                  <a:lumOff val="60000"/>
                  <a:alpha val="90000"/>
                </a:schemeClr>
              </a:solidFill>
              <a:ln w="6349">
                <a:solidFill>
                  <a:schemeClr val="accent2">
                    <a:lumMod val="60000"/>
                    <a:lumOff val="40000"/>
                  </a:schemeClr>
                </a:solidFill>
                <a:prstDash val="solid"/>
                <a:round/>
              </a:ln>
            </c:spPr>
          </c:dPt>
          <c:dPt>
            <c:idx val="2"/>
            <c:bubble3D val="0"/>
            <c:spPr bwMode="auto">
              <a:prstGeom prst="rect">
                <a:avLst/>
              </a:prstGeom>
              <a:solidFill>
                <a:schemeClr val="accent4">
                  <a:lumMod val="60000"/>
                  <a:lumOff val="40000"/>
                  <a:alpha val="90000"/>
                </a:schemeClr>
              </a:solidFill>
              <a:ln w="6349">
                <a:solidFill>
                  <a:schemeClr val="accent4">
                    <a:lumMod val="74901"/>
                  </a:schemeClr>
                </a:solidFill>
                <a:prstDash val="solid"/>
                <a:round/>
              </a:ln>
            </c:spPr>
          </c:dPt>
          <c:dPt>
            <c:idx val="3"/>
            <c:bubble3D val="0"/>
            <c:spPr bwMode="auto">
              <a:prstGeom prst="rect">
                <a:avLst/>
              </a:prstGeom>
              <a:solidFill>
                <a:schemeClr val="accent3">
                  <a:lumMod val="60000"/>
                  <a:lumOff val="40000"/>
                  <a:alpha val="90000"/>
                </a:schemeClr>
              </a:solidFill>
              <a:ln w="6349">
                <a:solidFill>
                  <a:schemeClr val="accent3">
                    <a:lumMod val="74901"/>
                  </a:schemeClr>
                </a:solidFill>
                <a:prstDash val="solid"/>
                <a:round/>
              </a:ln>
            </c:spPr>
          </c:dPt>
          <c:dPt>
            <c:idx val="4"/>
            <c:bubble3D val="0"/>
            <c:spPr bwMode="auto">
              <a:prstGeom prst="rect">
                <a:avLst/>
              </a:prstGeom>
              <a:solidFill>
                <a:schemeClr val="accent5">
                  <a:tint val="100000"/>
                  <a:alpha val="90000"/>
                </a:schemeClr>
              </a:solidFill>
              <a:ln w="19050">
                <a:solidFill>
                  <a:schemeClr val="accent5">
                    <a:tint val="100000"/>
                    <a:lumMod val="75000"/>
                  </a:schemeClr>
                </a:solidFill>
              </a:ln>
            </c:spPr>
          </c:dPt>
          <c:dLbls>
            <c:dLbl>
              <c:idx val="0"/>
              <c:dLblPos val="outEnd"/>
              <c:layout/>
              <c:showBubbleSize val="0"/>
              <c:showCatName val="0"/>
              <c:showLegendKey val="0"/>
              <c:showPercent val="0"/>
              <c:showSerName val="0"/>
              <c:showVal val="1"/>
              <c:spPr bwMode="auto">
                <a:prstGeom prst="rect">
                  <a:avLst/>
                </a:prstGeom>
                <a:solidFill>
                  <a:schemeClr val="lt1">
                    <a:alpha val="90000"/>
                  </a:schemeClr>
                </a:solidFill>
                <a:ln w="12700" cap="flat" cmpd="sng" algn="ctr">
                  <a:solidFill>
                    <a:srgbClr val="004C56"/>
                  </a:solidFill>
                  <a:prstDash val="solid"/>
                  <a:round/>
                </a:ln>
              </c:spPr>
              <c:txPr>
                <a:bodyPr rot="0" spcFirstLastPara="1" vertOverflow="clip" horzOverflow="clip" vert="horz" wrap="square" anchor="ctr" anchorCtr="1"/>
                <a:lstStyle/>
                <a:p>
                  <a:pPr>
                    <a:defRPr sz="1000" b="0" i="0">
                      <a:solidFill>
                        <a:srgbClr val="C24B35"/>
                      </a:solidFill>
                    </a:defRPr>
                  </a:pPr>
                  <a:endParaRPr lang="en-US"/>
                </a:p>
              </c:txPr>
            </c:dLbl>
            <c:dLbl>
              <c:idx val="1"/>
              <c:dLblPos val="outEnd"/>
              <c:layout/>
              <c:showBubbleSize val="0"/>
              <c:showCatName val="0"/>
              <c:showLegendKey val="0"/>
              <c:showPercent val="0"/>
              <c:showSerName val="0"/>
              <c:showVal val="1"/>
              <c:spPr bwMode="auto">
                <a:prstGeom prst="rect">
                  <a:avLst/>
                </a:prstGeom>
                <a:solidFill>
                  <a:schemeClr val="lt1">
                    <a:alpha val="90000"/>
                  </a:schemeClr>
                </a:solidFill>
                <a:ln w="12700" cap="flat" cmpd="sng" algn="ctr">
                  <a:solidFill>
                    <a:srgbClr val="C24B35"/>
                  </a:solidFill>
                  <a:prstDash val="solid"/>
                  <a:round/>
                </a:ln>
              </c:spPr>
              <c:txPr>
                <a:bodyPr rot="0" spcFirstLastPara="1" vertOverflow="clip" horzOverflow="clip" vert="horz" wrap="square" anchor="ctr" anchorCtr="1"/>
                <a:lstStyle/>
                <a:p>
                  <a:pPr>
                    <a:defRPr sz="1000" b="0" i="0">
                      <a:solidFill>
                        <a:srgbClr val="C24B35"/>
                      </a:solidFill>
                    </a:defRPr>
                  </a:pPr>
                  <a:endParaRPr lang="en-US"/>
                </a:p>
              </c:txPr>
            </c:dLbl>
            <c:dLbl>
              <c:idx val="2"/>
              <c:dLblPos val="outEnd"/>
              <c:layout/>
              <c:showBubbleSize val="0"/>
              <c:showCatName val="0"/>
              <c:showLegendKey val="0"/>
              <c:showPercent val="0"/>
              <c:showSerName val="0"/>
              <c:showVal val="1"/>
              <c:spPr bwMode="auto">
                <a:prstGeom prst="rect">
                  <a:avLst/>
                </a:prstGeom>
                <a:solidFill>
                  <a:schemeClr val="lt1">
                    <a:alpha val="90000"/>
                  </a:schemeClr>
                </a:solidFill>
                <a:ln w="12700" cap="flat" cmpd="sng" algn="ctr">
                  <a:solidFill>
                    <a:schemeClr val="accent3">
                      <a:tint val="100000"/>
                    </a:schemeClr>
                  </a:solidFill>
                  <a:round/>
                </a:ln>
              </c:spPr>
              <c:txPr>
                <a:bodyPr rot="0" spcFirstLastPara="1" vertOverflow="clip" horzOverflow="clip" vert="horz" wrap="square" anchor="ctr" anchorCtr="1"/>
                <a:lstStyle/>
                <a:p>
                  <a:pPr>
                    <a:defRPr sz="1000" b="0" i="0">
                      <a:solidFill>
                        <a:srgbClr val="C24B35"/>
                      </a:solidFill>
                    </a:defRPr>
                  </a:pPr>
                  <a:endParaRPr lang="en-US"/>
                </a:p>
              </c:txPr>
            </c:dLbl>
            <c:dLbl>
              <c:idx val="3"/>
              <c:dLblPos val="outEnd"/>
              <c:layout/>
              <c:showBubbleSize val="0"/>
              <c:showCatName val="0"/>
              <c:showLegendKey val="0"/>
              <c:showPercent val="0"/>
              <c:showSerName val="0"/>
              <c:showVal val="1"/>
              <c:spPr bwMode="auto">
                <a:prstGeom prst="rect">
                  <a:avLst/>
                </a:prstGeom>
                <a:solidFill>
                  <a:schemeClr val="lt1">
                    <a:alpha val="90000"/>
                  </a:schemeClr>
                </a:solidFill>
                <a:ln w="12700" cap="flat" cmpd="sng" algn="ctr">
                  <a:solidFill>
                    <a:srgbClr val="222830"/>
                  </a:solidFill>
                  <a:prstDash val="solid"/>
                  <a:round/>
                </a:ln>
              </c:spPr>
              <c:txPr>
                <a:bodyPr rot="0" spcFirstLastPara="1" vertOverflow="clip" horzOverflow="clip" vert="horz" wrap="square" anchor="ctr" anchorCtr="1"/>
                <a:lstStyle/>
                <a:p>
                  <a:pPr>
                    <a:defRPr sz="1000" b="0" i="0">
                      <a:solidFill>
                        <a:srgbClr val="C24B35"/>
                      </a:solidFill>
                    </a:defRPr>
                  </a:pPr>
                  <a:endParaRPr lang="en-US"/>
                </a:p>
              </c:txPr>
            </c:dLbl>
            <c:dLbl>
              <c:idx val="4"/>
              <c:dLblPos val="outEnd"/>
              <c:layout/>
              <c:showBubbleSize val="0"/>
              <c:showCatName val="0"/>
              <c:showLegendKey val="0"/>
              <c:showPercent val="0"/>
              <c:showSerName val="0"/>
              <c:showVal val="1"/>
              <c:spPr bwMode="auto">
                <a:prstGeom prst="rect">
                  <a:avLst/>
                </a:prstGeom>
                <a:solidFill>
                  <a:schemeClr val="lt1">
                    <a:alpha val="90000"/>
                  </a:schemeClr>
                </a:solidFill>
                <a:ln w="12700" cap="flat" cmpd="sng" algn="ctr">
                  <a:solidFill>
                    <a:schemeClr val="accent5">
                      <a:tint val="100000"/>
                    </a:schemeClr>
                  </a:solidFill>
                  <a:round/>
                </a:ln>
              </c:spPr>
              <c:txPr>
                <a:bodyPr rot="0" spcFirstLastPara="1" vertOverflow="clip" horzOverflow="clip" vert="horz" wrap="square" anchor="ctr" anchorCtr="1"/>
                <a:lstStyle/>
                <a:p>
                  <a:pPr>
                    <a:defRPr sz="1000" b="0" i="0">
                      <a:solidFill>
                        <a:schemeClr val="accent5">
                          <a:tint val="100000"/>
                        </a:schemeClr>
                      </a:solidFill>
                    </a:defRPr>
                  </a:pPr>
                  <a:endParaRPr lang="en-US"/>
                </a:p>
              </c:txPr>
            </c:dLbl>
            <c:dLblPos val="outEnd"/>
            <c:separator xml:space="preserve"> </c:separator>
            <c:showBubbleSize val="0"/>
            <c:showCatName val="0"/>
            <c:showLeaderLines val="0"/>
            <c:showLegendKey val="0"/>
            <c:showPercent val="0"/>
            <c:showSerName val="0"/>
            <c:showVal val="1"/>
            <c:spPr bwMode="auto">
              <a:prstGeom prst="rect">
                <a:avLst/>
              </a:prstGeom>
              <a:solidFill>
                <a:schemeClr val="lt1">
                  <a:alpha val="90000"/>
                </a:schemeClr>
              </a:solidFill>
              <a:ln w="12700" cap="flat" cmpd="sng" algn="ctr">
                <a:solidFill>
                  <a:schemeClr val="accent1">
                    <a:tint val="100000"/>
                  </a:schemeClr>
                </a:solidFill>
                <a:round/>
              </a:ln>
            </c:spPr>
            <c:txPr>
              <a:bodyPr rot="0" spcFirstLastPara="1" vertOverflow="clip" horzOverflow="clip" vert="horz" wrap="square" anchor="ctr" anchorCtr="1"/>
              <a:lstStyle/>
              <a:p>
                <a:pPr>
                  <a:defRPr sz="1000" b="0" i="0">
                    <a:solidFill>
                      <a:srgbClr val="C24B35"/>
                    </a:solidFill>
                  </a:defRPr>
                </a:pPr>
                <a:endParaRPr lang="en-US"/>
              </a:p>
            </c:txPr>
          </c:dLbls>
          <c:cat>
            <c:strRef>
              <c:f>Sheet1!$A$2:$A$5</c:f>
              <c:strCache>
                <c:ptCount val="4"/>
                <c:pt idx="0">
                  <c:v xml:space="preserve">Parameter 1</c:v>
                </c:pt>
                <c:pt idx="1">
                  <c:v xml:space="preserve">Parameter 2</c:v>
                </c:pt>
                <c:pt idx="2">
                  <c:v xml:space="preserve">Parameter 3</c:v>
                </c:pt>
                <c:pt idx="3">
                  <c:v xml:space="preserve">Parameter 4</c:v>
                </c:pt>
              </c:strCache>
            </c:strRef>
          </c:cat>
          <c:val>
            <c:numRef>
              <c:f>Sheet1!$B$2:$B$5</c:f>
              <c:numCache>
                <c:formatCode>0;[Red]0</c:formatCode>
                <c:ptCount val="4"/>
                <c:pt idx="0" formatCode="0">
                  <c:v>45</c:v>
                </c:pt>
                <c:pt idx="1">
                  <c:v>70</c:v>
                </c:pt>
                <c:pt idx="2">
                  <c:v>15</c:v>
                </c:pt>
                <c:pt idx="3">
                  <c:v>35</c:v>
                </c:pt>
              </c:numCache>
            </c:numRef>
          </c:val>
        </c:ser>
        <c:ser>
          <c:idx val="1"/>
          <c:order val="1"/>
          <c:dPt>
            <c:idx val="0"/>
            <c:bubble3D val="0"/>
            <c:spPr bwMode="auto">
              <a:prstGeom prst="rect">
                <a:avLst/>
              </a:prstGeom>
              <a:solidFill>
                <a:schemeClr val="accent1">
                  <a:tint val="100000"/>
                  <a:alpha val="90000"/>
                </a:schemeClr>
              </a:solidFill>
              <a:ln w="19050">
                <a:solidFill>
                  <a:schemeClr val="accent1">
                    <a:tint val="100000"/>
                    <a:lumMod val="75000"/>
                  </a:schemeClr>
                </a:solidFill>
              </a:ln>
            </c:spPr>
          </c:dPt>
          <c:dPt>
            <c:idx val="1"/>
            <c:bubble3D val="0"/>
            <c:spPr bwMode="auto">
              <a:prstGeom prst="rect">
                <a:avLst/>
              </a:prstGeom>
              <a:solidFill>
                <a:schemeClr val="accent2">
                  <a:tint val="100000"/>
                  <a:alpha val="90000"/>
                </a:schemeClr>
              </a:solidFill>
              <a:ln w="19050">
                <a:solidFill>
                  <a:schemeClr val="accent2">
                    <a:tint val="100000"/>
                    <a:lumMod val="75000"/>
                  </a:schemeClr>
                </a:solidFill>
              </a:ln>
            </c:spPr>
          </c:dPt>
          <c:dPt>
            <c:idx val="2"/>
            <c:bubble3D val="0"/>
            <c:spPr bwMode="auto">
              <a:prstGeom prst="rect">
                <a:avLst/>
              </a:prstGeom>
              <a:solidFill>
                <a:schemeClr val="accent3">
                  <a:tint val="100000"/>
                  <a:alpha val="90000"/>
                </a:schemeClr>
              </a:solidFill>
              <a:ln w="19050">
                <a:solidFill>
                  <a:schemeClr val="accent3">
                    <a:tint val="100000"/>
                    <a:lumMod val="75000"/>
                  </a:schemeClr>
                </a:solidFill>
              </a:ln>
            </c:spPr>
          </c:dPt>
          <c:dPt>
            <c:idx val="3"/>
            <c:bubble3D val="0"/>
            <c:spPr bwMode="auto">
              <a:prstGeom prst="rect">
                <a:avLst/>
              </a:prstGeom>
              <a:solidFill>
                <a:schemeClr val="accent4">
                  <a:tint val="100000"/>
                  <a:alpha val="90000"/>
                </a:schemeClr>
              </a:solidFill>
              <a:ln w="19050">
                <a:solidFill>
                  <a:schemeClr val="accent4">
                    <a:tint val="100000"/>
                    <a:lumMod val="75000"/>
                  </a:schemeClr>
                </a:solidFill>
              </a:ln>
            </c:spPr>
          </c:dPt>
          <c:dPt>
            <c:idx val="4"/>
            <c:bubble3D val="0"/>
            <c:spPr bwMode="auto">
              <a:prstGeom prst="rect">
                <a:avLst/>
              </a:prstGeom>
              <a:solidFill>
                <a:schemeClr val="accent5">
                  <a:tint val="100000"/>
                  <a:alpha val="90000"/>
                </a:schemeClr>
              </a:solidFill>
              <a:ln w="19050">
                <a:solidFill>
                  <a:schemeClr val="accent5">
                    <a:tint val="100000"/>
                    <a:lumMod val="75000"/>
                  </a:schemeClr>
                </a:solidFill>
              </a:ln>
            </c:spPr>
          </c:dPt>
          <c:dLbls>
            <c:dLbl>
              <c:idx val="0"/>
              <c:dLblPos val="outEnd"/>
              <c:layout/>
              <c:showBubbleSize val="0"/>
              <c:showCatName val="0"/>
              <c:showLegendKey val="0"/>
              <c:showPercent val="0"/>
              <c:showSerName val="0"/>
              <c:showVal val="1"/>
              <c:spPr bwMode="auto">
                <a:prstGeom prst="rect">
                  <a:avLst/>
                </a:prstGeom>
                <a:solidFill>
                  <a:schemeClr val="lt1">
                    <a:alpha val="90000"/>
                  </a:schemeClr>
                </a:solidFill>
                <a:ln w="12700" cap="flat" cmpd="sng" algn="ctr">
                  <a:solidFill>
                    <a:schemeClr val="accent1">
                      <a:tint val="100000"/>
                    </a:schemeClr>
                  </a:solidFill>
                  <a:round/>
                </a:ln>
              </c:spPr>
              <c:txPr>
                <a:bodyPr rot="0" spcFirstLastPara="1" vertOverflow="clip" horzOverflow="clip" vert="horz" wrap="square" anchor="ctr" anchorCtr="1"/>
                <a:lstStyle/>
                <a:p>
                  <a:pPr>
                    <a:defRPr sz="1000" b="0" i="0">
                      <a:solidFill>
                        <a:schemeClr val="accent1">
                          <a:tint val="100000"/>
                        </a:schemeClr>
                      </a:solidFill>
                    </a:defRPr>
                  </a:pPr>
                  <a:endParaRPr lang="en-US"/>
                </a:p>
              </c:txPr>
            </c:dLbl>
            <c:dLbl>
              <c:idx val="2"/>
              <c:dLblPos val="outEnd"/>
              <c:layout/>
              <c:showBubbleSize val="0"/>
              <c:showCatName val="0"/>
              <c:showLegendKey val="0"/>
              <c:showPercent val="0"/>
              <c:showSerName val="0"/>
              <c:showVal val="1"/>
              <c:spPr bwMode="auto">
                <a:prstGeom prst="rect">
                  <a:avLst/>
                </a:prstGeom>
                <a:solidFill>
                  <a:schemeClr val="lt1">
                    <a:alpha val="90000"/>
                  </a:schemeClr>
                </a:solidFill>
                <a:ln w="12700" cap="flat" cmpd="sng" algn="ctr">
                  <a:solidFill>
                    <a:schemeClr val="accent3">
                      <a:tint val="100000"/>
                    </a:schemeClr>
                  </a:solidFill>
                  <a:round/>
                </a:ln>
              </c:spPr>
              <c:txPr>
                <a:bodyPr rot="0" spcFirstLastPara="1" vertOverflow="clip" horzOverflow="clip" vert="horz" wrap="square" anchor="ctr" anchorCtr="1"/>
                <a:lstStyle/>
                <a:p>
                  <a:pPr>
                    <a:defRPr sz="1000" b="0" i="0">
                      <a:solidFill>
                        <a:schemeClr val="accent3">
                          <a:tint val="100000"/>
                        </a:schemeClr>
                      </a:solidFill>
                    </a:defRPr>
                  </a:pPr>
                  <a:endParaRPr lang="en-US"/>
                </a:p>
              </c:txPr>
            </c:dLbl>
            <c:dLbl>
              <c:idx val="3"/>
              <c:dLblPos val="outEnd"/>
              <c:layout/>
              <c:showBubbleSize val="0"/>
              <c:showCatName val="0"/>
              <c:showLegendKey val="0"/>
              <c:showPercent val="0"/>
              <c:showSerName val="0"/>
              <c:showVal val="1"/>
              <c:spPr bwMode="auto">
                <a:prstGeom prst="rect">
                  <a:avLst/>
                </a:prstGeom>
                <a:solidFill>
                  <a:schemeClr val="lt1">
                    <a:alpha val="90000"/>
                  </a:schemeClr>
                </a:solidFill>
                <a:ln w="12700" cap="flat" cmpd="sng" algn="ctr">
                  <a:solidFill>
                    <a:schemeClr val="accent4">
                      <a:tint val="100000"/>
                    </a:schemeClr>
                  </a:solidFill>
                  <a:round/>
                </a:ln>
              </c:spPr>
              <c:txPr>
                <a:bodyPr rot="0" spcFirstLastPara="1" vertOverflow="clip" horzOverflow="clip" vert="horz" wrap="square" anchor="ctr" anchorCtr="1"/>
                <a:lstStyle/>
                <a:p>
                  <a:pPr>
                    <a:defRPr sz="1000" b="0" i="0">
                      <a:solidFill>
                        <a:schemeClr val="accent4">
                          <a:tint val="100000"/>
                        </a:schemeClr>
                      </a:solidFill>
                    </a:defRPr>
                  </a:pPr>
                  <a:endParaRPr lang="en-US"/>
                </a:p>
              </c:txPr>
            </c:dLbl>
            <c:dLbl>
              <c:idx val="4"/>
              <c:dLblPos val="outEnd"/>
              <c:layout/>
              <c:showBubbleSize val="0"/>
              <c:showCatName val="0"/>
              <c:showLegendKey val="0"/>
              <c:showPercent val="0"/>
              <c:showSerName val="0"/>
              <c:showVal val="1"/>
              <c:spPr bwMode="auto">
                <a:prstGeom prst="rect">
                  <a:avLst/>
                </a:prstGeom>
                <a:solidFill>
                  <a:schemeClr val="lt1">
                    <a:alpha val="90000"/>
                  </a:schemeClr>
                </a:solidFill>
                <a:ln w="12700" cap="flat" cmpd="sng" algn="ctr">
                  <a:solidFill>
                    <a:schemeClr val="accent5">
                      <a:tint val="100000"/>
                    </a:schemeClr>
                  </a:solidFill>
                  <a:round/>
                </a:ln>
              </c:spPr>
              <c:txPr>
                <a:bodyPr rot="0" spcFirstLastPara="1" vertOverflow="clip" horzOverflow="clip" vert="horz" wrap="square" anchor="ctr" anchorCtr="1"/>
                <a:lstStyle/>
                <a:p>
                  <a:pPr>
                    <a:defRPr sz="1000" b="0" i="0">
                      <a:solidFill>
                        <a:schemeClr val="accent5">
                          <a:tint val="100000"/>
                        </a:schemeClr>
                      </a:solidFill>
                    </a:defRPr>
                  </a:pPr>
                  <a:endParaRPr lang="en-US"/>
                </a:p>
              </c:txPr>
            </c:dLbl>
            <c:dLblPos val="outEnd"/>
            <c:separator xml:space="preserve"> </c:separator>
            <c:showBubbleSize val="0"/>
            <c:showCatName val="0"/>
            <c:showLeaderLines val="0"/>
            <c:showLegendKey val="0"/>
            <c:showPercent val="0"/>
            <c:showSerName val="0"/>
            <c:showVal val="1"/>
            <c:spPr bwMode="auto">
              <a:prstGeom prst="rect">
                <a:avLst/>
              </a:prstGeom>
              <a:solidFill>
                <a:schemeClr val="lt1">
                  <a:alpha val="90000"/>
                </a:schemeClr>
              </a:solidFill>
              <a:ln w="12700" cap="flat" cmpd="sng" algn="ctr">
                <a:solidFill>
                  <a:schemeClr val="accent2">
                    <a:tint val="100000"/>
                  </a:schemeClr>
                </a:solidFill>
                <a:round/>
              </a:ln>
            </c:spPr>
            <c:txPr>
              <a:bodyPr rot="0" spcFirstLastPara="1" vertOverflow="clip" horzOverflow="clip" vert="horz" wrap="square" anchor="ctr" anchorCtr="1"/>
              <a:lstStyle/>
              <a:p>
                <a:pPr>
                  <a:defRPr sz="1000" b="0" i="0">
                    <a:solidFill>
                      <a:schemeClr val="accent2">
                        <a:tint val="100000"/>
                      </a:schemeClr>
                    </a:solidFill>
                  </a:defRPr>
                </a:pPr>
                <a:endParaRPr lang="en-US"/>
              </a:p>
            </c:txPr>
          </c:dLbls>
          <c:cat>
            <c:strRef>
              <c:f>Sheet1!$A$2:$A$5</c:f>
              <c:strCache>
                <c:ptCount val="4"/>
                <c:pt idx="0">
                  <c:v xml:space="preserve">Parameter 1</c:v>
                </c:pt>
                <c:pt idx="1">
                  <c:v xml:space="preserve">Parameter 2</c:v>
                </c:pt>
                <c:pt idx="2">
                  <c:v xml:space="preserve">Parameter 3</c:v>
                </c:pt>
                <c:pt idx="3">
                  <c:v xml:space="preserve">Parameter 4</c:v>
                </c:pt>
              </c:strCache>
            </c:strRef>
          </c:cat>
          <c:val>
            <c:numRef>
              <c:f>Sheet1!$C$2:$C$5</c:f>
              <c:numCache>
                <c:formatCode>General</c:formatCode>
                <c:ptCount val="4"/>
                <c:pt idx="0">
                  <c:v>5</c:v>
                </c:pt>
                <c:pt idx="1">
                  <c:v>10</c:v>
                </c:pt>
                <c:pt idx="2">
                  <c:v>5</c:v>
                </c:pt>
                <c:pt idx="3">
                  <c:v>5</c:v>
                </c:pt>
              </c:numCache>
            </c:numRef>
          </c:val>
        </c:ser>
        <c:dLbls>
          <c:dLblPos val="outEnd"/>
          <c:showBubbleSize val="0"/>
          <c:showCatName val="1"/>
          <c:showLeaderLines val="0"/>
          <c:showLegendKey val="0"/>
          <c:showPercent val="0"/>
          <c:showSerName val="0"/>
          <c:showVal val="0"/>
        </c:dLbls>
      </c:pie3DChart>
      <c:spPr bwMode="auto">
        <a:prstGeom prst="rect">
          <a:avLst/>
        </a:prstGeom>
        <a:noFill/>
        <a:ln>
          <a:noFill/>
        </a:ln>
      </c:spPr>
    </c:plotArea>
    <c:legend>
      <c:legendPos val="l"/>
      <c:layout/>
      <c:overlay val="0"/>
    </c:legend>
    <c:plotVisOnly val="1"/>
    <c:dispBlanksAs val="gap"/>
    <c:showDLblsOverMax val="0"/>
  </c:chart>
  <c:spPr bwMode="auto">
    <a:xfrm>
      <a:off x="0" y="0"/>
      <a:ext cx="3456425" cy="1710207"/>
    </a:xfrm>
    <a:prstGeom prst="rect">
      <a:avLst/>
    </a:prstGeom>
    <a:solidFill>
      <a:schemeClr val="bg1"/>
    </a:solidFill>
    <a:ln w="12699" cap="flat" cmpd="sng" algn="ctr">
      <a:solidFill>
        <a:schemeClr val="tx1">
          <a:lumMod val="15000"/>
          <a:lumOff val="85000"/>
        </a:schemeClr>
      </a:solidFill>
      <a:prstDash val="solid"/>
      <a:round/>
    </a:ln>
  </c:spPr>
  <c:txPr>
    <a:bodyPr/>
    <a:lstStyle/>
    <a:p>
      <a:pPr>
        <a:defRPr/>
      </a:pPr>
      <a:endParaRPr lang="en-US"/>
    </a:p>
  </c:txPr>
  <c:externalData r:id="rId1">
    <c:autoUpdate val="0"/>
  </c:externalData>
</c:chartSpace>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Solstice">
      <a:dk1>
        <a:srgbClr val="000000"/>
      </a:dk1>
      <a:lt1>
        <a:srgbClr val="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created xsi:type="dcterms:W3CDTF">2020-02-20T14:34:00Z</dcterms:created>
  <dcterms:modified xsi:type="dcterms:W3CDTF">2023-03-20T16:23:43Z</dcterms:modified>
</cp:coreProperties>
</file>