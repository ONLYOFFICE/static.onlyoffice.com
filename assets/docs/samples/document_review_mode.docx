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ommentsExtended.xml" ContentType="application/vnd.openxmlformats-officedocument.wordprocessingml.commentsExtended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ins w:id="0" w:author="John Smith" w:date="2023-10-13T05:00:08Z" oouserid="uid-1"/>
          <w:highlight w:val="none"/>
        </w:rPr>
      </w:pPr>
      <w:ins w:id="1" w:author="John Smith" w:date="2023-10-13T05:00:10Z" oouserid="uid-1">
        <w:r>
          <w:t xml:space="preserve">Create reports on all the comments added to the document and on every change which was made to the document in the</w:t>
        </w:r>
      </w:ins>
      <w:commentRangeStart w:id="0"/>
      <w:ins w:id="2" w:author="John Smith" w:date="2023-10-13T05:00:10Z" oouserid="uid-1">
        <w:r>
          <w:t xml:space="preserve"> review mode</w:t>
        </w:r>
      </w:ins>
      <w:commentRangeEnd w:id="0"/>
      <w:r>
        <w:commentReference w:id="0"/>
      </w:r>
      <w:r/>
      <w:ins w:id="3" w:author="John Smith" w:date="2023-10-13T05:00:08Z" oouserid="uid-1">
        <w:r>
          <w:rPr>
            <w:highlight w:val="none"/>
          </w:rPr>
        </w:r>
      </w:ins>
    </w:p>
    <w:p>
      <w:pPr>
        <w:rPr>
          <w:ins w:id="4" w:author="John Smith" w:date="2023-10-13T05:00:13Z" oouserid="uid-1"/>
        </w:rPr>
      </w:pPr>
      <w:ins w:id="5" w:author="John Smith" w:date="2023-10-13T05:00:18Z" oouserid="uid-1">
        <w:r>
          <w:rPr>
            <w:highlight w:val="none"/>
          </w:rPr>
          <w:t xml:space="preserve">John Smith</w:t>
        </w:r>
      </w:ins>
      <w:ins w:id="6" w:author="John Smith" w:date="2023-10-13T05:00:13Z" oouserid="uid-1">
        <w:r>
          <w:rPr>
            <w:highlight w:val="none"/>
          </w:rPr>
        </w:r>
      </w:ins>
      <w:ins w:id="7" w:author="John Smith" w:date="2023-10-13T05:00:13Z" oouserid="uid-1">
        <w:r/>
      </w:ins>
    </w:p>
    <w:p>
      <w:r>
        <w:rPr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roup-2 Mark Pottato" w:date="2023-10-13T09:01:46Z" w:initials="gP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Ok, got it!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3D507675" w16cex:dateUtc="2023-10-13T05:01:4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D50767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oup-2 Mark Pottato">
    <w15:presenceInfo w15:providerId="Teamlab" w15:userId="uid-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omments" Target="comments.xml" /><Relationship Id="rId9" Type="http://schemas.microsoft.com/office/2011/relationships/commentsExtended" Target="commentsExtended.xml" /><Relationship Id="rId10" Type="http://schemas.microsoft.com/office/2018/08/relationships/commentsExtensible" Target="commentsExtensible.xml" /><Relationship Id="rId11" Type="http://schemas.microsoft.com/office/2016/09/relationships/commentsIds" Target="commentsIds.xml" /><Relationship Id="rId12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2023-10-16T10:52:23Z</dcterms:modified>
</cp:coreProperties>
</file>